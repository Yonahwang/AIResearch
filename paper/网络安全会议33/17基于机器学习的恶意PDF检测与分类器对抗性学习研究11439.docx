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r w:rsidR="00591067" w:rsidRPr="00237C22">
        <w:rPr>
          <w:rFonts w:hint="eastAsia"/>
          <w:sz w:val="18"/>
          <w:szCs w:val="18"/>
        </w:rPr>
        <w:t>科韵路</w:t>
      </w:r>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kzg@chinabluedon.cn</w:t>
      </w:r>
      <w:r w:rsidR="00BD07EE" w:rsidRPr="00237C22" w:rsidDel="00BD07EE">
        <w:rPr>
          <w:sz w:val="18"/>
          <w:szCs w:val="18"/>
        </w:rPr>
        <w:t xml:space="preserve"> </w:t>
      </w:r>
      <w:r w:rsidR="00B1324D" w:rsidRPr="00237C22">
        <w:rPr>
          <w:sz w:val="18"/>
          <w:szCs w:val="18"/>
        </w:rPr>
        <w:t>;</w:t>
      </w:r>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广州市天河区科韵路</w:t>
      </w:r>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hyperlink r:id="rId8" w:history="1">
        <w:r w:rsidR="00AD3B74" w:rsidRPr="00711A0E">
          <w:rPr>
            <w:sz w:val="18"/>
            <w:szCs w:val="18"/>
          </w:rPr>
          <w:t>yonahwang@foxmail.com</w:t>
        </w:r>
      </w:hyperlink>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广州市天河区科韵路</w:t>
      </w:r>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hyperlink r:id="rId9" w:history="1">
        <w:r w:rsidR="00AD3B74" w:rsidRPr="00237C22">
          <w:rPr>
            <w:sz w:val="18"/>
            <w:szCs w:val="18"/>
          </w:rPr>
          <w:t>weijiang2009@gmail.com</w:t>
        </w:r>
      </w:hyperlink>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广州市天河区科韵路</w:t>
      </w:r>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5" w:name="OLE_LINK29"/>
      <w:bookmarkStart w:id="16" w:name="OLE_LINK30"/>
      <w:bookmarkEnd w:id="13"/>
      <w:bookmarkEnd w:id="14"/>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5"/>
    <w:bookmarkEnd w:id="16"/>
    <w:p w14:paraId="48AC61CB" w14:textId="4F1B13D4" w:rsidR="007D1529" w:rsidRPr="000B7BE0" w:rsidRDefault="002F6280" w:rsidP="007D1529">
      <w:r w:rsidRPr="000B7BE0">
        <w:rPr>
          <w:rFonts w:hint="eastAsia"/>
        </w:rPr>
        <w:tab/>
      </w:r>
      <w:bookmarkStart w:id="17"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r w:rsidRPr="000B7BE0">
        <w:t>Shellcode</w:t>
      </w:r>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r w:rsidR="007740B2" w:rsidRPr="000B7BE0">
        <w:t>Nedim Srndic</w:t>
      </w:r>
      <w:r w:rsidR="007740B2" w:rsidRPr="000B7BE0">
        <w:rPr>
          <w:rFonts w:hint="eastAsia"/>
        </w:rPr>
        <w:t>等人，主要对</w:t>
      </w:r>
      <w:r w:rsidR="007740B2" w:rsidRPr="000B7BE0">
        <w:rPr>
          <w:rFonts w:hint="eastAsia"/>
        </w:rPr>
        <w:t>javascript</w:t>
      </w:r>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r w:rsidR="007D1529" w:rsidRPr="000B7BE0">
        <w:rPr>
          <w:rFonts w:hint="eastAsia"/>
        </w:rPr>
        <w:t>javascript</w:t>
      </w:r>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r w:rsidR="007D1529" w:rsidRPr="000B7BE0">
        <w:t>Nedim Srndic</w:t>
      </w:r>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7"/>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8" w:name="98fufc1520739287591"/>
      <w:bookmarkStart w:id="19" w:name="40ponb1520739287591"/>
      <w:bookmarkEnd w:id="18"/>
      <w:bookmarkEnd w:id="19"/>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r w:rsidR="00C85964">
        <w:rPr>
          <w:rFonts w:hint="eastAsia"/>
        </w:rPr>
        <w:t>个</w:t>
      </w:r>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611FED77" w14:textId="2AAC8E83" w:rsidR="006432F0" w:rsidRPr="000B7BE0" w:rsidRDefault="006432F0" w:rsidP="00B9667D">
      <w:pPr>
        <w:numPr>
          <w:ilvl w:val="0"/>
          <w:numId w:val="6"/>
        </w:numPr>
        <w:jc w:val="left"/>
      </w:pPr>
      <w:r>
        <w:rPr>
          <w:rFonts w:hint="eastAsia"/>
        </w:rPr>
        <w:t>单个文件预测时间维持在毫秒级别</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0" w:name="31nunt1520739287591"/>
      <w:bookmarkStart w:id="21" w:name="58rzwq1520739287591"/>
      <w:bookmarkEnd w:id="20"/>
      <w:bookmarkEnd w:id="21"/>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2" w:name="OLE_LINK16"/>
      <w:bookmarkStart w:id="23"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r w:rsidR="00EA38E0" w:rsidRPr="000B7BE0">
        <w:rPr>
          <w:rFonts w:ascii="华文宋体" w:hAnsi="华文宋体"/>
        </w:rPr>
        <w:t>Maiorca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2"/>
    <w:bookmarkEnd w:id="23"/>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外置解析器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可检测的不同性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PJScan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Shellcode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MPScan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096F65D5"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20DAD741"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w:t>
            </w:r>
            <w:r w:rsidR="005960B8">
              <w:rPr>
                <w:rFonts w:ascii="宋体" w:hAnsi="宋体" w:hint="eastAsia"/>
                <w:kern w:val="0"/>
                <w:sz w:val="18"/>
              </w:rPr>
              <w:t>结构</w:t>
            </w:r>
            <w:r w:rsidRPr="000B7BE0">
              <w:rPr>
                <w:rFonts w:ascii="宋体" w:hAnsi="宋体" w:hint="eastAsia"/>
                <w:kern w:val="0"/>
                <w:sz w:val="18"/>
              </w:rPr>
              <w:t>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Shellcode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MDScan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001C7CC1"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r w:rsidR="00E53BDA">
              <w:rPr>
                <w:rFonts w:ascii="宋体" w:hAnsi="宋体"/>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CWXDetector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0680A91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w:t>
            </w:r>
            <w:r w:rsidR="00E53BDA">
              <w:rPr>
                <w:rFonts w:ascii="宋体" w:hAnsi="宋体"/>
                <w:kern w:val="0"/>
                <w:sz w:val="18"/>
              </w:rPr>
              <w:t>21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PlatPal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11A25E05"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r w:rsidRPr="000B7BE0">
        <w:rPr>
          <w:rFonts w:ascii="华文宋体" w:hAnsi="华文宋体"/>
        </w:rPr>
        <w:t>Shellcode</w:t>
      </w:r>
      <w:r w:rsidRPr="000B7BE0">
        <w:rPr>
          <w:rFonts w:ascii="华文宋体" w:hAnsi="华文宋体" w:hint="eastAsia"/>
        </w:rPr>
        <w:t>和</w:t>
      </w:r>
      <w:r w:rsidRPr="000B7BE0">
        <w:rPr>
          <w:rFonts w:ascii="华文宋体" w:hAnsi="华文宋体"/>
        </w:rPr>
        <w:t>OPCode</w:t>
      </w:r>
      <w:r w:rsidRPr="000B7BE0">
        <w:rPr>
          <w:rFonts w:ascii="华文宋体" w:hAnsi="华文宋体" w:hint="eastAsia"/>
        </w:rPr>
        <w:t>签名的</w:t>
      </w:r>
      <w:r w:rsidRPr="000B7BE0">
        <w:rPr>
          <w:rFonts w:ascii="华文宋体" w:hAnsi="华文宋体"/>
        </w:rPr>
        <w:t>MPScan</w:t>
      </w:r>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w:t>
      </w:r>
      <w:r w:rsidR="003D1260">
        <w:rPr>
          <w:rFonts w:ascii="华文宋体" w:hAnsi="华文宋体"/>
        </w:rPr>
        <w:t>20</w:t>
      </w:r>
      <w:r w:rsidRPr="000B7BE0">
        <w:rPr>
          <w:rFonts w:ascii="华文宋体" w:hAnsi="华文宋体"/>
        </w:rPr>
        <w:t>]</w:t>
      </w:r>
      <w:r w:rsidRPr="000B7BE0">
        <w:rPr>
          <w:rFonts w:ascii="华文宋体" w:hAnsi="华文宋体" w:hint="eastAsia"/>
        </w:rPr>
        <w:t>和基于平台多样性的</w:t>
      </w:r>
      <w:r w:rsidRPr="000B7BE0">
        <w:rPr>
          <w:rFonts w:ascii="华文宋体" w:hAnsi="华文宋体"/>
        </w:rPr>
        <w:t>Plat</w:t>
      </w:r>
      <w:r w:rsidR="00A94430">
        <w:rPr>
          <w:rFonts w:ascii="华文宋体" w:hAnsi="华文宋体" w:hint="eastAsia"/>
        </w:rPr>
        <w:t>P</w:t>
      </w:r>
      <w:r w:rsidRPr="000B7BE0">
        <w:rPr>
          <w:rFonts w:ascii="华文宋体" w:hAnsi="华文宋体"/>
        </w:rPr>
        <w:t>al</w:t>
      </w:r>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r w:rsidRPr="000B7BE0">
        <w:rPr>
          <w:rFonts w:ascii="华文宋体" w:hAnsi="华文宋体" w:hint="eastAsia"/>
        </w:rPr>
        <w:t>解析器的健壮性成为研究焦点。这是因为外置</w:t>
      </w:r>
      <w:r w:rsidRPr="000B7BE0">
        <w:rPr>
          <w:rFonts w:ascii="华文宋体" w:hAnsi="华文宋体"/>
        </w:rPr>
        <w:t>PDF</w:t>
      </w:r>
      <w:r w:rsidRPr="000B7BE0">
        <w:rPr>
          <w:rFonts w:ascii="华文宋体" w:hAnsi="华文宋体" w:hint="eastAsia"/>
        </w:rPr>
        <w:t>解析器一般设计和实现均较为简单，恶意样本经少量变异即能轻易逃逸此类解析器。这种攻击在</w:t>
      </w:r>
      <w:r w:rsidRPr="000B7BE0">
        <w:rPr>
          <w:rFonts w:ascii="华文宋体" w:hAnsi="华文宋体"/>
        </w:rPr>
        <w:t>Carmony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的工作中被称为解析器混淆性攻击（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w:t>
      </w:r>
      <w:r w:rsidRPr="000B7BE0">
        <w:rPr>
          <w:rFonts w:ascii="华文宋体" w:hAnsi="华文宋体" w:hint="eastAsia"/>
        </w:rPr>
        <w:lastRenderedPageBreak/>
        <w:t>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r w:rsidRPr="000B7BE0">
        <w:rPr>
          <w:rFonts w:ascii="华文宋体" w:hAnsi="华文宋体"/>
        </w:rPr>
        <w:t xml:space="preserve">Srndic </w:t>
      </w:r>
      <w:r w:rsidR="00C5301D" w:rsidRPr="000B7BE0">
        <w:rPr>
          <w:rFonts w:ascii="华文宋体" w:hAnsi="华文宋体"/>
        </w:rPr>
        <w:t>et al. [4</w:t>
      </w:r>
      <w:r w:rsidRPr="000B7BE0">
        <w:rPr>
          <w:rFonts w:ascii="华文宋体" w:hAnsi="华文宋体"/>
        </w:rPr>
        <w:t>]</w:t>
      </w:r>
      <w:r w:rsidRPr="000B7BE0">
        <w:rPr>
          <w:rFonts w:ascii="华文宋体" w:hAnsi="华文宋体" w:hint="eastAsia"/>
        </w:rPr>
        <w:t>的工作从恶意样本着手，聚焦于前一种攻击，我们把其称为模拟性攻击（</w:t>
      </w:r>
      <w:r w:rsidRPr="000B7BE0">
        <w:rPr>
          <w:rFonts w:ascii="华文宋体" w:hAnsi="华文宋体"/>
        </w:rPr>
        <w:t>Mimicry Attack</w:t>
      </w:r>
      <w:r w:rsidRPr="000B7BE0">
        <w:rPr>
          <w:rFonts w:ascii="华文宋体" w:hAnsi="华文宋体" w:hint="eastAsia"/>
        </w:rPr>
        <w:t>）；而</w:t>
      </w:r>
      <w:r w:rsidR="00D96F82" w:rsidRPr="000B7BE0">
        <w:rPr>
          <w:rFonts w:ascii="华文宋体" w:hAnsi="华文宋体"/>
        </w:rPr>
        <w:t>Maiorca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解析器，现有攻击手段是解析器混淆攻击（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093814F7" w14:textId="18E8F900" w:rsidR="00DC3C79" w:rsidRDefault="009E36FD" w:rsidP="009E36FD">
      <w:pPr>
        <w:pStyle w:val="a5"/>
        <w:rPr>
          <w:rFonts w:ascii="宋体" w:hAnsi="宋体" w:cs="宋体"/>
          <w:kern w:val="0"/>
          <w:szCs w:val="21"/>
        </w:rPr>
      </w:pPr>
      <w:r w:rsidRPr="009E36FD">
        <w:rPr>
          <w:rFonts w:ascii="宋体" w:hAnsi="宋体" w:cs="宋体" w:hint="eastAsia"/>
          <w:kern w:val="0"/>
          <w:szCs w:val="21"/>
        </w:rPr>
        <w:t>在本节中，我们</w:t>
      </w:r>
      <w:r w:rsidR="00B13925">
        <w:rPr>
          <w:rFonts w:ascii="宋体" w:hAnsi="宋体" w:cs="宋体" w:hint="eastAsia"/>
          <w:kern w:val="0"/>
          <w:szCs w:val="21"/>
        </w:rPr>
        <w:t>集中对分类器的设计，</w:t>
      </w:r>
      <w:r w:rsidRPr="009E36FD">
        <w:rPr>
          <w:rFonts w:ascii="宋体" w:hAnsi="宋体" w:cs="宋体" w:hint="eastAsia"/>
          <w:kern w:val="0"/>
          <w:szCs w:val="21"/>
        </w:rPr>
        <w:t>一个基于机器学习的恶意文档检测框架。实验中我们采用的数据有20W，其中包含了所有PDF的文件类型。我们主要对这些文件的内容和结构进行解析，选取具有良好分类效果的特征，然后对提取到的特征用机器学习的方法进行分类。</w:t>
      </w:r>
      <w:r w:rsidR="00DC3C79">
        <w:rPr>
          <w:rFonts w:ascii="宋体" w:hAnsi="宋体" w:cs="宋体" w:hint="eastAsia"/>
          <w:kern w:val="0"/>
          <w:szCs w:val="21"/>
        </w:rPr>
        <w:t>我们主要关注分类器的以下几个方面：</w:t>
      </w:r>
    </w:p>
    <w:p w14:paraId="17DDFA02" w14:textId="77777777" w:rsidR="00DC3C79" w:rsidRDefault="00DC3C79" w:rsidP="009E36FD">
      <w:pPr>
        <w:pStyle w:val="a5"/>
        <w:rPr>
          <w:rFonts w:ascii="宋体" w:hAnsi="宋体" w:cs="宋体"/>
          <w:kern w:val="0"/>
          <w:szCs w:val="21"/>
        </w:rPr>
      </w:pPr>
      <w:r>
        <w:rPr>
          <w:rFonts w:ascii="宋体" w:hAnsi="宋体" w:cs="宋体"/>
          <w:kern w:val="0"/>
          <w:szCs w:val="21"/>
        </w:rPr>
        <w:t xml:space="preserve">1). </w:t>
      </w:r>
      <w:r>
        <w:rPr>
          <w:rFonts w:ascii="宋体" w:hAnsi="宋体" w:cs="宋体" w:hint="eastAsia"/>
          <w:kern w:val="0"/>
          <w:szCs w:val="21"/>
        </w:rPr>
        <w:t>通用机器学习分类框架</w:t>
      </w:r>
    </w:p>
    <w:p w14:paraId="02CC146A" w14:textId="77777777" w:rsidR="00DC3C79" w:rsidRDefault="00DC3C79" w:rsidP="009E36FD">
      <w:pPr>
        <w:pStyle w:val="a5"/>
        <w:rPr>
          <w:rFonts w:ascii="宋体" w:hAnsi="宋体" w:cs="宋体"/>
          <w:kern w:val="0"/>
          <w:szCs w:val="21"/>
        </w:rPr>
      </w:pPr>
      <w:r>
        <w:rPr>
          <w:rFonts w:ascii="宋体" w:hAnsi="宋体" w:cs="宋体"/>
          <w:kern w:val="0"/>
          <w:szCs w:val="21"/>
        </w:rPr>
        <w:t xml:space="preserve">2). </w:t>
      </w:r>
      <w:r>
        <w:rPr>
          <w:rFonts w:ascii="宋体" w:hAnsi="宋体" w:cs="宋体" w:hint="eastAsia"/>
          <w:kern w:val="0"/>
          <w:szCs w:val="21"/>
        </w:rPr>
        <w:t>数据集</w:t>
      </w:r>
    </w:p>
    <w:p w14:paraId="291876D6" w14:textId="77777777" w:rsidR="00DC3C79" w:rsidRDefault="00DC3C79" w:rsidP="009E36FD">
      <w:pPr>
        <w:pStyle w:val="a5"/>
        <w:rPr>
          <w:rFonts w:ascii="宋体" w:hAnsi="宋体" w:cs="宋体"/>
          <w:kern w:val="0"/>
          <w:szCs w:val="21"/>
        </w:rPr>
      </w:pPr>
      <w:r>
        <w:rPr>
          <w:rFonts w:ascii="宋体" w:hAnsi="宋体" w:cs="宋体" w:hint="eastAsia"/>
          <w:kern w:val="0"/>
          <w:szCs w:val="21"/>
        </w:rPr>
        <w:t>3</w:t>
      </w:r>
      <w:r>
        <w:rPr>
          <w:rFonts w:ascii="宋体" w:hAnsi="宋体" w:cs="宋体"/>
          <w:kern w:val="0"/>
          <w:szCs w:val="21"/>
        </w:rPr>
        <w:t xml:space="preserve">). </w:t>
      </w:r>
      <w:r>
        <w:rPr>
          <w:rFonts w:ascii="宋体" w:hAnsi="宋体" w:cs="宋体" w:hint="eastAsia"/>
          <w:kern w:val="0"/>
          <w:szCs w:val="21"/>
        </w:rPr>
        <w:t>特征工程</w:t>
      </w:r>
    </w:p>
    <w:p w14:paraId="49DFD64C" w14:textId="08B6A837" w:rsidR="00DC3C79" w:rsidRDefault="00DC3C79" w:rsidP="009E36FD">
      <w:pPr>
        <w:pStyle w:val="a5"/>
        <w:rPr>
          <w:rFonts w:ascii="宋体" w:hAnsi="宋体" w:cs="宋体"/>
          <w:kern w:val="0"/>
          <w:szCs w:val="21"/>
        </w:rPr>
      </w:pPr>
      <w:r>
        <w:rPr>
          <w:rFonts w:ascii="宋体" w:hAnsi="宋体" w:cs="宋体"/>
          <w:kern w:val="0"/>
          <w:szCs w:val="21"/>
        </w:rPr>
        <w:t xml:space="preserve">4). </w:t>
      </w:r>
      <w:r>
        <w:rPr>
          <w:rFonts w:ascii="宋体" w:hAnsi="宋体" w:cs="宋体" w:hint="eastAsia"/>
          <w:kern w:val="0"/>
          <w:szCs w:val="21"/>
        </w:rPr>
        <w:t>分类算法</w:t>
      </w:r>
    </w:p>
    <w:p w14:paraId="59B121FB" w14:textId="77777777" w:rsidR="00B13925" w:rsidRDefault="00DC3C79" w:rsidP="009E36FD">
      <w:pPr>
        <w:pStyle w:val="a5"/>
        <w:rPr>
          <w:rFonts w:ascii="宋体" w:hAnsi="宋体" w:cs="宋体"/>
          <w:kern w:val="0"/>
          <w:szCs w:val="21"/>
        </w:rPr>
      </w:pPr>
      <w:r>
        <w:rPr>
          <w:rFonts w:ascii="宋体" w:hAnsi="宋体" w:cs="宋体"/>
          <w:kern w:val="0"/>
          <w:szCs w:val="21"/>
        </w:rPr>
        <w:t xml:space="preserve">5). </w:t>
      </w:r>
      <w:r>
        <w:rPr>
          <w:rFonts w:ascii="宋体" w:hAnsi="宋体" w:cs="宋体" w:hint="eastAsia"/>
          <w:kern w:val="0"/>
          <w:szCs w:val="21"/>
        </w:rPr>
        <w:t>模型迭代</w:t>
      </w:r>
    </w:p>
    <w:p w14:paraId="0CF654D0" w14:textId="77777777" w:rsidR="00B13925" w:rsidRDefault="00B13925" w:rsidP="009E36FD">
      <w:pPr>
        <w:pStyle w:val="a5"/>
        <w:rPr>
          <w:rFonts w:ascii="宋体" w:hAnsi="宋体" w:cs="宋体"/>
          <w:kern w:val="0"/>
          <w:szCs w:val="21"/>
        </w:rPr>
      </w:pPr>
    </w:p>
    <w:p w14:paraId="359AC4BE" w14:textId="08B1F18B" w:rsidR="00B13925" w:rsidRDefault="00B13925" w:rsidP="00B13925">
      <w:pPr>
        <w:pStyle w:val="2"/>
        <w:rPr>
          <w:rStyle w:val="2Char"/>
          <w:rFonts w:ascii="宋体" w:eastAsia="宋体" w:hAnsi="宋体"/>
        </w:rPr>
      </w:pPr>
      <w:r>
        <w:rPr>
          <w:rStyle w:val="2Char"/>
          <w:rFonts w:hint="eastAsia"/>
        </w:rPr>
        <w:t>3.1</w:t>
      </w:r>
      <w:r>
        <w:rPr>
          <w:rStyle w:val="2Char"/>
        </w:rPr>
        <w:t xml:space="preserve"> </w:t>
      </w:r>
      <w:r>
        <w:rPr>
          <w:rStyle w:val="2Char"/>
          <w:rFonts w:ascii="宋体" w:eastAsia="宋体" w:hAnsi="宋体" w:hint="eastAsia"/>
        </w:rPr>
        <w:t>通用机器学习分类框架</w:t>
      </w:r>
    </w:p>
    <w:p w14:paraId="12776CC2" w14:textId="77777777" w:rsidR="00B13925" w:rsidRDefault="00B13925" w:rsidP="001337E6">
      <w:pPr>
        <w:ind w:firstLine="420"/>
      </w:pPr>
      <w:r>
        <w:rPr>
          <w:rFonts w:hint="eastAsia"/>
        </w:rPr>
        <w:t>通用机器学习的分类器框架如图</w:t>
      </w:r>
      <w:r>
        <w:rPr>
          <w:rFonts w:hint="eastAsia"/>
        </w:rPr>
        <w:t>1</w:t>
      </w:r>
      <w:r>
        <w:rPr>
          <w:rFonts w:hint="eastAsia"/>
        </w:rPr>
        <w:t>所示，我们的目标是训练一个鲁棒性的模型用于恶意文档分类，首先，在数据收集阶段，我们需要收集到大量有标签的恶意文件和良性文件；第二，在特征工程阶段，我们通过对比恶意文件与良性文件的差异，手动提取上百个文件的典型特征，这是一个将文档从原始向量转换为特征向量；最后，我们通过机器学习来训练模型，使模型可以很好的拟合训练数据分布。训练通常是离线的，并且需要很多的时间和内存占用，当预测是就可以打包到在线服务进行预测。在这时，我们的模型已经准备好预测了，当新的样本提交到了模型中，它就可以返回出自信的预测分数，来判定这个样本是恶意的还是良性的。如图</w:t>
      </w:r>
      <w:r>
        <w:rPr>
          <w:rFonts w:hint="eastAsia"/>
        </w:rPr>
        <w:t xml:space="preserve">1 </w:t>
      </w:r>
      <w:r>
        <w:rPr>
          <w:rFonts w:hint="eastAsia"/>
        </w:rPr>
        <w:t>很好的展示了一个基于机器学习的分类器框架。</w:t>
      </w:r>
    </w:p>
    <w:p w14:paraId="4C4DF631" w14:textId="77777777" w:rsidR="00B13925" w:rsidRDefault="00B13925" w:rsidP="00B13925">
      <w:pPr>
        <w:jc w:val="center"/>
        <w:rPr>
          <w:sz w:val="18"/>
          <w:szCs w:val="18"/>
        </w:rPr>
      </w:pPr>
      <w:r>
        <w:tab/>
      </w:r>
      <w:r>
        <w:rPr>
          <w:rFonts w:hint="eastAsia"/>
          <w:sz w:val="18"/>
          <w:szCs w:val="18"/>
        </w:rPr>
        <w:t>图</w:t>
      </w:r>
      <w:r>
        <w:rPr>
          <w:rFonts w:hint="eastAsia"/>
          <w:sz w:val="18"/>
          <w:szCs w:val="18"/>
        </w:rPr>
        <w:t xml:space="preserve">1 </w:t>
      </w:r>
      <w:r>
        <w:rPr>
          <w:rFonts w:hint="eastAsia"/>
          <w:sz w:val="18"/>
          <w:szCs w:val="18"/>
        </w:rPr>
        <w:t>机器学习的基本框架</w:t>
      </w:r>
    </w:p>
    <w:p w14:paraId="65EAA524" w14:textId="55146ECA" w:rsidR="00B13925" w:rsidRPr="003D1DB4" w:rsidRDefault="00B13925" w:rsidP="00B13925">
      <w:pPr>
        <w:jc w:val="center"/>
        <w:rPr>
          <w:sz w:val="18"/>
          <w:szCs w:val="18"/>
        </w:rPr>
      </w:pPr>
      <w:r>
        <w:rPr>
          <w:noProof/>
        </w:rPr>
        <w:lastRenderedPageBreak/>
        <w:drawing>
          <wp:inline distT="0" distB="0" distL="0" distR="0" wp14:anchorId="0BEB1A8C" wp14:editId="55661FA9">
            <wp:extent cx="4476903" cy="162884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4192" cy="1635137"/>
                    </a:xfrm>
                    <a:prstGeom prst="rect">
                      <a:avLst/>
                    </a:prstGeom>
                  </pic:spPr>
                </pic:pic>
              </a:graphicData>
            </a:graphic>
          </wp:inline>
        </w:drawing>
      </w:r>
    </w:p>
    <w:p w14:paraId="2D8C18CB" w14:textId="56C485CD" w:rsidR="00B13925" w:rsidRPr="001337E6" w:rsidRDefault="00B13925" w:rsidP="001337E6"/>
    <w:p w14:paraId="42B69D4C" w14:textId="6CB4B955" w:rsidR="00C94BC9" w:rsidRPr="00225942" w:rsidRDefault="00C94BC9" w:rsidP="009E36FD">
      <w:pPr>
        <w:pStyle w:val="a5"/>
        <w:rPr>
          <w:szCs w:val="21"/>
        </w:rPr>
      </w:pPr>
    </w:p>
    <w:p w14:paraId="29B3E52F" w14:textId="6C36D54E" w:rsidR="001B6707" w:rsidRDefault="001B6707" w:rsidP="001B6707">
      <w:pPr>
        <w:pStyle w:val="2"/>
        <w:rPr>
          <w:rStyle w:val="2Char"/>
          <w:rFonts w:eastAsia="宋体"/>
        </w:rPr>
      </w:pPr>
      <w:r>
        <w:rPr>
          <w:rStyle w:val="2Char"/>
          <w:rFonts w:hint="eastAsia"/>
        </w:rPr>
        <w:t>3.</w:t>
      </w:r>
      <w:r w:rsidR="00B13925">
        <w:rPr>
          <w:rStyle w:val="2Char"/>
        </w:rPr>
        <w:t>2</w:t>
      </w:r>
      <w:r>
        <w:rPr>
          <w:rStyle w:val="2Char"/>
        </w:rPr>
        <w:t xml:space="preserve"> </w:t>
      </w:r>
      <w:r>
        <w:rPr>
          <w:rStyle w:val="2Char"/>
          <w:rFonts w:hint="eastAsia"/>
        </w:rPr>
        <w:t>数据集</w:t>
      </w:r>
    </w:p>
    <w:p w14:paraId="6E3E4D89" w14:textId="0244C476" w:rsidR="00607678" w:rsidRDefault="00607678" w:rsidP="007B1209">
      <w:pPr>
        <w:ind w:firstLine="420"/>
        <w:rPr>
          <w:rFonts w:ascii="宋体" w:hAnsi="宋体"/>
          <w:color w:val="000000"/>
          <w:kern w:val="0"/>
        </w:rPr>
      </w:pPr>
      <w:r>
        <w:rPr>
          <w:rFonts w:hint="eastAsia"/>
        </w:rPr>
        <w:t>目前收集的数据一共</w:t>
      </w:r>
      <w:r>
        <w:rPr>
          <w:rFonts w:hint="eastAsia"/>
        </w:rPr>
        <w:t>201368</w:t>
      </w:r>
      <w:r>
        <w:rPr>
          <w:rFonts w:hint="eastAsia"/>
        </w:rPr>
        <w:t>个，</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）两大类，其中我们收集到的</w:t>
      </w:r>
      <w:r w:rsidR="007F65D9">
        <w:rPr>
          <w:rFonts w:hint="eastAsia"/>
        </w:rPr>
        <w:t>文件数据有</w:t>
      </w:r>
      <w:r w:rsidR="007F65D9">
        <w:rPr>
          <w:rFonts w:hint="eastAsia"/>
        </w:rPr>
        <w:t>167061</w:t>
      </w:r>
      <w:r w:rsidR="007F65D9">
        <w:rPr>
          <w:rFonts w:hint="eastAsia"/>
        </w:rPr>
        <w:t>个，其中</w:t>
      </w:r>
      <w:r w:rsidR="007F65D9">
        <w:rPr>
          <w:rFonts w:ascii="宋体" w:hAnsi="宋体" w:hint="eastAsia"/>
          <w:color w:val="000000"/>
          <w:kern w:val="0"/>
        </w:rPr>
        <w:t>有</w:t>
      </w:r>
      <w:r w:rsidR="007F65D9" w:rsidRPr="00B9667D">
        <w:rPr>
          <w:rFonts w:ascii="宋体" w:hAnsi="宋体" w:hint="eastAsia"/>
          <w:color w:val="000000"/>
          <w:kern w:val="0"/>
        </w:rPr>
        <w:t>156035个</w:t>
      </w:r>
      <w:r w:rsidR="007F65D9" w:rsidRPr="000775AA">
        <w:rPr>
          <w:rFonts w:hint="eastAsia"/>
        </w:rPr>
        <w:t>是</w:t>
      </w:r>
      <w:r w:rsidR="007F65D9" w:rsidRPr="00B9667D">
        <w:rPr>
          <w:rFonts w:ascii="宋体" w:hAnsi="宋体" w:hint="eastAsia"/>
          <w:color w:val="000000"/>
          <w:kern w:val="0"/>
        </w:rPr>
        <w:t>从VirusShare下载</w:t>
      </w:r>
      <w:r w:rsidR="007F65D9" w:rsidRPr="000775AA">
        <w:rPr>
          <w:rFonts w:hint="eastAsia"/>
        </w:rPr>
        <w:t>下来的，</w:t>
      </w:r>
      <w:r w:rsidR="007F65D9" w:rsidRPr="00B9667D">
        <w:rPr>
          <w:rFonts w:ascii="宋体" w:hAnsi="宋体" w:hint="eastAsia"/>
          <w:color w:val="000000"/>
          <w:kern w:val="0"/>
        </w:rPr>
        <w:t>大小</w:t>
      </w:r>
      <w:r w:rsidR="007F65D9" w:rsidRPr="000775AA">
        <w:rPr>
          <w:rFonts w:hint="eastAsia"/>
        </w:rPr>
        <w:t>有</w:t>
      </w:r>
      <w:r w:rsidR="007F65D9" w:rsidRPr="00460BDC">
        <w:rPr>
          <w:rFonts w:ascii="宋体" w:hAnsi="宋体" w:cs="宋体" w:hint="eastAsia"/>
          <w:color w:val="000000"/>
          <w:kern w:val="0"/>
          <w:szCs w:val="21"/>
        </w:rPr>
        <w:t>约</w:t>
      </w:r>
      <w:r w:rsidR="007F65D9" w:rsidRPr="00B9667D">
        <w:rPr>
          <w:rFonts w:ascii="宋体" w:hAnsi="宋体" w:hint="eastAsia"/>
          <w:color w:val="000000"/>
          <w:kern w:val="0"/>
        </w:rPr>
        <w:t>6.8G</w:t>
      </w:r>
      <w:r w:rsidR="007F65D9" w:rsidRPr="000775AA">
        <w:rPr>
          <w:rFonts w:hint="eastAsia"/>
        </w:rPr>
        <w:t>，</w:t>
      </w:r>
      <w:r w:rsidR="007F65D9" w:rsidRPr="00460BDC">
        <w:rPr>
          <w:rFonts w:ascii="宋体" w:hAnsi="宋体" w:cs="宋体" w:hint="eastAsia"/>
          <w:color w:val="000000"/>
          <w:kern w:val="0"/>
          <w:szCs w:val="21"/>
        </w:rPr>
        <w:t>另有</w:t>
      </w:r>
      <w:r w:rsidR="007F65D9" w:rsidRPr="00B9667D">
        <w:rPr>
          <w:rFonts w:ascii="宋体" w:hAnsi="宋体" w:hint="eastAsia"/>
          <w:color w:val="000000"/>
          <w:kern w:val="0"/>
        </w:rPr>
        <w:t>9000个</w:t>
      </w:r>
      <w:r w:rsidR="007F65D9" w:rsidRPr="00460BDC">
        <w:rPr>
          <w:rFonts w:ascii="宋体" w:hAnsi="宋体" w:cs="宋体" w:hint="eastAsia"/>
          <w:color w:val="000000"/>
          <w:kern w:val="0"/>
          <w:szCs w:val="21"/>
        </w:rPr>
        <w:t>良性</w:t>
      </w:r>
      <w:r w:rsidR="007F65D9" w:rsidRPr="00B9667D">
        <w:rPr>
          <w:rFonts w:ascii="宋体" w:hAnsi="宋体" w:hint="eastAsia"/>
          <w:color w:val="000000"/>
          <w:kern w:val="0"/>
        </w:rPr>
        <w:t>样本来自</w:t>
      </w:r>
      <w:r w:rsidR="007F65D9" w:rsidRPr="000775AA">
        <w:rPr>
          <w:rFonts w:hint="eastAsia"/>
        </w:rPr>
        <w:t>于</w:t>
      </w:r>
      <w:r w:rsidR="007F65D9">
        <w:rPr>
          <w:rFonts w:hint="eastAsia"/>
        </w:rPr>
        <w:t>C</w:t>
      </w:r>
      <w:r w:rsidR="007F65D9" w:rsidRPr="000775AA">
        <w:rPr>
          <w:rFonts w:hint="eastAsia"/>
        </w:rPr>
        <w:t>ontagio</w:t>
      </w:r>
      <w:r w:rsidR="007F65D9" w:rsidRPr="000775AA">
        <w:rPr>
          <w:rFonts w:hint="eastAsia"/>
        </w:rPr>
        <w:t>，</w:t>
      </w:r>
      <w:r w:rsidR="007F65D9">
        <w:rPr>
          <w:rFonts w:ascii="宋体" w:hAnsi="宋体"/>
          <w:color w:val="000000"/>
          <w:kern w:val="0"/>
        </w:rPr>
        <w:t>2026</w:t>
      </w:r>
      <w:r w:rsidR="007F65D9" w:rsidRPr="00B9667D">
        <w:rPr>
          <w:rFonts w:ascii="宋体" w:hAnsi="宋体" w:hint="eastAsia"/>
          <w:color w:val="000000"/>
          <w:kern w:val="0"/>
        </w:rPr>
        <w:t>的</w:t>
      </w:r>
      <w:r w:rsidR="007F65D9">
        <w:rPr>
          <w:rFonts w:ascii="宋体" w:hAnsi="宋体" w:hint="eastAsia"/>
          <w:color w:val="000000"/>
          <w:kern w:val="0"/>
        </w:rPr>
        <w:t>良性</w:t>
      </w:r>
      <w:r w:rsidR="007F65D9" w:rsidRPr="00B9667D">
        <w:rPr>
          <w:rFonts w:ascii="宋体" w:hAnsi="宋体" w:hint="eastAsia"/>
          <w:color w:val="000000"/>
          <w:kern w:val="0"/>
        </w:rPr>
        <w:t>数据集是在搜狗和百度上通过爬虫</w:t>
      </w:r>
      <w:r w:rsidR="007F65D9">
        <w:rPr>
          <w:rFonts w:ascii="宋体" w:hAnsi="宋体" w:hint="eastAsia"/>
          <w:color w:val="000000"/>
          <w:kern w:val="0"/>
        </w:rPr>
        <w:t>抓</w:t>
      </w:r>
      <w:r w:rsidR="007F65D9" w:rsidRPr="00B9667D">
        <w:rPr>
          <w:rFonts w:ascii="宋体" w:hAnsi="宋体" w:hint="eastAsia"/>
          <w:color w:val="000000"/>
          <w:kern w:val="0"/>
        </w:rPr>
        <w:t>取下来的。</w:t>
      </w:r>
    </w:p>
    <w:p w14:paraId="10F4B08F" w14:textId="0E918115" w:rsidR="00607678" w:rsidRDefault="007F65D9" w:rsidP="00803AA5">
      <w:pPr>
        <w:ind w:firstLine="420"/>
        <w:rPr>
          <w:rFonts w:ascii="宋体" w:hAnsi="宋体"/>
          <w:color w:val="000000"/>
          <w:kern w:val="0"/>
        </w:rPr>
      </w:pPr>
      <w:r>
        <w:rPr>
          <w:rFonts w:ascii="宋体" w:hAnsi="宋体" w:hint="eastAsia"/>
          <w:color w:val="000000"/>
          <w:kern w:val="0"/>
        </w:rPr>
        <w:t>通过我们对对抗性学习的研究，使用</w:t>
      </w:r>
      <w:r w:rsidRPr="00B9667D">
        <w:rPr>
          <w:rFonts w:ascii="宋体" w:hAnsi="宋体" w:hint="eastAsia"/>
          <w:color w:val="000000"/>
          <w:kern w:val="0"/>
        </w:rPr>
        <w:t>VirusShare</w:t>
      </w:r>
      <w:r>
        <w:rPr>
          <w:rFonts w:ascii="宋体" w:hAnsi="宋体" w:hint="eastAsia"/>
          <w:color w:val="000000"/>
          <w:kern w:val="0"/>
        </w:rPr>
        <w:t>为源样本，又生成了7000个对抗样本，在最后的试验中用于测试。</w:t>
      </w:r>
    </w:p>
    <w:p w14:paraId="756BFBC3" w14:textId="3E607FE4" w:rsidR="001B6707" w:rsidRDefault="005F69E9" w:rsidP="001B6707">
      <w:pPr>
        <w:ind w:firstLine="210"/>
        <w:rPr>
          <w:rFonts w:ascii="宋体" w:hAnsi="宋体"/>
          <w:color w:val="000000"/>
          <w:kern w:val="0"/>
        </w:rPr>
      </w:pPr>
      <w:r>
        <w:rPr>
          <w:rFonts w:ascii="宋体" w:hAnsi="宋体" w:hint="eastAsia"/>
          <w:color w:val="000000"/>
          <w:kern w:val="0"/>
        </w:rPr>
        <w:t>还有</w:t>
      </w:r>
      <w:r w:rsidR="001B6707" w:rsidRPr="00B9667D">
        <w:rPr>
          <w:rFonts w:ascii="Times New Roman" w:hAnsi="Times New Roman"/>
        </w:rPr>
        <w:t>mimicus</w:t>
      </w:r>
      <w:r w:rsidR="00C85964">
        <w:rPr>
          <w:rFonts w:ascii="宋体" w:hAnsi="宋体" w:hint="eastAsia"/>
          <w:color w:val="000000"/>
          <w:kern w:val="0"/>
        </w:rPr>
        <w:t>中</w:t>
      </w:r>
      <w:r w:rsidR="001B6707" w:rsidRPr="00B9667D">
        <w:rPr>
          <w:rFonts w:ascii="宋体" w:hAnsi="宋体" w:hint="eastAsia"/>
          <w:color w:val="000000"/>
          <w:kern w:val="0"/>
        </w:rPr>
        <w:t>的</w:t>
      </w:r>
      <w:r w:rsidR="001B6707" w:rsidRPr="00B9667D">
        <w:rPr>
          <w:rFonts w:ascii="宋体" w:hAnsi="宋体"/>
          <w:color w:val="000000"/>
          <w:kern w:val="0"/>
        </w:rPr>
        <w:t>数据集</w:t>
      </w:r>
      <w:r w:rsidR="008D3A37">
        <w:rPr>
          <w:rFonts w:ascii="宋体" w:hAnsi="宋体" w:hint="eastAsia"/>
          <w:color w:val="000000"/>
          <w:kern w:val="0"/>
        </w:rPr>
        <w:t>主要</w:t>
      </w:r>
      <w:r w:rsidR="001B6707" w:rsidRPr="00B9667D">
        <w:rPr>
          <w:rFonts w:ascii="宋体" w:hAnsi="宋体"/>
          <w:color w:val="000000"/>
          <w:kern w:val="0"/>
        </w:rPr>
        <w:t>用于PDFRATE实验性评估</w:t>
      </w:r>
      <w:r w:rsidR="00C85964">
        <w:rPr>
          <w:rFonts w:ascii="宋体" w:hAnsi="宋体"/>
          <w:color w:val="000000"/>
          <w:kern w:val="0"/>
        </w:rPr>
        <w:t>，</w:t>
      </w:r>
      <w:r w:rsidR="001B6707" w:rsidRPr="00B9667D">
        <w:rPr>
          <w:rFonts w:ascii="宋体" w:hAnsi="宋体"/>
          <w:color w:val="000000"/>
          <w:kern w:val="0"/>
        </w:rPr>
        <w:t>可供下载</w:t>
      </w:r>
      <w:r w:rsidRPr="00B9667D">
        <w:rPr>
          <w:rFonts w:ascii="宋体" w:hAnsi="宋体"/>
          <w:color w:val="000000"/>
          <w:kern w:val="0"/>
        </w:rPr>
        <w:t>[4]</w:t>
      </w:r>
      <w:r w:rsidR="001B6707" w:rsidRPr="00B9667D">
        <w:rPr>
          <w:rFonts w:ascii="宋体" w:hAnsi="宋体"/>
          <w:color w:val="000000"/>
          <w:kern w:val="0"/>
        </w:rPr>
        <w:t>。</w:t>
      </w:r>
      <w:r w:rsidR="00225942" w:rsidRPr="00B9667D">
        <w:rPr>
          <w:rFonts w:ascii="宋体" w:hAnsi="宋体" w:hint="eastAsia"/>
          <w:color w:val="000000"/>
          <w:kern w:val="0"/>
        </w:rPr>
        <w:t>mimicus</w:t>
      </w:r>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w:t>
      </w:r>
      <w:r w:rsidR="008D3A37">
        <w:rPr>
          <w:rFonts w:ascii="宋体" w:hAnsi="宋体" w:hint="eastAsia"/>
          <w:color w:val="000000"/>
          <w:kern w:val="0"/>
        </w:rPr>
        <w:t>来自于</w:t>
      </w:r>
      <w:r w:rsidR="00225942" w:rsidRPr="00B9667D">
        <w:rPr>
          <w:rFonts w:ascii="宋体" w:hAnsi="宋体" w:hint="eastAsia"/>
          <w:color w:val="000000"/>
          <w:kern w:val="0"/>
        </w:rPr>
        <w:t>contagio的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8D3A37">
        <w:rPr>
          <w:rFonts w:ascii="宋体" w:hAnsi="宋体"/>
          <w:color w:val="000000"/>
          <w:kern w:val="0"/>
        </w:rPr>
        <w:t>，</w:t>
      </w:r>
      <w:r w:rsidR="008D3A37">
        <w:rPr>
          <w:rFonts w:ascii="宋体" w:hAnsi="宋体" w:hint="eastAsia"/>
          <w:color w:val="000000"/>
          <w:kern w:val="0"/>
        </w:rPr>
        <w:t>以及来自于</w:t>
      </w:r>
      <w:r w:rsidR="00C85964" w:rsidRPr="00B9667D">
        <w:rPr>
          <w:rFonts w:ascii="宋体" w:hAnsi="宋体" w:hint="eastAsia"/>
          <w:color w:val="000000"/>
          <w:kern w:val="0"/>
        </w:rPr>
        <w:t>google的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良性样本和Viru</w:t>
      </w:r>
      <w:r w:rsidR="008D3A37">
        <w:rPr>
          <w:rFonts w:ascii="宋体" w:hAnsi="宋体" w:hint="eastAsia"/>
          <w:color w:val="000000"/>
          <w:kern w:val="0"/>
        </w:rPr>
        <w:t>s</w:t>
      </w:r>
      <w:r w:rsidR="008D3A37">
        <w:rPr>
          <w:rFonts w:ascii="宋体" w:hAnsi="宋体"/>
          <w:color w:val="000000"/>
          <w:kern w:val="0"/>
        </w:rPr>
        <w:t>T</w:t>
      </w:r>
      <w:r w:rsidR="00225942" w:rsidRPr="00B9667D">
        <w:rPr>
          <w:rFonts w:ascii="宋体" w:hAnsi="宋体" w:hint="eastAsia"/>
          <w:color w:val="000000"/>
          <w:kern w:val="0"/>
        </w:rPr>
        <w:t>otal的5000个恶意样本。</w:t>
      </w:r>
    </w:p>
    <w:p w14:paraId="2784A1A9" w14:textId="7F4A8017" w:rsidR="0032434A" w:rsidRDefault="0032434A" w:rsidP="0032434A">
      <w:pPr>
        <w:widowControl/>
        <w:jc w:val="center"/>
        <w:rPr>
          <w:rFonts w:ascii="宋体" w:hAnsi="宋体" w:cs="宋体"/>
          <w:kern w:val="0"/>
          <w:sz w:val="24"/>
          <w:szCs w:val="24"/>
        </w:rPr>
      </w:pPr>
      <w:r>
        <w:rPr>
          <w:rFonts w:hint="eastAsia"/>
          <w:sz w:val="18"/>
          <w:szCs w:val="18"/>
        </w:rPr>
        <w:t>图</w:t>
      </w:r>
      <w:r>
        <w:rPr>
          <w:sz w:val="18"/>
          <w:szCs w:val="18"/>
        </w:rPr>
        <w:t xml:space="preserve"> 4. </w:t>
      </w:r>
      <w:r>
        <w:rPr>
          <w:rFonts w:hint="eastAsia"/>
          <w:sz w:val="18"/>
          <w:szCs w:val="18"/>
        </w:rPr>
        <w:t>数据集的时间分布图</w:t>
      </w:r>
    </w:p>
    <w:p w14:paraId="263A85D2" w14:textId="77777777" w:rsidR="0032434A" w:rsidRDefault="0032434A" w:rsidP="0032434A">
      <w:pPr>
        <w:widowControl/>
        <w:jc w:val="center"/>
        <w:rPr>
          <w:rFonts w:ascii="宋体" w:hAnsi="宋体" w:cs="宋体"/>
          <w:kern w:val="0"/>
          <w:sz w:val="24"/>
          <w:szCs w:val="24"/>
        </w:rPr>
      </w:pPr>
      <w:r w:rsidRPr="00065129">
        <w:rPr>
          <w:noProof/>
        </w:rPr>
        <w:drawing>
          <wp:inline distT="0" distB="0" distL="0" distR="0" wp14:anchorId="2E2C9053" wp14:editId="7EA97B1E">
            <wp:extent cx="4884420" cy="19621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420" cy="1962150"/>
                    </a:xfrm>
                    <a:prstGeom prst="rect">
                      <a:avLst/>
                    </a:prstGeom>
                    <a:noFill/>
                    <a:ln>
                      <a:noFill/>
                    </a:ln>
                  </pic:spPr>
                </pic:pic>
              </a:graphicData>
            </a:graphic>
          </wp:inline>
        </w:drawing>
      </w:r>
    </w:p>
    <w:p w14:paraId="2E05E006" w14:textId="1A9FEA8D" w:rsidR="0032434A" w:rsidRDefault="0032434A" w:rsidP="001B6707">
      <w:pPr>
        <w:ind w:firstLine="210"/>
      </w:pPr>
      <w:r>
        <w:rPr>
          <w:rFonts w:hint="eastAsia"/>
        </w:rPr>
        <w:t>图</w:t>
      </w:r>
      <w:r>
        <w:rPr>
          <w:rFonts w:hint="eastAsia"/>
        </w:rPr>
        <w:t>4</w:t>
      </w:r>
      <w:r>
        <w:rPr>
          <w:rFonts w:hint="eastAsia"/>
        </w:rPr>
        <w:t>是数据集的时间分布图，我们可以看到数据集中有很大部分的样本来自</w:t>
      </w:r>
      <w:r>
        <w:rPr>
          <w:rFonts w:hint="eastAsia"/>
        </w:rPr>
        <w:t>2014-2017</w:t>
      </w:r>
      <w:r>
        <w:rPr>
          <w:rFonts w:hint="eastAsia"/>
        </w:rPr>
        <w:t>，同时也说明随着时间的增长，恶意文件的产生也在逐渐的增多，这就要求我们检测引擎</w:t>
      </w:r>
      <w:r w:rsidR="00692C26">
        <w:rPr>
          <w:rFonts w:hint="eastAsia"/>
        </w:rPr>
        <w:t>对未知的文件具有一定的检测能力</w:t>
      </w:r>
      <w:r w:rsidR="00BA6A2B">
        <w:rPr>
          <w:rFonts w:hint="eastAsia"/>
        </w:rPr>
        <w:t>。</w:t>
      </w:r>
      <w:r w:rsidR="0090546F">
        <w:rPr>
          <w:rFonts w:hint="eastAsia"/>
        </w:rPr>
        <w:t>稍后，我们可以</w:t>
      </w:r>
      <w:r w:rsidR="0090546F" w:rsidRPr="0090546F">
        <w:rPr>
          <w:rFonts w:hint="eastAsia"/>
        </w:rPr>
        <w:t>看到我们的</w:t>
      </w:r>
      <w:r w:rsidR="0090546F" w:rsidRPr="0090546F">
        <w:rPr>
          <w:rFonts w:hint="eastAsia"/>
        </w:rPr>
        <w:t>ML</w:t>
      </w:r>
      <w:r w:rsidR="0090546F">
        <w:rPr>
          <w:rFonts w:hint="eastAsia"/>
        </w:rPr>
        <w:t>技术可以有效地对抗多样化的数据集，特别是对于不可见的样本</w:t>
      </w:r>
      <w:r w:rsidR="0090546F" w:rsidRPr="0090546F">
        <w:rPr>
          <w:rFonts w:hint="eastAsia"/>
        </w:rPr>
        <w:t>，这证明了我们所提出的技术的通用性和预测能力。</w:t>
      </w:r>
    </w:p>
    <w:p w14:paraId="5E2AEC56" w14:textId="77777777" w:rsidR="001B6707" w:rsidRPr="001B6707" w:rsidRDefault="001B6707" w:rsidP="001B6707"/>
    <w:p w14:paraId="37C3F313" w14:textId="7AC12A4A" w:rsidR="00B7410C" w:rsidRPr="001337E6" w:rsidRDefault="00E7020C" w:rsidP="00136765">
      <w:pPr>
        <w:pStyle w:val="2"/>
        <w:ind w:firstLineChars="50" w:firstLine="160"/>
        <w:rPr>
          <w:rFonts w:eastAsia="宋体"/>
        </w:rPr>
      </w:pPr>
      <w:r>
        <w:rPr>
          <w:rFonts w:hint="eastAsia"/>
        </w:rPr>
        <w:lastRenderedPageBreak/>
        <w:t>3.</w:t>
      </w:r>
      <w:r w:rsidR="00B13925">
        <w:t>3</w:t>
      </w:r>
      <w:r>
        <w:t xml:space="preserve"> </w:t>
      </w:r>
      <w:r w:rsidR="003A2152">
        <w:rPr>
          <w:rFonts w:hint="eastAsia"/>
        </w:rPr>
        <w:t>特征</w:t>
      </w:r>
      <w:r w:rsidR="00B13925" w:rsidRPr="001337E6">
        <w:rPr>
          <w:rFonts w:hint="eastAsia"/>
        </w:rPr>
        <w:t>工程</w:t>
      </w:r>
    </w:p>
    <w:p w14:paraId="324982E5" w14:textId="31D4EA31"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r w:rsidRPr="000871F9">
        <w:rPr>
          <w:rFonts w:ascii="宋体" w:hAnsi="宋体" w:cs="宋体"/>
          <w:kern w:val="0"/>
          <w:szCs w:val="21"/>
        </w:rPr>
        <w:t>Javascript</w:t>
      </w:r>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w:t>
      </w:r>
      <w:r w:rsidR="00636B98">
        <w:rPr>
          <w:rFonts w:ascii="宋体" w:hAnsi="宋体" w:cs="宋体" w:hint="eastAsia"/>
          <w:kern w:val="0"/>
          <w:szCs w:val="21"/>
        </w:rPr>
        <w:t>文件</w:t>
      </w:r>
      <w:r>
        <w:rPr>
          <w:rFonts w:ascii="宋体" w:hAnsi="宋体" w:cs="宋体" w:hint="eastAsia"/>
          <w:kern w:val="0"/>
          <w:szCs w:val="21"/>
        </w:rPr>
        <w:t>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r>
        <w:rPr>
          <w:rFonts w:ascii="宋体" w:hAnsi="宋体" w:cs="宋体"/>
          <w:kern w:val="0"/>
          <w:szCs w:val="21"/>
        </w:rPr>
        <w:t>count_box</w:t>
      </w:r>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Pr>
          <w:rFonts w:ascii="宋体" w:hAnsi="宋体" w:cs="宋体"/>
          <w:kern w:val="0"/>
          <w:szCs w:val="21"/>
        </w:rPr>
        <w:t>count_page_obj</w:t>
      </w:r>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一般来说，良性样本的obj</w:t>
      </w:r>
      <w:r w:rsidR="002565AD">
        <w:rPr>
          <w:rFonts w:ascii="宋体" w:hAnsi="宋体" w:cs="宋体" w:hint="eastAsia"/>
          <w:kern w:val="0"/>
          <w:szCs w:val="21"/>
        </w:rPr>
        <w:t>对象比恶意样本多很多，</w:t>
      </w:r>
      <w:r>
        <w:rPr>
          <w:rFonts w:ascii="宋体" w:hAnsi="宋体" w:cs="宋体" w:hint="eastAsia"/>
          <w:kern w:val="0"/>
          <w:szCs w:val="21"/>
        </w:rPr>
        <w:t>在统计同一个页面中obj对象的个数时，良性样本和恶意样本会存在约1倍差距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如果obj在同一个页面中突然增多，此文件为恶意文件的概率大增。</w:t>
      </w:r>
    </w:p>
    <w:p w14:paraId="6AE1D634" w14:textId="171716F6"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良性PDF样本在每个对象结束时会有一个end</w:t>
      </w:r>
      <w:r w:rsidR="00F53A03">
        <w:rPr>
          <w:rFonts w:ascii="宋体" w:hAnsi="宋体" w:cs="宋体"/>
          <w:kern w:val="0"/>
          <w:szCs w:val="21"/>
        </w:rPr>
        <w:t>obj，</w:t>
      </w:r>
      <w:r w:rsidR="00F53A03">
        <w:rPr>
          <w:rFonts w:ascii="宋体" w:hAnsi="宋体" w:cs="宋体" w:hint="eastAsia"/>
          <w:kern w:val="0"/>
          <w:szCs w:val="21"/>
        </w:rPr>
        <w:t>但PDF恶意文件为了混淆解析器，会</w:t>
      </w:r>
      <w:r w:rsidR="00636B98">
        <w:rPr>
          <w:rFonts w:ascii="宋体" w:hAnsi="宋体" w:cs="宋体" w:hint="eastAsia"/>
          <w:kern w:val="0"/>
          <w:szCs w:val="21"/>
        </w:rPr>
        <w:t>尽</w:t>
      </w:r>
      <w:r w:rsidR="00F53A03">
        <w:rPr>
          <w:rFonts w:ascii="宋体" w:hAnsi="宋体" w:cs="宋体" w:hint="eastAsia"/>
          <w:kern w:val="0"/>
          <w:szCs w:val="21"/>
        </w:rPr>
        <w:t>可能少地使用end</w:t>
      </w:r>
      <w:r w:rsidR="00F53A03">
        <w:rPr>
          <w:rFonts w:ascii="宋体" w:hAnsi="宋体" w:cs="宋体"/>
          <w:kern w:val="0"/>
          <w:szCs w:val="21"/>
        </w:rPr>
        <w:t>obj</w:t>
      </w:r>
      <w:r w:rsidR="00F53A03">
        <w:rPr>
          <w:rFonts w:ascii="宋体" w:hAnsi="宋体" w:cs="宋体" w:hint="eastAsia"/>
          <w:kern w:val="0"/>
          <w:szCs w:val="21"/>
        </w:rPr>
        <w:t>和end</w:t>
      </w:r>
      <w:r w:rsidR="00F53A03">
        <w:rPr>
          <w:rFonts w:ascii="宋体" w:hAnsi="宋体" w:cs="宋体"/>
          <w:kern w:val="0"/>
          <w:szCs w:val="21"/>
        </w:rPr>
        <w:t>strea</w:t>
      </w:r>
      <w:r>
        <w:rPr>
          <w:rFonts w:ascii="宋体" w:hAnsi="宋体" w:cs="宋体" w:hint="eastAsia"/>
          <w:kern w:val="0"/>
          <w:szCs w:val="21"/>
        </w:rPr>
        <w:t>m</w:t>
      </w:r>
      <w:r w:rsidR="00F53A03">
        <w:rPr>
          <w:rFonts w:ascii="宋体" w:hAnsi="宋体" w:cs="宋体" w:hint="eastAsia"/>
          <w:kern w:val="0"/>
          <w:szCs w:val="21"/>
        </w:rPr>
        <w:t>。这就导致解析器在解析恶意PDF文件时不能完整获取整个对象，或者导致整个PDF文件解析失败，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恶意PDF文件成功逃逸。这是恶意文件最常使用的逃逸解析器的方法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count_acroform_ob</w:t>
            </w:r>
            <w:r w:rsidR="00787A86">
              <w:rPr>
                <w:rFonts w:ascii="Times New Roman" w:hAnsi="Times New Roman" w:hint="eastAsia"/>
                <w:b/>
                <w:sz w:val="18"/>
                <w:szCs w:val="18"/>
              </w:rPr>
              <w:t>j</w:t>
            </w:r>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count_page_obj</w:t>
            </w:r>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4DE6B2CE" w14:textId="29411EE5" w:rsidR="00443C68" w:rsidRDefault="00443C68" w:rsidP="00291BF7">
      <w:pPr>
        <w:pStyle w:val="2"/>
      </w:pPr>
      <w:r>
        <w:rPr>
          <w:rFonts w:eastAsia="宋体"/>
        </w:rPr>
        <w:lastRenderedPageBreak/>
        <w:t xml:space="preserve">3.4 </w:t>
      </w:r>
      <w:r>
        <w:rPr>
          <w:rFonts w:eastAsia="宋体" w:hint="eastAsia"/>
        </w:rPr>
        <w:t>分类算法</w:t>
      </w:r>
    </w:p>
    <w:p w14:paraId="10B3EEB3" w14:textId="35CEFC25" w:rsidR="00874646" w:rsidRPr="003D1DB4" w:rsidRDefault="00874646" w:rsidP="00443C68">
      <w:pPr>
        <w:ind w:firstLine="420"/>
      </w:pPr>
      <w:r>
        <w:t>AI</w:t>
      </w:r>
      <w:r>
        <w:rPr>
          <w:rFonts w:hint="eastAsia"/>
        </w:rPr>
        <w:t>引擎的重要组成部分之一是算法，我们选取了几个实用性较好的算法来比较如表</w:t>
      </w:r>
      <w:r>
        <w:rPr>
          <w:rFonts w:hint="eastAsia"/>
        </w:rPr>
        <w:t>3</w:t>
      </w:r>
      <w:r>
        <w:rPr>
          <w:rFonts w:hint="eastAsia"/>
        </w:rPr>
        <w:t>，这几个算法包括</w:t>
      </w:r>
      <w:r>
        <w:rPr>
          <w:rFonts w:hint="eastAsia"/>
        </w:rPr>
        <w:t>SVM</w:t>
      </w:r>
      <w:r>
        <w:rPr>
          <w:rFonts w:hint="eastAsia"/>
        </w:rPr>
        <w:t>支持向量机，决策树和</w:t>
      </w:r>
      <w:r>
        <w:rPr>
          <w:rFonts w:hint="eastAsia"/>
        </w:rPr>
        <w:t>RF</w:t>
      </w:r>
      <w:r>
        <w:rPr>
          <w:rFonts w:hint="eastAsia"/>
        </w:rPr>
        <w:t>随机森林，经过多次的训练与分类实验，发现随机森林准确率高，误报率低，低延时鲁棒性良好，和可解析性等优势，于是我们将其选定作为默认算法。并且经过我们的一百多次的验证，在特征发生改变的时候，随机森林准确率依然趋于一个稳定的值。</w:t>
      </w:r>
      <w:r w:rsidRPr="003D1DB4">
        <w:t xml:space="preserve"> </w:t>
      </w:r>
    </w:p>
    <w:p w14:paraId="2784BE44" w14:textId="2CF69C92" w:rsidR="00F2352E" w:rsidRDefault="007A1439" w:rsidP="00874646">
      <w:pPr>
        <w:ind w:firstLine="420"/>
      </w:pPr>
      <w:r>
        <w:t>随机森林分类方法给出的结果是基于很多</w:t>
      </w:r>
      <w:r w:rsidR="0024061F">
        <w:rPr>
          <w:rFonts w:hint="eastAsia"/>
        </w:rPr>
        <w:t>棵</w:t>
      </w:r>
      <w:r>
        <w:t>分类树判断结果的集合，每一个决策树都是在训练数据中随机选择生成的</w:t>
      </w:r>
      <w:r w:rsidR="00D26F49">
        <w:t>。</w:t>
      </w:r>
      <w:r w:rsidR="00EF36EC" w:rsidRPr="00291BF7">
        <w:rPr>
          <w:rFonts w:hint="eastAsia"/>
        </w:rPr>
        <w:t>因此，随机森林总的来说是一个集成分类器，他使用</w:t>
      </w:r>
      <w:r w:rsidR="00EF36EC" w:rsidRPr="00291BF7">
        <w:t xml:space="preserve"> bagged training data </w:t>
      </w:r>
      <w:r w:rsidR="00EF36EC" w:rsidRPr="00291BF7">
        <w:rPr>
          <w:rFonts w:hint="eastAsia"/>
        </w:rPr>
        <w:t>随机选择特征子集，其中一个特征子集表示一棵树，利用这些特征数据确定每棵树的最佳分割点，每棵树都如此来确定树的一个节点，其中每棵树相对独立，最后通过每棵树的投票来确定最终结果。</w:t>
      </w:r>
    </w:p>
    <w:p w14:paraId="25A341B7" w14:textId="4A4F591D" w:rsidR="00DD61E2" w:rsidRDefault="00730C1C" w:rsidP="001337E6">
      <w:pPr>
        <w:tabs>
          <w:tab w:val="center" w:pos="4153"/>
          <w:tab w:val="left" w:pos="4696"/>
        </w:tabs>
        <w:jc w:val="center"/>
        <w:rPr>
          <w:sz w:val="18"/>
          <w:szCs w:val="18"/>
        </w:rPr>
      </w:pPr>
      <w:r>
        <w:rPr>
          <w:rFonts w:hint="eastAsia"/>
          <w:sz w:val="18"/>
          <w:szCs w:val="18"/>
        </w:rPr>
        <w:t>表</w:t>
      </w:r>
      <w:r>
        <w:rPr>
          <w:rFonts w:hint="eastAsia"/>
          <w:sz w:val="18"/>
          <w:szCs w:val="18"/>
        </w:rPr>
        <w:t>3</w:t>
      </w:r>
      <w:r>
        <w:rPr>
          <w:rFonts w:hint="eastAsia"/>
          <w:sz w:val="18"/>
          <w:szCs w:val="18"/>
        </w:rPr>
        <w:t>：比较不同机器学习的模型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892"/>
        <w:gridCol w:w="1371"/>
        <w:gridCol w:w="1515"/>
      </w:tblGrid>
      <w:tr w:rsidR="001337E6" w:rsidRPr="001B5B6A" w14:paraId="70DA138A" w14:textId="77777777" w:rsidTr="001337E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D43AB5" w14:textId="77777777" w:rsidR="001337E6" w:rsidRPr="001B5B6A" w:rsidRDefault="001337E6" w:rsidP="001337E6">
            <w:pPr>
              <w:rPr>
                <w:color w:val="000000"/>
                <w:kern w:val="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DD0AD7" w14:textId="77777777" w:rsidR="001337E6" w:rsidRPr="001B5B6A" w:rsidRDefault="001337E6" w:rsidP="001337E6">
            <w:pPr>
              <w:rPr>
                <w:color w:val="000000"/>
                <w:kern w:val="0"/>
                <w:szCs w:val="20"/>
              </w:rPr>
            </w:pPr>
            <w:r w:rsidRPr="001B5B6A">
              <w:rPr>
                <w:color w:val="000000"/>
                <w:kern w:val="0"/>
                <w:szCs w:val="20"/>
              </w:rPr>
              <w:t>SVM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F5D92F" w14:textId="77777777" w:rsidR="001337E6" w:rsidRPr="001B5B6A" w:rsidRDefault="001337E6" w:rsidP="001337E6">
            <w:pPr>
              <w:rPr>
                <w:color w:val="000000"/>
                <w:kern w:val="0"/>
                <w:szCs w:val="20"/>
              </w:rPr>
            </w:pPr>
            <w:r w:rsidRPr="001B5B6A">
              <w:rPr>
                <w:color w:val="000000"/>
                <w:kern w:val="0"/>
                <w:szCs w:val="20"/>
              </w:rPr>
              <w:t>Decision Tree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99BC50" w14:textId="77777777" w:rsidR="001337E6" w:rsidRPr="001B5B6A" w:rsidRDefault="001337E6" w:rsidP="001337E6">
            <w:pPr>
              <w:rPr>
                <w:color w:val="000000"/>
                <w:kern w:val="0"/>
                <w:szCs w:val="20"/>
              </w:rPr>
            </w:pPr>
            <w:r w:rsidRPr="001B5B6A">
              <w:rPr>
                <w:color w:val="000000"/>
                <w:kern w:val="0"/>
                <w:szCs w:val="20"/>
              </w:rPr>
              <w:t>Random Forest</w:t>
            </w:r>
          </w:p>
        </w:tc>
      </w:tr>
      <w:tr w:rsidR="001337E6" w:rsidRPr="001B5B6A" w14:paraId="60A10F22" w14:textId="77777777" w:rsidTr="001337E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792C8419" w14:textId="77777777" w:rsidR="001337E6" w:rsidRPr="001B5B6A" w:rsidRDefault="001337E6" w:rsidP="001337E6">
            <w:pPr>
              <w:rPr>
                <w:color w:val="000000"/>
                <w:kern w:val="0"/>
                <w:szCs w:val="20"/>
              </w:rPr>
            </w:pPr>
            <w:r w:rsidRPr="001B5B6A">
              <w:rPr>
                <w:color w:val="000000"/>
                <w:kern w:val="0"/>
                <w:szCs w:val="20"/>
              </w:rPr>
              <w:t>Accuracy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D4B3BC" w14:textId="77777777" w:rsidR="001337E6" w:rsidRPr="001B5B6A" w:rsidRDefault="001337E6" w:rsidP="001337E6">
            <w:pPr>
              <w:rPr>
                <w:color w:val="000000"/>
                <w:kern w:val="0"/>
                <w:szCs w:val="20"/>
              </w:rPr>
            </w:pPr>
            <w:r w:rsidRPr="001B5B6A">
              <w:rPr>
                <w:color w:val="000000"/>
                <w:kern w:val="0"/>
                <w:szCs w:val="20"/>
              </w:rPr>
              <w:t>75.23%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00087D" w14:textId="77777777" w:rsidR="001337E6" w:rsidRPr="001B5B6A" w:rsidRDefault="001337E6" w:rsidP="001337E6">
            <w:pPr>
              <w:rPr>
                <w:color w:val="000000"/>
                <w:kern w:val="0"/>
                <w:szCs w:val="20"/>
              </w:rPr>
            </w:pPr>
            <w:r w:rsidRPr="001B5B6A">
              <w:rPr>
                <w:color w:val="000000"/>
                <w:kern w:val="0"/>
                <w:szCs w:val="20"/>
              </w:rPr>
              <w:t>82.41%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29168" w14:textId="77777777" w:rsidR="001337E6" w:rsidRPr="001337E6" w:rsidRDefault="001337E6" w:rsidP="001337E6">
            <w:pPr>
              <w:rPr>
                <w:color w:val="000000"/>
                <w:kern w:val="0"/>
                <w:szCs w:val="20"/>
              </w:rPr>
            </w:pPr>
            <w:r w:rsidRPr="001337E6">
              <w:rPr>
                <w:color w:val="000000"/>
                <w:kern w:val="0"/>
                <w:szCs w:val="20"/>
              </w:rPr>
              <w:t>99.64%</w:t>
            </w:r>
          </w:p>
        </w:tc>
      </w:tr>
      <w:tr w:rsidR="001337E6" w:rsidRPr="001B5B6A" w14:paraId="0EB32D0C" w14:textId="77777777" w:rsidTr="001337E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DCE68B7" w14:textId="77777777" w:rsidR="001337E6" w:rsidRPr="001B5B6A" w:rsidRDefault="001337E6" w:rsidP="001337E6">
            <w:pPr>
              <w:rPr>
                <w:color w:val="000000"/>
                <w:kern w:val="0"/>
                <w:szCs w:val="20"/>
              </w:rPr>
            </w:pPr>
            <w:r w:rsidRPr="001B5B6A">
              <w:rPr>
                <w:color w:val="000000"/>
                <w:kern w:val="0"/>
                <w:szCs w:val="20"/>
              </w:rPr>
              <w:t>Training Time (the whole dataset)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93F466" w14:textId="77777777" w:rsidR="001337E6" w:rsidRPr="001B5B6A" w:rsidRDefault="001337E6" w:rsidP="001337E6">
            <w:pPr>
              <w:rPr>
                <w:color w:val="000000"/>
                <w:kern w:val="0"/>
                <w:szCs w:val="20"/>
              </w:rPr>
            </w:pPr>
            <w:r w:rsidRPr="001B5B6A">
              <w:rPr>
                <w:color w:val="000000"/>
                <w:kern w:val="0"/>
                <w:szCs w:val="20"/>
              </w:rPr>
              <w:t>58m18s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139E35" w14:textId="77777777" w:rsidR="001337E6" w:rsidRPr="001B5B6A" w:rsidRDefault="001337E6" w:rsidP="001337E6">
            <w:pPr>
              <w:rPr>
                <w:color w:val="000000"/>
                <w:kern w:val="0"/>
                <w:szCs w:val="20"/>
              </w:rPr>
            </w:pPr>
            <w:r w:rsidRPr="001B5B6A">
              <w:rPr>
                <w:color w:val="000000"/>
                <w:kern w:val="0"/>
                <w:szCs w:val="20"/>
              </w:rPr>
              <w:t>4s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93716" w14:textId="77777777" w:rsidR="001337E6" w:rsidRPr="001337E6" w:rsidRDefault="001337E6" w:rsidP="001337E6">
            <w:pPr>
              <w:rPr>
                <w:color w:val="000000"/>
                <w:kern w:val="0"/>
                <w:szCs w:val="20"/>
              </w:rPr>
            </w:pPr>
            <w:r w:rsidRPr="001337E6">
              <w:rPr>
                <w:color w:val="000000"/>
                <w:kern w:val="0"/>
                <w:szCs w:val="20"/>
              </w:rPr>
              <w:t>56s</w:t>
            </w:r>
          </w:p>
        </w:tc>
      </w:tr>
      <w:tr w:rsidR="001337E6" w:rsidRPr="001B5B6A" w14:paraId="1174EE8F" w14:textId="77777777" w:rsidTr="001337E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D3E820" w14:textId="77777777" w:rsidR="001337E6" w:rsidRPr="001B5B6A" w:rsidRDefault="001337E6" w:rsidP="001337E6">
            <w:pPr>
              <w:rPr>
                <w:color w:val="000000"/>
                <w:kern w:val="0"/>
                <w:szCs w:val="20"/>
              </w:rPr>
            </w:pPr>
            <w:r w:rsidRPr="001B5B6A">
              <w:rPr>
                <w:color w:val="000000"/>
                <w:kern w:val="0"/>
                <w:szCs w:val="20"/>
              </w:rPr>
              <w:t>Prediction Time (each sample)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7CC107" w14:textId="77777777" w:rsidR="001337E6" w:rsidRPr="001B5B6A" w:rsidRDefault="001337E6" w:rsidP="001337E6">
            <w:pPr>
              <w:rPr>
                <w:color w:val="000000"/>
                <w:kern w:val="0"/>
                <w:szCs w:val="20"/>
              </w:rPr>
            </w:pPr>
            <w:r w:rsidRPr="001B5B6A">
              <w:rPr>
                <w:color w:val="000000"/>
                <w:kern w:val="0"/>
                <w:szCs w:val="20"/>
              </w:rPr>
              <w:t>1.2ms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062C98" w14:textId="77777777" w:rsidR="001337E6" w:rsidRPr="001B5B6A" w:rsidRDefault="001337E6" w:rsidP="001337E6">
            <w:pPr>
              <w:rPr>
                <w:color w:val="000000"/>
                <w:kern w:val="0"/>
                <w:szCs w:val="20"/>
              </w:rPr>
            </w:pPr>
            <w:r w:rsidRPr="001B5B6A">
              <w:rPr>
                <w:color w:val="000000"/>
                <w:kern w:val="0"/>
                <w:szCs w:val="20"/>
              </w:rPr>
              <w:t>0.1ms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E99137" w14:textId="77777777" w:rsidR="001337E6" w:rsidRPr="001337E6" w:rsidRDefault="001337E6" w:rsidP="001337E6">
            <w:pPr>
              <w:rPr>
                <w:color w:val="000000"/>
                <w:kern w:val="0"/>
                <w:szCs w:val="20"/>
              </w:rPr>
            </w:pPr>
            <w:r w:rsidRPr="001337E6">
              <w:rPr>
                <w:color w:val="000000"/>
                <w:kern w:val="0"/>
                <w:szCs w:val="20"/>
              </w:rPr>
              <w:t>0.1ms</w:t>
            </w:r>
          </w:p>
        </w:tc>
      </w:tr>
    </w:tbl>
    <w:p w14:paraId="2C4B01F6" w14:textId="77777777" w:rsidR="00DD61E2" w:rsidRDefault="00DD61E2" w:rsidP="00DD61E2"/>
    <w:p w14:paraId="3AC8327D" w14:textId="77777777" w:rsidR="00B7410C" w:rsidRDefault="00B7410C" w:rsidP="00B7410C"/>
    <w:p w14:paraId="0AEF923B" w14:textId="424B044B" w:rsidR="00D85EEE" w:rsidRPr="003D1DB4" w:rsidRDefault="00D85EEE" w:rsidP="00D047CD">
      <w:pPr>
        <w:pStyle w:val="2"/>
      </w:pPr>
      <w:r>
        <w:rPr>
          <w:rFonts w:hint="eastAsia"/>
        </w:rPr>
        <w:t>3.</w:t>
      </w:r>
      <w:r w:rsidR="00730C1C">
        <w:t>5</w:t>
      </w:r>
      <w:r>
        <w:t xml:space="preserve"> </w:t>
      </w:r>
      <w:r w:rsidR="00A97E79" w:rsidRPr="00B80E09">
        <w:rPr>
          <w:rFonts w:eastAsia="宋体" w:hint="eastAsia"/>
        </w:rPr>
        <w:t>模型</w:t>
      </w:r>
      <w:r w:rsidR="00B13925">
        <w:rPr>
          <w:rFonts w:eastAsia="宋体" w:hint="eastAsia"/>
        </w:rPr>
        <w:t>迭代</w:t>
      </w:r>
    </w:p>
    <w:p w14:paraId="3D0FB9A7" w14:textId="72E1C0B0" w:rsidR="005A081B" w:rsidRDefault="00D85EEE" w:rsidP="00D85EEE">
      <w:pPr>
        <w:ind w:firstLine="420"/>
      </w:pPr>
      <w:r>
        <w:rPr>
          <w:rFonts w:hint="eastAsia"/>
        </w:rPr>
        <w:t>在实验</w:t>
      </w:r>
      <w:r w:rsidR="005A081B">
        <w:rPr>
          <w:rFonts w:hint="eastAsia"/>
        </w:rPr>
        <w:t>过程</w:t>
      </w:r>
      <w:r>
        <w:rPr>
          <w:rFonts w:hint="eastAsia"/>
        </w:rPr>
        <w:t>中</w:t>
      </w:r>
      <w:r w:rsidR="00E004E5">
        <w:rPr>
          <w:rFonts w:hint="eastAsia"/>
        </w:rPr>
        <w:t>，</w:t>
      </w:r>
      <w:r w:rsidR="00700658">
        <w:rPr>
          <w:rFonts w:hint="eastAsia"/>
        </w:rPr>
        <w:t>我们</w:t>
      </w:r>
      <w:r w:rsidR="007B14EE">
        <w:rPr>
          <w:rFonts w:hint="eastAsia"/>
        </w:rPr>
        <w:t>主要</w:t>
      </w:r>
      <w:r>
        <w:rPr>
          <w:rFonts w:hint="eastAsia"/>
        </w:rPr>
        <w:t>对模型进行了</w:t>
      </w:r>
      <w:r w:rsidR="005A081B">
        <w:rPr>
          <w:rFonts w:hint="eastAsia"/>
        </w:rPr>
        <w:t>两</w:t>
      </w:r>
      <w:r w:rsidR="00162C69">
        <w:rPr>
          <w:rFonts w:hint="eastAsia"/>
        </w:rPr>
        <w:t>次主要的迭代</w:t>
      </w:r>
      <w:r w:rsidR="00D047CD">
        <w:rPr>
          <w:rFonts w:hint="eastAsia"/>
        </w:rPr>
        <w:t>，</w:t>
      </w:r>
      <w:r w:rsidR="00700658">
        <w:rPr>
          <w:rFonts w:hint="eastAsia"/>
        </w:rPr>
        <w:t>每个模型都提供了文件的恶意程度的概率值</w:t>
      </w:r>
      <w:r w:rsidR="005A081B">
        <w:rPr>
          <w:rFonts w:hint="eastAsia"/>
        </w:rPr>
        <w:t>，</w:t>
      </w:r>
      <w:r w:rsidR="005A081B" w:rsidRPr="00774B0C">
        <w:t>即，区间</w:t>
      </w:r>
      <w:r w:rsidR="005A081B" w:rsidRPr="00774B0C">
        <w:t>[0,1]</w:t>
      </w:r>
      <w:r w:rsidR="005A081B" w:rsidRPr="00774B0C">
        <w:t>中的实际值</w:t>
      </w:r>
      <w:r w:rsidR="00700658">
        <w:rPr>
          <w:rFonts w:hint="eastAsia"/>
        </w:rPr>
        <w:t>。</w:t>
      </w:r>
      <w:r w:rsidR="00700658" w:rsidRPr="00700658">
        <w:t>我们在预测时默认的阈值</w:t>
      </w:r>
      <w:r w:rsidR="00700658" w:rsidRPr="00700658">
        <w:t>(0.5)</w:t>
      </w:r>
      <w:r w:rsidR="00700658" w:rsidRPr="00700658">
        <w:t>，但会相应地调整阈值。</w:t>
      </w:r>
      <w:r w:rsidR="005A081B">
        <w:rPr>
          <w:rFonts w:hint="eastAsia"/>
        </w:rPr>
        <w:t>由表</w:t>
      </w:r>
      <w:r w:rsidR="005A081B">
        <w:rPr>
          <w:rFonts w:hint="eastAsia"/>
        </w:rPr>
        <w:t>5</w:t>
      </w:r>
      <w:r w:rsidR="005A081B">
        <w:t xml:space="preserve"> </w:t>
      </w:r>
      <w:r w:rsidR="005A081B">
        <w:rPr>
          <w:rFonts w:hint="eastAsia"/>
        </w:rPr>
        <w:t>可以清晰的看出来，两次模型</w:t>
      </w:r>
      <w:r w:rsidR="0087398E">
        <w:rPr>
          <w:rFonts w:hint="eastAsia"/>
        </w:rPr>
        <w:t>模型更新解决的一些问题。其中</w:t>
      </w:r>
      <w:r w:rsidR="0087398E">
        <w:rPr>
          <w:rFonts w:hint="eastAsia"/>
        </w:rPr>
        <w:t>Model</w:t>
      </w:r>
      <w:r w:rsidR="0087398E">
        <w:t xml:space="preserve"> 2</w:t>
      </w:r>
      <w:r w:rsidR="0087398E">
        <w:rPr>
          <w:rFonts w:hint="eastAsia"/>
        </w:rPr>
        <w:t>更新时解决了解析器攻击，使用了鲁棒性强的解析器。</w:t>
      </w:r>
      <w:r w:rsidR="0087398E">
        <w:rPr>
          <w:rFonts w:hint="eastAsia"/>
        </w:rPr>
        <w:t>Model</w:t>
      </w:r>
      <w:r w:rsidR="0087398E">
        <w:t xml:space="preserve"> 3 </w:t>
      </w:r>
      <w:r w:rsidR="0087398E">
        <w:rPr>
          <w:rFonts w:hint="eastAsia"/>
        </w:rPr>
        <w:t>更新时，提出了一个鲁棒性强的分类器，主要针对</w:t>
      </w:r>
      <w:r w:rsidR="00125718">
        <w:rPr>
          <w:rFonts w:hint="eastAsia"/>
        </w:rPr>
        <w:t>模拟攻击和模型逃逸，详见本文第四章。</w:t>
      </w:r>
    </w:p>
    <w:p w14:paraId="2D06F745" w14:textId="77777777" w:rsidR="005A081B" w:rsidRDefault="005A081B" w:rsidP="005A081B">
      <w:pPr>
        <w:jc w:val="center"/>
        <w:rPr>
          <w:sz w:val="18"/>
          <w:szCs w:val="18"/>
        </w:rPr>
      </w:pPr>
      <w:r>
        <w:rPr>
          <w:rFonts w:hint="eastAsia"/>
          <w:sz w:val="18"/>
          <w:szCs w:val="18"/>
        </w:rPr>
        <w:t>表</w:t>
      </w:r>
      <w:r>
        <w:rPr>
          <w:sz w:val="18"/>
          <w:szCs w:val="18"/>
        </w:rPr>
        <w:t xml:space="preserve"> 5. </w:t>
      </w:r>
      <w:r>
        <w:rPr>
          <w:rFonts w:hint="eastAsia"/>
          <w:sz w:val="18"/>
          <w:szCs w:val="18"/>
        </w:rPr>
        <w:t>模型迭代</w:t>
      </w:r>
    </w:p>
    <w:p w14:paraId="7F48CCCF" w14:textId="77777777" w:rsidR="005A081B" w:rsidRDefault="005A081B" w:rsidP="005A081B">
      <w:pPr>
        <w:ind w:firstLine="420"/>
        <w:jc w:val="center"/>
      </w:pPr>
      <w:r>
        <w:rPr>
          <w:noProof/>
        </w:rPr>
        <w:drawing>
          <wp:inline distT="0" distB="0" distL="0" distR="0" wp14:anchorId="26E60AA0" wp14:editId="6232657A">
            <wp:extent cx="5274310" cy="1068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8705"/>
                    </a:xfrm>
                    <a:prstGeom prst="rect">
                      <a:avLst/>
                    </a:prstGeom>
                  </pic:spPr>
                </pic:pic>
              </a:graphicData>
            </a:graphic>
          </wp:inline>
        </w:drawing>
      </w:r>
    </w:p>
    <w:p w14:paraId="3636C8F9" w14:textId="0396CD61" w:rsidR="00D047CD" w:rsidRDefault="00D047CD" w:rsidP="00D85EEE">
      <w:pPr>
        <w:ind w:firstLine="420"/>
      </w:pPr>
    </w:p>
    <w:p w14:paraId="178A4EAC" w14:textId="161DD9A6" w:rsidR="00946B60" w:rsidRDefault="00125718" w:rsidP="00D85EEE">
      <w:pPr>
        <w:ind w:firstLine="420"/>
      </w:pPr>
      <w:r>
        <w:rPr>
          <w:rFonts w:hint="eastAsia"/>
        </w:rPr>
        <w:t>M</w:t>
      </w:r>
      <w:r>
        <w:t>o</w:t>
      </w:r>
      <w:r>
        <w:rPr>
          <w:rFonts w:hint="eastAsia"/>
        </w:rPr>
        <w:t>del</w:t>
      </w:r>
      <w:r>
        <w:t xml:space="preserve"> 1 : </w:t>
      </w:r>
      <w:r>
        <w:rPr>
          <w:rFonts w:hint="eastAsia"/>
        </w:rPr>
        <w:t>此模型</w:t>
      </w:r>
      <w:r w:rsidR="00D85EEE">
        <w:rPr>
          <w:rFonts w:hint="eastAsia"/>
        </w:rPr>
        <w:t>使用</w:t>
      </w:r>
      <w:r w:rsidR="00D85EEE">
        <w:rPr>
          <w:rFonts w:hint="eastAsia"/>
        </w:rPr>
        <w:t>peepdf</w:t>
      </w:r>
      <w:r w:rsidR="00D85EEE">
        <w:rPr>
          <w:rFonts w:hint="eastAsia"/>
        </w:rPr>
        <w:t>为解析工具</w:t>
      </w:r>
      <w:r w:rsidRPr="00125718">
        <w:t>(https://github.com/jesparza/peepdf)</w:t>
      </w:r>
      <w:r w:rsidR="00D85EEE">
        <w:rPr>
          <w:rFonts w:hint="eastAsia"/>
        </w:rPr>
        <w:t>，然后通过一些特征计算与特征量化，使其可以用于机器学习训练与预测，当我们的特征数提取到</w:t>
      </w:r>
      <w:r w:rsidR="00D85EEE">
        <w:rPr>
          <w:rFonts w:hint="eastAsia"/>
        </w:rPr>
        <w:t>133</w:t>
      </w:r>
      <w:r w:rsidR="00D85EEE">
        <w:rPr>
          <w:rFonts w:hint="eastAsia"/>
        </w:rPr>
        <w:t>个的时候，这些特征包括有基于结构的（</w:t>
      </w:r>
      <w:r w:rsidR="00D85EEE" w:rsidRPr="00F924FE">
        <w:t>count_font</w:t>
      </w:r>
      <w:r w:rsidR="00D85EEE">
        <w:t>、</w:t>
      </w:r>
      <w:r w:rsidR="00D85EEE">
        <w:rPr>
          <w:rFonts w:hint="eastAsia"/>
        </w:rPr>
        <w:t>s</w:t>
      </w:r>
      <w:r w:rsidR="00D85EEE" w:rsidRPr="00F924FE">
        <w:t>ize</w:t>
      </w:r>
      <w:r w:rsidR="00D85EEE">
        <w:t>、</w:t>
      </w:r>
      <w:r w:rsidR="00D85EEE" w:rsidRPr="00F924FE">
        <w:t>count_startxref</w:t>
      </w:r>
      <w:r w:rsidR="00D85EEE">
        <w:rPr>
          <w:rFonts w:hint="eastAsia"/>
        </w:rPr>
        <w:t>），内容信息的（</w:t>
      </w:r>
      <w:r w:rsidR="00D85EEE" w:rsidRPr="00F924FE">
        <w:t>title_oth</w:t>
      </w:r>
      <w:r w:rsidR="00D85EEE">
        <w:t>、</w:t>
      </w:r>
      <w:r w:rsidR="00D85EEE" w:rsidRPr="00F924FE">
        <w:t>subject_lc</w:t>
      </w:r>
      <w:r w:rsidR="00D85EEE">
        <w:rPr>
          <w:rFonts w:hint="eastAsia"/>
        </w:rPr>
        <w:t>）和</w:t>
      </w:r>
      <w:r w:rsidR="00D85EEE">
        <w:rPr>
          <w:rFonts w:hint="eastAsia"/>
        </w:rPr>
        <w:t>metadata</w:t>
      </w:r>
      <w:r w:rsidR="00D85EEE">
        <w:t>(</w:t>
      </w:r>
      <w:r w:rsidR="00D85EEE" w:rsidRPr="00F924FE">
        <w:t>producer_oth</w:t>
      </w:r>
      <w:r w:rsidR="00D85EEE">
        <w:t>、</w:t>
      </w:r>
      <w:r w:rsidR="00D85EEE" w:rsidRPr="00F924FE">
        <w:t>producer_len</w:t>
      </w:r>
      <w:r w:rsidR="00D85EEE">
        <w:t>)</w:t>
      </w:r>
      <w:r w:rsidR="005B47B2">
        <w:rPr>
          <w:rFonts w:hint="eastAsia"/>
        </w:rPr>
        <w:t>等</w:t>
      </w:r>
      <w:r w:rsidR="00D85EEE">
        <w:rPr>
          <w:rFonts w:hint="eastAsia"/>
        </w:rPr>
        <w:t>一些静态属性</w:t>
      </w:r>
      <w:r w:rsidR="00D85EEE">
        <w:rPr>
          <w:rFonts w:hint="eastAsia"/>
        </w:rPr>
        <w:t>,</w:t>
      </w:r>
      <w:r w:rsidR="00D85EEE">
        <w:rPr>
          <w:rFonts w:hint="eastAsia"/>
        </w:rPr>
        <w:t>并通过多次实验比较选取性能和精度</w:t>
      </w:r>
      <w:r w:rsidR="00876AC2">
        <w:rPr>
          <w:rFonts w:hint="eastAsia"/>
        </w:rPr>
        <w:t>较</w:t>
      </w:r>
      <w:r w:rsidR="00D85EEE">
        <w:rPr>
          <w:rFonts w:hint="eastAsia"/>
        </w:rPr>
        <w:t>好的算法</w:t>
      </w:r>
      <w:r w:rsidR="00D85EEE">
        <w:rPr>
          <w:rFonts w:hint="eastAsia"/>
        </w:rPr>
        <w:t>(</w:t>
      </w:r>
      <w:r w:rsidR="00D85EEE">
        <w:rPr>
          <w:rFonts w:hint="eastAsia"/>
        </w:rPr>
        <w:t>随机森林</w:t>
      </w:r>
      <w:r w:rsidR="00D85EEE">
        <w:rPr>
          <w:rFonts w:hint="eastAsia"/>
        </w:rPr>
        <w:t>RF)</w:t>
      </w:r>
      <w:r w:rsidR="00F27B72">
        <w:t>。</w:t>
      </w:r>
      <w:r w:rsidR="00876AC2">
        <w:rPr>
          <w:rFonts w:hint="eastAsia"/>
        </w:rPr>
        <w:t>但这样存在问题</w:t>
      </w:r>
      <w:r w:rsidR="00F27B72">
        <w:t>：</w:t>
      </w:r>
      <w:r w:rsidR="00E004E5">
        <w:rPr>
          <w:rFonts w:hint="eastAsia"/>
        </w:rPr>
        <w:t>由于</w:t>
      </w:r>
      <w:r w:rsidR="00D85EEE">
        <w:rPr>
          <w:rFonts w:hint="eastAsia"/>
        </w:rPr>
        <w:t>在一开始使用</w:t>
      </w:r>
      <w:r w:rsidR="00D85EEE">
        <w:rPr>
          <w:rFonts w:hint="eastAsia"/>
        </w:rPr>
        <w:t>peepdf</w:t>
      </w:r>
      <w:r w:rsidR="00D85EEE">
        <w:rPr>
          <w:rFonts w:hint="eastAsia"/>
        </w:rPr>
        <w:t>进行解析的时候，</w:t>
      </w:r>
      <w:r w:rsidR="00876AC2">
        <w:rPr>
          <w:rFonts w:hint="eastAsia"/>
        </w:rPr>
        <w:t>只有一半的文件可以被解析到</w:t>
      </w:r>
      <w:r w:rsidR="00946B60">
        <w:t>。</w:t>
      </w:r>
      <w:r w:rsidR="00946B60">
        <w:rPr>
          <w:rFonts w:hint="eastAsia"/>
        </w:rPr>
        <w:t>换句话说就是，有一半的文件没有经过分类器，直接逃逸。</w:t>
      </w:r>
    </w:p>
    <w:p w14:paraId="63E2C173" w14:textId="27BE0BE2" w:rsidR="00DA01E7" w:rsidRDefault="00946B60" w:rsidP="00774B0C">
      <w:pPr>
        <w:ind w:firstLine="420"/>
      </w:pPr>
      <w:r>
        <w:rPr>
          <w:rFonts w:hint="eastAsia"/>
        </w:rPr>
        <w:t>Model</w:t>
      </w:r>
      <w:r>
        <w:t xml:space="preserve"> 2 : </w:t>
      </w:r>
      <w:r>
        <w:rPr>
          <w:rFonts w:hint="eastAsia"/>
        </w:rPr>
        <w:t>在</w:t>
      </w:r>
      <w:r w:rsidR="00EC76D7">
        <w:rPr>
          <w:rFonts w:hint="eastAsia"/>
        </w:rPr>
        <w:t xml:space="preserve">Model </w:t>
      </w:r>
      <w:r>
        <w:rPr>
          <w:rFonts w:hint="eastAsia"/>
        </w:rPr>
        <w:t>2</w:t>
      </w:r>
      <w:r>
        <w:t xml:space="preserve"> </w:t>
      </w:r>
      <w:r>
        <w:rPr>
          <w:rFonts w:hint="eastAsia"/>
        </w:rPr>
        <w:t>中，</w:t>
      </w:r>
      <w:r w:rsidR="00D85EEE">
        <w:rPr>
          <w:rFonts w:hint="eastAsia"/>
        </w:rPr>
        <w:t>重新选取了解析器</w:t>
      </w:r>
      <w:r w:rsidR="00D85EEE">
        <w:rPr>
          <w:rFonts w:hint="eastAsia"/>
        </w:rPr>
        <w:t>mimicus[</w:t>
      </w:r>
      <w:r w:rsidR="00D85EEE">
        <w:t>2</w:t>
      </w:r>
      <w:r w:rsidR="00D85EEE">
        <w:rPr>
          <w:rFonts w:hint="eastAsia"/>
        </w:rPr>
        <w:t>]</w:t>
      </w:r>
      <w:r w:rsidR="00E004E5">
        <w:rPr>
          <w:rFonts w:hint="eastAsia"/>
        </w:rPr>
        <w:t>，</w:t>
      </w:r>
      <w:r w:rsidR="00D85EEE">
        <w:rPr>
          <w:rFonts w:hint="eastAsia"/>
        </w:rPr>
        <w:t>这个工具可以</w:t>
      </w:r>
      <w:r w:rsidR="00E004E5">
        <w:rPr>
          <w:rFonts w:hint="eastAsia"/>
        </w:rPr>
        <w:t>解决</w:t>
      </w:r>
      <w:r w:rsidR="00D85EEE">
        <w:rPr>
          <w:rFonts w:hint="eastAsia"/>
        </w:rPr>
        <w:t>之前因为</w:t>
      </w:r>
      <w:r w:rsidR="00D85EEE">
        <w:rPr>
          <w:rFonts w:hint="eastAsia"/>
        </w:rPr>
        <w:lastRenderedPageBreak/>
        <w:t>结构缺陷或混淆</w:t>
      </w:r>
      <w:r w:rsidR="00E004E5">
        <w:rPr>
          <w:rFonts w:hint="eastAsia"/>
        </w:rPr>
        <w:t>而</w:t>
      </w:r>
      <w:r w:rsidR="00D85EEE">
        <w:rPr>
          <w:rFonts w:hint="eastAsia"/>
        </w:rPr>
        <w:t>不能正常解析的问题，我们使用了</w:t>
      </w:r>
      <w:r w:rsidR="00D85EEE">
        <w:rPr>
          <w:rFonts w:hint="eastAsia"/>
        </w:rPr>
        <w:t>mimicus</w:t>
      </w:r>
      <w:r w:rsidR="00D85EEE">
        <w:t xml:space="preserve"> </w:t>
      </w:r>
      <w:r w:rsidR="00D85EEE">
        <w:rPr>
          <w:rFonts w:hint="eastAsia"/>
        </w:rPr>
        <w:t>对之前的文件进行解析，对所有的数据（</w:t>
      </w:r>
      <w:r w:rsidR="00D85EEE">
        <w:rPr>
          <w:rFonts w:hint="eastAsia"/>
        </w:rPr>
        <w:t>20</w:t>
      </w:r>
      <w:r w:rsidR="00D85EEE">
        <w:rPr>
          <w:rFonts w:hint="eastAsia"/>
        </w:rPr>
        <w:t>万）</w:t>
      </w:r>
      <w:r w:rsidR="00876AC2">
        <w:rPr>
          <w:rFonts w:hint="eastAsia"/>
        </w:rPr>
        <w:t>均能正常</w:t>
      </w:r>
      <w:r w:rsidR="00D85EEE">
        <w:rPr>
          <w:rFonts w:hint="eastAsia"/>
        </w:rPr>
        <w:t>解析，</w:t>
      </w:r>
      <w:r w:rsidR="00973159">
        <w:rPr>
          <w:rFonts w:hint="eastAsia"/>
        </w:rPr>
        <w:t>一共提取特征</w:t>
      </w:r>
      <w:r w:rsidR="00973159">
        <w:rPr>
          <w:rFonts w:hint="eastAsia"/>
        </w:rPr>
        <w:t>135</w:t>
      </w:r>
      <w:r w:rsidR="00973159">
        <w:rPr>
          <w:rFonts w:hint="eastAsia"/>
        </w:rPr>
        <w:t>个</w:t>
      </w:r>
      <w:r w:rsidR="00D85EEE">
        <w:rPr>
          <w:rFonts w:hint="eastAsia"/>
        </w:rPr>
        <w:t>。在</w:t>
      </w:r>
      <w:r w:rsidR="00EC76D7">
        <w:rPr>
          <w:rFonts w:hint="eastAsia"/>
        </w:rPr>
        <w:t xml:space="preserve">Model </w:t>
      </w:r>
      <w:r w:rsidR="00D85EEE">
        <w:rPr>
          <w:rFonts w:hint="eastAsia"/>
        </w:rPr>
        <w:t>2</w:t>
      </w:r>
      <w:r w:rsidR="00D85EEE">
        <w:rPr>
          <w:rFonts w:hint="eastAsia"/>
        </w:rPr>
        <w:t>的训练中，</w:t>
      </w:r>
      <w:r w:rsidR="00D543B6">
        <w:rPr>
          <w:rFonts w:hint="eastAsia"/>
        </w:rPr>
        <w:t>随机抽选</w:t>
      </w:r>
      <w:r w:rsidR="00D85EEE">
        <w:rPr>
          <w:rFonts w:hint="eastAsia"/>
        </w:rPr>
        <w:t>平衡的数据集进行训练与预测，其中包含</w:t>
      </w:r>
      <w:r w:rsidR="00D85EEE">
        <w:rPr>
          <w:rFonts w:hint="eastAsia"/>
        </w:rPr>
        <w:t>2</w:t>
      </w:r>
      <w:r w:rsidR="00D85EEE">
        <w:rPr>
          <w:rFonts w:hint="eastAsia"/>
        </w:rPr>
        <w:t>万恶意样本与</w:t>
      </w:r>
      <w:r w:rsidR="00D85EEE">
        <w:rPr>
          <w:rFonts w:hint="eastAsia"/>
        </w:rPr>
        <w:t>2</w:t>
      </w:r>
      <w:r w:rsidR="00D85EEE">
        <w:rPr>
          <w:rFonts w:hint="eastAsia"/>
        </w:rPr>
        <w:t>万良性样本。</w:t>
      </w:r>
      <w:r w:rsidR="00930B6C">
        <w:rPr>
          <w:rFonts w:hint="eastAsia"/>
        </w:rPr>
        <w:t>主要</w:t>
      </w:r>
      <w:r w:rsidR="00D85EEE">
        <w:rPr>
          <w:rFonts w:hint="eastAsia"/>
        </w:rPr>
        <w:t>算法还是使用准确率</w:t>
      </w:r>
      <w:r w:rsidR="00930B6C">
        <w:rPr>
          <w:rFonts w:hint="eastAsia"/>
        </w:rPr>
        <w:t>较</w:t>
      </w:r>
      <w:r w:rsidR="00D85EEE">
        <w:rPr>
          <w:rFonts w:hint="eastAsia"/>
        </w:rPr>
        <w:t>高的随机森林。通过</w:t>
      </w:r>
      <w:r w:rsidR="00D543B6">
        <w:rPr>
          <w:rFonts w:hint="eastAsia"/>
        </w:rPr>
        <w:t>参数</w:t>
      </w:r>
      <w:r w:rsidR="00D85EEE">
        <w:rPr>
          <w:rFonts w:hint="eastAsia"/>
        </w:rPr>
        <w:t>调优后</w:t>
      </w:r>
      <w:r w:rsidR="00DA01E7">
        <w:rPr>
          <w:rFonts w:hint="eastAsia"/>
        </w:rPr>
        <w:t>，</w:t>
      </w:r>
      <w:r w:rsidR="00D85EEE">
        <w:rPr>
          <w:rFonts w:hint="eastAsia"/>
        </w:rPr>
        <w:t>使</w:t>
      </w:r>
      <w:r w:rsidR="00D85EEE">
        <w:rPr>
          <w:rFonts w:hint="eastAsia"/>
        </w:rPr>
        <w:t>Model</w:t>
      </w:r>
      <w:r w:rsidR="00D85EEE">
        <w:t>2</w:t>
      </w:r>
      <w:r w:rsidR="00D85EEE">
        <w:rPr>
          <w:rFonts w:hint="eastAsia"/>
        </w:rPr>
        <w:t>的检测率提高到</w:t>
      </w:r>
      <w:r w:rsidR="00D85EEE">
        <w:rPr>
          <w:rFonts w:hint="eastAsia"/>
        </w:rPr>
        <w:t>99.99%</w:t>
      </w:r>
      <w:r w:rsidR="00D85EEE">
        <w:rPr>
          <w:rFonts w:hint="eastAsia"/>
        </w:rPr>
        <w:t>，误报率降低为</w:t>
      </w:r>
      <w:r w:rsidR="00D85EEE">
        <w:rPr>
          <w:rFonts w:hint="eastAsia"/>
        </w:rPr>
        <w:t>0.012%</w:t>
      </w:r>
      <w:r w:rsidR="00973159">
        <w:rPr>
          <w:rFonts w:hint="eastAsia"/>
        </w:rPr>
        <w:t>。</w:t>
      </w:r>
      <w:bookmarkStart w:id="24" w:name="OLE_LINK36"/>
      <w:bookmarkStart w:id="25" w:name="OLE_LINK37"/>
      <w:r w:rsidR="00DA01E7">
        <w:rPr>
          <w:rFonts w:hint="eastAsia"/>
        </w:rPr>
        <w:t>当数据集增大到十级别的时候，准确率下降了</w:t>
      </w:r>
      <w:r w:rsidR="00DA01E7">
        <w:rPr>
          <w:rFonts w:hint="eastAsia"/>
        </w:rPr>
        <w:t>0.18%</w:t>
      </w:r>
      <w:r w:rsidR="00DA01E7">
        <w:rPr>
          <w:rFonts w:hint="eastAsia"/>
        </w:rPr>
        <w:t>，这是因为</w:t>
      </w:r>
      <w:bookmarkEnd w:id="24"/>
      <w:bookmarkEnd w:id="25"/>
      <w:r w:rsidR="00DA01E7">
        <w:rPr>
          <w:rFonts w:hint="eastAsia"/>
        </w:rPr>
        <w:t>测试数据集也随之增加，文档分类与代码嵌入的方式也会更多，这时就考虑到模型的健壮性。我们会在下一章中讨论关于模型健壮性的问题。</w:t>
      </w:r>
    </w:p>
    <w:p w14:paraId="707E1468" w14:textId="7EB06A55" w:rsidR="00D85EEE" w:rsidRDefault="00B1057E" w:rsidP="00774B0C">
      <w:pPr>
        <w:ind w:firstLine="420"/>
      </w:pPr>
      <w:r>
        <w:rPr>
          <w:rFonts w:hint="eastAsia"/>
        </w:rPr>
        <w:t>Model</w:t>
      </w:r>
      <w:r>
        <w:t xml:space="preserve"> 3 : </w:t>
      </w:r>
      <w:r w:rsidR="00244572">
        <w:rPr>
          <w:rFonts w:hint="eastAsia"/>
        </w:rPr>
        <w:t>该</w:t>
      </w:r>
      <w:r>
        <w:rPr>
          <w:rFonts w:hint="eastAsia"/>
        </w:rPr>
        <w:t>模型与前两个模型最大的不同点就是鲁棒性。</w:t>
      </w:r>
      <w:r w:rsidR="001230A3">
        <w:rPr>
          <w:rFonts w:hint="eastAsia"/>
        </w:rPr>
        <w:t>针对于模型解析与模型逃逸两方面都做了改进，</w:t>
      </w:r>
      <w:r w:rsidR="00244572">
        <w:rPr>
          <w:rFonts w:hint="eastAsia"/>
        </w:rPr>
        <w:t>并使用对抗性样本对模型进行攻击后，做了相对应的防御策略，最后模型不仅对一般的文件具有良好的分类效果，对于那些混淆的，对抗样本也具有一定的分类效果。我们提出了</w:t>
      </w:r>
      <w:r w:rsidR="00244572">
        <w:rPr>
          <w:rFonts w:hint="eastAsia"/>
        </w:rPr>
        <w:t>5</w:t>
      </w:r>
      <w:r w:rsidR="00244572">
        <w:rPr>
          <w:rFonts w:hint="eastAsia"/>
        </w:rPr>
        <w:t>钟有效的防御策略，具体方法在下一章节会详细介绍。</w:t>
      </w:r>
    </w:p>
    <w:p w14:paraId="2B13088B" w14:textId="42E8AD65" w:rsidR="00C82834" w:rsidRDefault="00E7020C" w:rsidP="00C82834">
      <w:pPr>
        <w:pStyle w:val="1"/>
        <w:numPr>
          <w:ilvl w:val="0"/>
          <w:numId w:val="8"/>
        </w:numPr>
      </w:pPr>
      <w:r>
        <w:rPr>
          <w:rFonts w:hint="eastAsia"/>
        </w:rPr>
        <w:t>对抗性学习</w:t>
      </w:r>
    </w:p>
    <w:p w14:paraId="0AC08196" w14:textId="5D44F2EB" w:rsidR="0049705C" w:rsidRDefault="00BE1AA5" w:rsidP="00774B0C">
      <w:pPr>
        <w:ind w:firstLine="420"/>
      </w:pPr>
      <w:r w:rsidRPr="00774B0C">
        <w:t>对抗性</w:t>
      </w:r>
      <w:r w:rsidR="004E2069" w:rsidRPr="00774B0C">
        <w:t>学习是机器学习与计算机安全交叉的研究领域</w:t>
      </w:r>
      <w:r w:rsidR="004E2069" w:rsidRPr="00774B0C">
        <w:t>[28]</w:t>
      </w:r>
      <w:r w:rsidR="006939D7">
        <w:t>。</w:t>
      </w:r>
      <w:r w:rsidR="007C6B2D">
        <w:rPr>
          <w:rFonts w:hint="eastAsia"/>
        </w:rPr>
        <w:t>基于机器学习的系统正越来越多地被用于各种恶意数据的检测中。然而，如果模型部署在线上，攻击者可以通过操纵数据（</w:t>
      </w:r>
      <w:r w:rsidR="007C6B2D" w:rsidRPr="006212F2">
        <w:t>Data manipulation</w:t>
      </w:r>
      <w:r w:rsidR="007C6B2D">
        <w:rPr>
          <w:rFonts w:hint="eastAsia"/>
        </w:rPr>
        <w:t>）对其进行逃逸。此类攻击在以前的工作中也有所研究，但其假设是攻击者对所部署的分类器有</w:t>
      </w:r>
      <w:r w:rsidR="007C6B2D">
        <w:rPr>
          <w:rFonts w:hint="eastAsia"/>
        </w:rPr>
        <w:t>100%</w:t>
      </w:r>
      <w:r w:rsidR="007C6B2D">
        <w:rPr>
          <w:rFonts w:hint="eastAsia"/>
        </w:rPr>
        <w:t>的知识（</w:t>
      </w:r>
      <w:r w:rsidR="007C6B2D">
        <w:rPr>
          <w:rFonts w:hint="eastAsia"/>
        </w:rPr>
        <w:t>full knowledge</w:t>
      </w:r>
      <w:r w:rsidR="007C6B2D">
        <w:rPr>
          <w:rFonts w:hint="eastAsia"/>
        </w:rPr>
        <w:t>）。在实际中，这种假设是极少成立的，特别是对于部署在线的系统。</w:t>
      </w:r>
    </w:p>
    <w:p w14:paraId="2AC9FC66" w14:textId="00086D8B" w:rsidR="005D5ABC" w:rsidRPr="00774B0C" w:rsidRDefault="007C6B2D" w:rsidP="00774B0C">
      <w:pPr>
        <w:widowControl/>
        <w:ind w:firstLine="420"/>
        <w:jc w:val="left"/>
      </w:pPr>
      <w:r>
        <w:rPr>
          <w:rFonts w:hint="eastAsia"/>
        </w:rPr>
        <w:t>在这个章节中，我们用一个真实的、部署成功的</w:t>
      </w:r>
      <w:r>
        <w:rPr>
          <w:rFonts w:hint="eastAsia"/>
        </w:rPr>
        <w:t>model2</w:t>
      </w:r>
      <w:r>
        <w:rPr>
          <w:rFonts w:hint="eastAsia"/>
        </w:rPr>
        <w:t>作为测试用例，</w:t>
      </w:r>
      <w:r w:rsidR="002D1322">
        <w:rPr>
          <w:rFonts w:hint="eastAsia"/>
        </w:rPr>
        <w:t>研究</w:t>
      </w:r>
      <w:r>
        <w:rPr>
          <w:rFonts w:hint="eastAsia"/>
        </w:rPr>
        <w:t>分类器逃逸技术的有效性。</w:t>
      </w:r>
      <w:r w:rsidR="0049705C">
        <w:rPr>
          <w:rFonts w:hint="eastAsia"/>
        </w:rPr>
        <w:t>如图</w:t>
      </w:r>
      <w:r w:rsidR="0049705C">
        <w:rPr>
          <w:rFonts w:hint="eastAsia"/>
        </w:rPr>
        <w:t>6</w:t>
      </w:r>
      <w:r w:rsidR="0049705C">
        <w:rPr>
          <w:rFonts w:hint="eastAsia"/>
        </w:rPr>
        <w:t>所示，</w:t>
      </w:r>
      <w:r w:rsidR="006939D7">
        <w:rPr>
          <w:rFonts w:hint="eastAsia"/>
          <w:szCs w:val="20"/>
        </w:rPr>
        <w:t>在实验中选取了具有代表性的恶意样本，这些</w:t>
      </w:r>
      <w:r w:rsidR="0049705C">
        <w:rPr>
          <w:rFonts w:hint="eastAsia"/>
          <w:szCs w:val="20"/>
        </w:rPr>
        <w:t>恶意</w:t>
      </w:r>
      <w:r w:rsidR="006939D7">
        <w:rPr>
          <w:rFonts w:hint="eastAsia"/>
          <w:szCs w:val="20"/>
        </w:rPr>
        <w:t>样本在本地分类器中均</w:t>
      </w:r>
      <w:r w:rsidR="0049705C">
        <w:rPr>
          <w:rFonts w:hint="eastAsia"/>
          <w:szCs w:val="20"/>
        </w:rPr>
        <w:t>被</w:t>
      </w:r>
      <w:r w:rsidR="006939D7">
        <w:rPr>
          <w:rFonts w:hint="eastAsia"/>
          <w:szCs w:val="20"/>
        </w:rPr>
        <w:t>判断为</w:t>
      </w:r>
      <w:r w:rsidR="006939D7">
        <w:rPr>
          <w:rFonts w:hint="eastAsia"/>
          <w:szCs w:val="20"/>
        </w:rPr>
        <w:t>1</w:t>
      </w:r>
      <w:r w:rsidR="006939D7">
        <w:rPr>
          <w:szCs w:val="20"/>
        </w:rPr>
        <w:t xml:space="preserve"> </w:t>
      </w:r>
      <w:r w:rsidR="006939D7">
        <w:rPr>
          <w:szCs w:val="20"/>
        </w:rPr>
        <w:t>。</w:t>
      </w:r>
      <w:r w:rsidR="006939D7">
        <w:rPr>
          <w:rFonts w:hint="eastAsia"/>
          <w:szCs w:val="20"/>
        </w:rPr>
        <w:t>利用不同场景中对应的攻击算法，改变文件的特征空间，使其变得更像良性样本。然后在本地的训练模型进行预测，当预测为</w:t>
      </w:r>
      <w:r w:rsidR="006939D7">
        <w:rPr>
          <w:rFonts w:hint="eastAsia"/>
          <w:szCs w:val="20"/>
        </w:rPr>
        <w:t>1</w:t>
      </w:r>
      <w:r w:rsidR="006939D7">
        <w:rPr>
          <w:rFonts w:hint="eastAsia"/>
          <w:szCs w:val="20"/>
        </w:rPr>
        <w:t>，说明</w:t>
      </w:r>
      <w:r w:rsidR="006939D7">
        <w:rPr>
          <w:rFonts w:hint="eastAsia"/>
          <w:szCs w:val="20"/>
        </w:rPr>
        <w:t>Fail to evade</w:t>
      </w:r>
      <w:r w:rsidR="006939D7">
        <w:rPr>
          <w:szCs w:val="20"/>
        </w:rPr>
        <w:t>；</w:t>
      </w:r>
      <w:r w:rsidR="006939D7">
        <w:rPr>
          <w:rFonts w:hint="eastAsia"/>
          <w:szCs w:val="20"/>
        </w:rPr>
        <w:t>当预测为</w:t>
      </w:r>
      <w:r w:rsidR="006939D7">
        <w:rPr>
          <w:rFonts w:hint="eastAsia"/>
          <w:szCs w:val="20"/>
        </w:rPr>
        <w:t>0</w:t>
      </w:r>
      <w:r w:rsidR="006939D7">
        <w:rPr>
          <w:szCs w:val="20"/>
        </w:rPr>
        <w:t xml:space="preserve"> </w:t>
      </w:r>
      <w:r w:rsidR="006939D7">
        <w:rPr>
          <w:rFonts w:hint="eastAsia"/>
          <w:szCs w:val="20"/>
        </w:rPr>
        <w:t>，说明</w:t>
      </w:r>
      <w:r w:rsidR="006939D7">
        <w:rPr>
          <w:rFonts w:hint="eastAsia"/>
          <w:szCs w:val="20"/>
        </w:rPr>
        <w:t>Manage</w:t>
      </w:r>
      <w:r w:rsidR="006939D7">
        <w:rPr>
          <w:szCs w:val="20"/>
        </w:rPr>
        <w:t xml:space="preserve"> to evade ,</w:t>
      </w:r>
      <w:r w:rsidR="006939D7">
        <w:rPr>
          <w:rFonts w:hint="eastAsia"/>
          <w:szCs w:val="20"/>
        </w:rPr>
        <w:t>也就是说生成的对抗样本已经成功逃逸了本地分类器，我们就可以使用这些已经逃逸的样本去测试我们部署在云端的分类器。云端分类器就会预测出两种结果，一种是</w:t>
      </w:r>
      <w:r w:rsidR="006939D7">
        <w:rPr>
          <w:rFonts w:hint="eastAsia"/>
          <w:szCs w:val="20"/>
        </w:rPr>
        <w:t>Fail</w:t>
      </w:r>
      <w:r w:rsidR="006939D7">
        <w:rPr>
          <w:szCs w:val="20"/>
        </w:rPr>
        <w:t xml:space="preserve"> to evade ,</w:t>
      </w:r>
      <w:r w:rsidR="006939D7">
        <w:rPr>
          <w:rFonts w:hint="eastAsia"/>
          <w:szCs w:val="20"/>
        </w:rPr>
        <w:t>另一种是</w:t>
      </w:r>
      <w:r w:rsidR="006939D7">
        <w:rPr>
          <w:rFonts w:hint="eastAsia"/>
          <w:szCs w:val="20"/>
        </w:rPr>
        <w:t>manage to evade</w:t>
      </w:r>
      <w:r w:rsidR="006939D7">
        <w:rPr>
          <w:szCs w:val="20"/>
        </w:rPr>
        <w:t>,</w:t>
      </w:r>
      <w:r w:rsidR="006939D7">
        <w:rPr>
          <w:rFonts w:hint="eastAsia"/>
          <w:szCs w:val="20"/>
        </w:rPr>
        <w:t>前者直接被</w:t>
      </w:r>
      <w:r w:rsidR="006939D7">
        <w:rPr>
          <w:rFonts w:hint="eastAsia"/>
          <w:szCs w:val="20"/>
        </w:rPr>
        <w:t>Block</w:t>
      </w:r>
      <w:r w:rsidR="006939D7">
        <w:rPr>
          <w:szCs w:val="20"/>
        </w:rPr>
        <w:t>,</w:t>
      </w:r>
      <w:r w:rsidR="006939D7">
        <w:rPr>
          <w:rFonts w:hint="eastAsia"/>
          <w:szCs w:val="20"/>
        </w:rPr>
        <w:t>而后者就会逃逸，最后对系统造成</w:t>
      </w:r>
      <w:r w:rsidR="006939D7" w:rsidRPr="00774511">
        <w:rPr>
          <w:szCs w:val="20"/>
        </w:rPr>
        <w:t>Actural</w:t>
      </w:r>
      <w:r w:rsidR="006939D7">
        <w:rPr>
          <w:rFonts w:hint="eastAsia"/>
          <w:szCs w:val="20"/>
        </w:rPr>
        <w:t xml:space="preserve"> Damage</w:t>
      </w:r>
      <w:r w:rsidR="0049705C">
        <w:rPr>
          <w:rFonts w:hint="eastAsia"/>
          <w:szCs w:val="20"/>
        </w:rPr>
        <w:t>。</w:t>
      </w:r>
    </w:p>
    <w:p w14:paraId="6BB1855F" w14:textId="39D5D0DD" w:rsidR="007C6B2D" w:rsidRDefault="007C6B2D" w:rsidP="007C6B2D">
      <w:pPr>
        <w:ind w:firstLine="420"/>
      </w:pPr>
    </w:p>
    <w:p w14:paraId="4D3EDFD7" w14:textId="3A063C21" w:rsidR="00730C1C" w:rsidRDefault="00730C1C" w:rsidP="001337E6">
      <w:pPr>
        <w:ind w:firstLine="420"/>
        <w:jc w:val="center"/>
      </w:pPr>
      <w:r>
        <w:rPr>
          <w:rFonts w:hint="eastAsia"/>
        </w:rPr>
        <w:t>图</w:t>
      </w:r>
      <w:r>
        <w:rPr>
          <w:rFonts w:hint="eastAsia"/>
        </w:rPr>
        <w:t>6.</w:t>
      </w:r>
      <w:r>
        <w:rPr>
          <w:rFonts w:hint="eastAsia"/>
        </w:rPr>
        <w:t>模型逃逸</w:t>
      </w:r>
      <w:r w:rsidR="00086A25">
        <w:rPr>
          <w:rFonts w:hint="eastAsia"/>
        </w:rPr>
        <w:t>框</w:t>
      </w:r>
    </w:p>
    <w:p w14:paraId="158E6E33" w14:textId="5E5F2923" w:rsidR="006939D7" w:rsidRDefault="00730C1C" w:rsidP="00774B0C">
      <w:pPr>
        <w:ind w:firstLine="420"/>
      </w:pPr>
      <w:r>
        <w:rPr>
          <w:noProof/>
        </w:rPr>
        <w:drawing>
          <wp:inline distT="0" distB="0" distL="0" distR="0" wp14:anchorId="2983EB86" wp14:editId="32C61EA5">
            <wp:extent cx="4699000" cy="2055317"/>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6359" cy="2067284"/>
                    </a:xfrm>
                    <a:prstGeom prst="rect">
                      <a:avLst/>
                    </a:prstGeom>
                  </pic:spPr>
                </pic:pic>
              </a:graphicData>
            </a:graphic>
          </wp:inline>
        </w:drawing>
      </w:r>
    </w:p>
    <w:p w14:paraId="14265C51" w14:textId="77777777" w:rsidR="006939D7" w:rsidRDefault="006939D7" w:rsidP="00774B0C">
      <w:pPr>
        <w:ind w:firstLine="420"/>
      </w:pPr>
    </w:p>
    <w:p w14:paraId="3797D912" w14:textId="7E79A064" w:rsidR="0049705C" w:rsidRDefault="006939D7" w:rsidP="00774B0C">
      <w:pPr>
        <w:ind w:firstLine="420"/>
      </w:pPr>
      <w:r>
        <w:rPr>
          <w:rFonts w:hint="eastAsia"/>
        </w:rPr>
        <w:t>我们为实际逃逸策略建立了一套科学体系，并且适配了一些逃逸算法用于实际的应用场景中。</w:t>
      </w:r>
      <w:r w:rsidR="00CB0214">
        <w:rPr>
          <w:rFonts w:hint="eastAsia"/>
        </w:rPr>
        <w:t>同时</w:t>
      </w:r>
      <w:r>
        <w:rPr>
          <w:rFonts w:hint="eastAsia"/>
        </w:rPr>
        <w:t>研究了一些潜在的面对分类器逃逸攻击的防御策略。</w:t>
      </w:r>
      <w:r w:rsidR="0049705C">
        <w:rPr>
          <w:rFonts w:hint="eastAsia"/>
        </w:rPr>
        <w:t>实</w:t>
      </w:r>
      <w:r w:rsidR="0049705C" w:rsidRPr="00774B0C">
        <w:t>验结果表明，模型</w:t>
      </w:r>
      <w:r w:rsidR="0049705C" w:rsidRPr="00774B0C">
        <w:t>2</w:t>
      </w:r>
      <w:r w:rsidR="0049705C" w:rsidRPr="00774B0C">
        <w:t>即使</w:t>
      </w:r>
      <w:r w:rsidR="00CB0214">
        <w:rPr>
          <w:rFonts w:hint="eastAsia"/>
        </w:rPr>
        <w:lastRenderedPageBreak/>
        <w:t>在</w:t>
      </w:r>
      <w:r w:rsidR="0049705C" w:rsidRPr="00774B0C">
        <w:t>受到简单的攻击</w:t>
      </w:r>
      <w:r w:rsidR="00CB0214">
        <w:rPr>
          <w:rFonts w:hint="eastAsia"/>
        </w:rPr>
        <w:t>时</w:t>
      </w:r>
      <w:r w:rsidR="0049705C" w:rsidRPr="00774B0C">
        <w:t>，其检测准确率</w:t>
      </w:r>
      <w:r w:rsidR="00CB0214">
        <w:rPr>
          <w:rFonts w:hint="eastAsia"/>
        </w:rPr>
        <w:t>就有明显的下滑</w:t>
      </w:r>
      <w:r w:rsidR="00CB0214" w:rsidRPr="00774B0C">
        <w:t>。研究结果表明</w:t>
      </w:r>
      <w:r w:rsidR="00CB0214">
        <w:t>。</w:t>
      </w:r>
      <w:r w:rsidR="00CB0214">
        <w:rPr>
          <w:rFonts w:hint="eastAsia"/>
        </w:rPr>
        <w:t>我们提出的</w:t>
      </w:r>
      <w:r w:rsidR="0049705C" w:rsidRPr="00774B0C">
        <w:t>5</w:t>
      </w:r>
      <w:r w:rsidR="0049705C" w:rsidRPr="00774B0C">
        <w:t>种潜在的技术可以增强模型的鲁棒性，以对抗数据操纵。</w:t>
      </w:r>
      <w:r w:rsidR="00CB0214">
        <w:rPr>
          <w:rFonts w:hint="eastAsia"/>
        </w:rPr>
        <w:t>以下是本章的研究场景和对抗策略：</w:t>
      </w:r>
    </w:p>
    <w:p w14:paraId="652D7BB8" w14:textId="1D5BE2DC" w:rsidR="00CB0214" w:rsidRDefault="00CB0214" w:rsidP="00CB0214">
      <w:pPr>
        <w:pStyle w:val="ColorfulList-Accent11"/>
        <w:numPr>
          <w:ilvl w:val="0"/>
          <w:numId w:val="15"/>
        </w:numPr>
        <w:ind w:firstLineChars="0"/>
        <w:rPr>
          <w:szCs w:val="20"/>
        </w:rPr>
      </w:pPr>
      <w:r>
        <w:rPr>
          <w:rFonts w:hint="eastAsia"/>
          <w:szCs w:val="20"/>
        </w:rPr>
        <w:t>对抗样本生成</w:t>
      </w:r>
    </w:p>
    <w:p w14:paraId="1CF02906" w14:textId="3A85952A" w:rsidR="00CB0214" w:rsidRDefault="00CB0214" w:rsidP="00CB0214">
      <w:pPr>
        <w:pStyle w:val="ColorfulList-Accent11"/>
        <w:numPr>
          <w:ilvl w:val="0"/>
          <w:numId w:val="15"/>
        </w:numPr>
        <w:ind w:firstLineChars="0"/>
        <w:rPr>
          <w:szCs w:val="20"/>
        </w:rPr>
      </w:pPr>
      <w:r>
        <w:rPr>
          <w:rFonts w:hint="eastAsia"/>
          <w:szCs w:val="20"/>
        </w:rPr>
        <w:t>案例分析（对抗样本迭代原理）</w:t>
      </w:r>
    </w:p>
    <w:p w14:paraId="4462833A" w14:textId="2A5FB436" w:rsidR="00CB0214" w:rsidRPr="008F5BD0" w:rsidRDefault="00CB0214" w:rsidP="00CB0214">
      <w:pPr>
        <w:pStyle w:val="ColorfulList-Accent11"/>
        <w:numPr>
          <w:ilvl w:val="0"/>
          <w:numId w:val="15"/>
        </w:numPr>
        <w:ind w:firstLineChars="0"/>
        <w:rPr>
          <w:szCs w:val="20"/>
        </w:rPr>
      </w:pPr>
      <w:r>
        <w:rPr>
          <w:rFonts w:hint="eastAsia"/>
          <w:szCs w:val="20"/>
        </w:rPr>
        <w:t>潜在的防御技术</w:t>
      </w:r>
    </w:p>
    <w:p w14:paraId="12511CD1" w14:textId="660C59FE" w:rsidR="00CB0214" w:rsidRDefault="00CB0214" w:rsidP="00CB0214">
      <w:pPr>
        <w:pStyle w:val="ColorfulList-Accent11"/>
        <w:numPr>
          <w:ilvl w:val="0"/>
          <w:numId w:val="15"/>
        </w:numPr>
        <w:ind w:firstLineChars="0"/>
        <w:rPr>
          <w:szCs w:val="20"/>
        </w:rPr>
      </w:pPr>
      <w:r>
        <w:rPr>
          <w:rFonts w:hint="eastAsia"/>
          <w:szCs w:val="20"/>
        </w:rPr>
        <w:t>模型性能</w:t>
      </w:r>
    </w:p>
    <w:p w14:paraId="0BF6A150" w14:textId="77777777" w:rsidR="005D4C5E" w:rsidRPr="00C82834" w:rsidRDefault="005D4C5E" w:rsidP="00C82834"/>
    <w:p w14:paraId="14106589" w14:textId="03BA140A" w:rsidR="00F05B56" w:rsidRDefault="00E7020C" w:rsidP="00774B0C">
      <w:pPr>
        <w:pStyle w:val="2"/>
      </w:pPr>
      <w:r>
        <w:rPr>
          <w:rFonts w:hint="eastAsia"/>
        </w:rPr>
        <w:t>4.</w:t>
      </w:r>
      <w:r w:rsidR="002017F2">
        <w:rPr>
          <w:rFonts w:hint="eastAsia"/>
        </w:rPr>
        <w:t>1</w:t>
      </w:r>
      <w:r>
        <w:t xml:space="preserve"> </w:t>
      </w:r>
      <w:r w:rsidR="00162C69">
        <w:rPr>
          <w:rFonts w:eastAsia="宋体" w:hint="eastAsia"/>
        </w:rPr>
        <w:t>对抗样本生成</w:t>
      </w:r>
    </w:p>
    <w:p w14:paraId="7A19213D" w14:textId="149F691A" w:rsidR="00B42C1F" w:rsidRDefault="007C6B2D" w:rsidP="007C6B2D">
      <w:pPr>
        <w:ind w:firstLine="420"/>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r>
        <w:rPr>
          <w:rFonts w:hint="eastAsia"/>
        </w:rPr>
        <w:t>Nedim</w:t>
      </w:r>
      <w:r>
        <w:t xml:space="preserve"> Smdic [4]</w:t>
      </w:r>
      <w:r>
        <w:rPr>
          <w:rFonts w:hint="eastAsia"/>
        </w:rPr>
        <w:t>中所提到的</w:t>
      </w:r>
      <w:r w:rsidR="00936B29">
        <w:rPr>
          <w:rFonts w:hint="eastAsia"/>
        </w:rPr>
        <w:t>几种场景</w:t>
      </w:r>
      <w:r>
        <w:rPr>
          <w:rFonts w:hint="eastAsia"/>
        </w:rPr>
        <w:t>，对模型进行对抗性学习</w:t>
      </w:r>
      <w:r w:rsidR="00B42C1F">
        <w:t>。</w:t>
      </w:r>
    </w:p>
    <w:p w14:paraId="6D584CD1" w14:textId="09900D1A" w:rsidR="007C6B2D" w:rsidRPr="00774B0C" w:rsidRDefault="00B42C1F" w:rsidP="007C6B2D">
      <w:pPr>
        <w:ind w:firstLine="420"/>
      </w:pPr>
      <w:r w:rsidRPr="00774B0C">
        <w:t>为了</w:t>
      </w:r>
      <w:r>
        <w:rPr>
          <w:rFonts w:hint="eastAsia"/>
        </w:rPr>
        <w:t>有效</w:t>
      </w:r>
      <w:r w:rsidRPr="00774B0C">
        <w:t>地探索攻击者的</w:t>
      </w:r>
      <w:r>
        <w:rPr>
          <w:rFonts w:hint="eastAsia"/>
        </w:rPr>
        <w:t>攻击思路</w:t>
      </w:r>
      <w:r w:rsidRPr="00774B0C">
        <w:t>，我们定义了一组反映不同程度的正交规避策略。</w:t>
      </w:r>
      <w:r w:rsidRPr="00774B0C">
        <w:t>F</w:t>
      </w:r>
      <w:r w:rsidRPr="00774B0C">
        <w:t>、</w:t>
      </w:r>
      <w:r w:rsidRPr="00774B0C">
        <w:t>T</w:t>
      </w:r>
      <w:r w:rsidRPr="00774B0C">
        <w:t>、</w:t>
      </w:r>
      <w:r w:rsidRPr="00774B0C">
        <w:t>C</w:t>
      </w:r>
      <w:r w:rsidRPr="00774B0C">
        <w:t>三个字母分别对应于特征集、训练数据集和分类器算法，分别以场景名表示。我们描述了在以下</w:t>
      </w:r>
      <w:r w:rsidRPr="00774B0C">
        <w:t>4</w:t>
      </w:r>
      <w:r w:rsidRPr="00774B0C">
        <w:t>种攻击场景</w:t>
      </w:r>
      <w:r>
        <w:t>：</w:t>
      </w:r>
    </w:p>
    <w:p w14:paraId="6F87CEA8"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480FF00D"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267907A7"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0C275ED9" w14:textId="549DAAC5" w:rsidR="007C6B2D"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14:paraId="6F79A8B6" w14:textId="42EC8892" w:rsidR="008E7807" w:rsidRDefault="00FE7099" w:rsidP="00774B0C">
      <w:pPr>
        <w:ind w:firstLine="360"/>
        <w:rPr>
          <w:rFonts w:ascii="宋体" w:hAnsi="宋体"/>
          <w:kern w:val="0"/>
        </w:rPr>
      </w:pPr>
      <w:r>
        <w:rPr>
          <w:rFonts w:ascii="宋体" w:hAnsi="宋体" w:hint="eastAsia"/>
          <w:color w:val="000000"/>
          <w:kern w:val="0"/>
        </w:rPr>
        <w:t>如果对手知道所有分类器组件的详细信息，他就有最好的机会避开检测。在这种情况下，他可以在离线状态</w:t>
      </w:r>
      <w:r w:rsidR="00B42C1F" w:rsidRPr="00B42C1F">
        <w:rPr>
          <w:rFonts w:ascii="宋体" w:hAnsi="宋体" w:hint="eastAsia"/>
          <w:color w:val="000000"/>
          <w:kern w:val="0"/>
        </w:rPr>
        <w:t>中完全复制在线分类器，只有在找到足够好的规避样本时才提交攻击结果。如果击败了离线分类器，那么也有很大的可能击败在线分类器。</w:t>
      </w:r>
    </w:p>
    <w:p w14:paraId="7B6C969D" w14:textId="36A51EBB" w:rsidR="00AA7DD9" w:rsidRPr="00834C29" w:rsidRDefault="00D76CEA" w:rsidP="00AB4932">
      <w:pPr>
        <w:pStyle w:val="2"/>
        <w:rPr>
          <w:rFonts w:hint="eastAsia"/>
        </w:rPr>
      </w:pPr>
      <w:r>
        <w:rPr>
          <w:rFonts w:ascii="宋体" w:eastAsia="宋体" w:hAnsi="宋体"/>
        </w:rPr>
        <w:t xml:space="preserve">4.2 </w:t>
      </w:r>
      <w:r w:rsidR="00F549C9">
        <w:rPr>
          <w:rFonts w:ascii="宋体" w:eastAsia="宋体" w:hAnsi="宋体" w:hint="eastAsia"/>
        </w:rPr>
        <w:t>案例</w:t>
      </w:r>
      <w:r w:rsidR="000A5995" w:rsidRPr="00D76CEA">
        <w:rPr>
          <w:rFonts w:ascii="宋体" w:eastAsia="宋体" w:hAnsi="宋体" w:hint="eastAsia"/>
        </w:rPr>
        <w:t>分析</w:t>
      </w:r>
    </w:p>
    <w:p w14:paraId="1C3BE32F" w14:textId="44175093" w:rsidR="000A5995" w:rsidRDefault="00051A94" w:rsidP="00834C29">
      <w:pPr>
        <w:ind w:firstLine="420"/>
        <w:rPr>
          <w:rFonts w:ascii="宋体" w:hAnsi="宋体"/>
          <w:kern w:val="0"/>
        </w:rPr>
      </w:pPr>
      <w:r>
        <w:rPr>
          <w:rFonts w:ascii="宋体" w:hAnsi="宋体" w:hint="eastAsia"/>
          <w:kern w:val="0"/>
        </w:rPr>
        <w:t>在变异过程中，我们精心挑选</w:t>
      </w:r>
      <w:r w:rsidR="00D914DD">
        <w:rPr>
          <w:rFonts w:ascii="宋体" w:hAnsi="宋体" w:hint="eastAsia"/>
          <w:kern w:val="0"/>
        </w:rPr>
        <w:t>一些典型的样本来做</w:t>
      </w:r>
      <w:r w:rsidR="00F549C9">
        <w:rPr>
          <w:rFonts w:ascii="宋体" w:hAnsi="宋体" w:hint="eastAsia"/>
          <w:kern w:val="0"/>
        </w:rPr>
        <w:t>案例</w:t>
      </w:r>
      <w:r w:rsidR="00D914DD">
        <w:rPr>
          <w:rFonts w:ascii="宋体" w:hAnsi="宋体" w:hint="eastAsia"/>
          <w:kern w:val="0"/>
        </w:rPr>
        <w:t>分析</w:t>
      </w:r>
      <w:r w:rsidR="007C58D5">
        <w:rPr>
          <w:rFonts w:ascii="宋体" w:hAnsi="宋体"/>
          <w:kern w:val="0"/>
        </w:rPr>
        <w:t>。</w:t>
      </w:r>
      <w:r w:rsidR="006F1897" w:rsidRPr="00D91B5B">
        <w:rPr>
          <w:rFonts w:ascii="宋体" w:hAnsi="宋体" w:hint="eastAsia"/>
          <w:kern w:val="0"/>
        </w:rPr>
        <w:t>我们选取了一个包含有恶意代码的PDF文件，</w:t>
      </w:r>
      <w:r w:rsidR="006F1897">
        <w:rPr>
          <w:rFonts w:ascii="宋体" w:hAnsi="宋体" w:hint="eastAsia"/>
          <w:kern w:val="0"/>
        </w:rPr>
        <w:t>该文件</w:t>
      </w:r>
      <w:r w:rsidR="006F1897" w:rsidRPr="00D91B5B">
        <w:rPr>
          <w:rFonts w:ascii="宋体" w:hAnsi="宋体" w:hint="eastAsia"/>
          <w:kern w:val="0"/>
        </w:rPr>
        <w:t>可以利用漏洞</w:t>
      </w:r>
      <w:r w:rsidR="006F1897">
        <w:rPr>
          <w:rFonts w:ascii="宋体" w:hAnsi="宋体" w:hint="eastAsia"/>
          <w:kern w:val="0"/>
        </w:rPr>
        <w:t>（</w:t>
      </w:r>
      <w:r w:rsidR="006F1897" w:rsidRPr="00445C24">
        <w:rPr>
          <w:rFonts w:ascii="宋体" w:hAnsi="宋体"/>
          <w:kern w:val="0"/>
        </w:rPr>
        <w:t>CVE-2013-0641</w:t>
      </w:r>
      <w:r w:rsidR="006F1897">
        <w:rPr>
          <w:rFonts w:ascii="宋体" w:hAnsi="宋体" w:hint="eastAsia"/>
          <w:kern w:val="0"/>
        </w:rPr>
        <w:t>）</w:t>
      </w:r>
      <w:r w:rsidR="006F1897" w:rsidRPr="00D91B5B">
        <w:rPr>
          <w:rFonts w:ascii="宋体" w:hAnsi="宋体" w:hint="eastAsia"/>
          <w:kern w:val="0"/>
        </w:rPr>
        <w:t>远程执行任意代码</w:t>
      </w:r>
      <w:r w:rsidR="006F1897">
        <w:rPr>
          <w:rFonts w:ascii="宋体" w:hAnsi="宋体" w:hint="eastAsia"/>
          <w:kern w:val="0"/>
        </w:rPr>
        <w:t>。</w:t>
      </w:r>
      <w:r w:rsidR="00A25771">
        <w:rPr>
          <w:rFonts w:ascii="宋体" w:hAnsi="宋体" w:hint="eastAsia"/>
          <w:kern w:val="0"/>
        </w:rPr>
        <w:t>我们通过</w:t>
      </w:r>
      <w:r w:rsidR="006F1897">
        <w:rPr>
          <w:rFonts w:ascii="宋体" w:hAnsi="宋体" w:hint="eastAsia"/>
          <w:kern w:val="0"/>
        </w:rPr>
        <w:t>以上</w:t>
      </w:r>
      <w:r w:rsidR="00A25771">
        <w:rPr>
          <w:rFonts w:ascii="宋体" w:hAnsi="宋体" w:hint="eastAsia"/>
          <w:kern w:val="0"/>
        </w:rPr>
        <w:t>四种</w:t>
      </w:r>
      <w:r w:rsidR="006F1897">
        <w:rPr>
          <w:rFonts w:ascii="宋体" w:hAnsi="宋体" w:hint="eastAsia"/>
          <w:kern w:val="0"/>
        </w:rPr>
        <w:t>场景</w:t>
      </w:r>
      <w:r w:rsidR="00A25771">
        <w:rPr>
          <w:rFonts w:ascii="宋体" w:hAnsi="宋体" w:hint="eastAsia"/>
          <w:kern w:val="0"/>
        </w:rPr>
        <w:t>对选取的样本进行变异，然后分别查看样本的VT</w:t>
      </w:r>
      <w:r w:rsidR="00E825B7">
        <w:rPr>
          <w:rFonts w:ascii="宋体" w:hAnsi="宋体" w:hint="eastAsia"/>
          <w:kern w:val="0"/>
        </w:rPr>
        <w:t>报告，观察到样本最开始在VT报告中可以被61个检测引擎分析</w:t>
      </w:r>
      <w:r w:rsidR="00F549C9">
        <w:rPr>
          <w:rFonts w:ascii="宋体" w:hAnsi="宋体" w:hint="eastAsia"/>
          <w:kern w:val="0"/>
        </w:rPr>
        <w:t>到</w:t>
      </w:r>
      <w:r w:rsidR="00E825B7">
        <w:rPr>
          <w:rFonts w:ascii="宋体" w:hAnsi="宋体" w:hint="eastAsia"/>
          <w:kern w:val="0"/>
        </w:rPr>
        <w:t>，其中有33个检测引擎</w:t>
      </w:r>
      <w:r w:rsidR="006F1897">
        <w:rPr>
          <w:rFonts w:ascii="宋体" w:hAnsi="宋体" w:hint="eastAsia"/>
          <w:kern w:val="0"/>
        </w:rPr>
        <w:t>可以将其判断为恶意文件</w:t>
      </w:r>
      <w:r w:rsidR="00E825B7">
        <w:rPr>
          <w:rFonts w:ascii="宋体" w:hAnsi="宋体" w:hint="eastAsia"/>
          <w:kern w:val="0"/>
        </w:rPr>
        <w:t>，而经过</w:t>
      </w:r>
      <w:r w:rsidR="00BE3C24">
        <w:rPr>
          <w:rFonts w:ascii="宋体" w:hAnsi="宋体" w:hint="eastAsia"/>
          <w:kern w:val="0"/>
        </w:rPr>
        <w:t>不同</w:t>
      </w:r>
      <w:r w:rsidR="00E825B7">
        <w:rPr>
          <w:rFonts w:ascii="宋体" w:hAnsi="宋体" w:hint="eastAsia"/>
          <w:kern w:val="0"/>
        </w:rPr>
        <w:t>的方法变异后，</w:t>
      </w:r>
      <w:r w:rsidR="00F549C9">
        <w:rPr>
          <w:rFonts w:ascii="宋体" w:hAnsi="宋体" w:hint="eastAsia"/>
          <w:kern w:val="0"/>
        </w:rPr>
        <w:t>可解析的引擎</w:t>
      </w:r>
      <w:r w:rsidR="006F1897">
        <w:rPr>
          <w:rFonts w:ascii="宋体" w:hAnsi="宋体" w:hint="eastAsia"/>
          <w:kern w:val="0"/>
        </w:rPr>
        <w:t>减少至</w:t>
      </w:r>
      <w:r w:rsidR="00F549C9">
        <w:rPr>
          <w:rFonts w:ascii="宋体" w:hAnsi="宋体" w:hint="eastAsia"/>
          <w:kern w:val="0"/>
        </w:rPr>
        <w:t>60，</w:t>
      </w:r>
      <w:r w:rsidR="002D3AE1">
        <w:rPr>
          <w:rFonts w:ascii="宋体" w:hAnsi="宋体" w:hint="eastAsia"/>
          <w:kern w:val="0"/>
        </w:rPr>
        <w:t>可识别</w:t>
      </w:r>
      <w:r w:rsidR="006F1897">
        <w:rPr>
          <w:rFonts w:ascii="宋体" w:hAnsi="宋体" w:hint="eastAsia"/>
          <w:kern w:val="0"/>
        </w:rPr>
        <w:t>为恶意文件</w:t>
      </w:r>
      <w:r w:rsidR="002D3AE1">
        <w:rPr>
          <w:rFonts w:ascii="宋体" w:hAnsi="宋体" w:hint="eastAsia"/>
          <w:kern w:val="0"/>
        </w:rPr>
        <w:t>的引擎</w:t>
      </w:r>
      <w:r w:rsidR="006F1897">
        <w:rPr>
          <w:rFonts w:ascii="宋体" w:hAnsi="宋体" w:hint="eastAsia"/>
          <w:kern w:val="0"/>
        </w:rPr>
        <w:t>减少为</w:t>
      </w:r>
      <w:r w:rsidR="002D3AE1">
        <w:rPr>
          <w:rFonts w:ascii="宋体" w:hAnsi="宋体" w:hint="eastAsia"/>
          <w:kern w:val="0"/>
        </w:rPr>
        <w:t>22</w:t>
      </w:r>
      <w:r w:rsidR="00E825B7">
        <w:rPr>
          <w:rFonts w:ascii="宋体" w:hAnsi="宋体" w:hint="eastAsia"/>
          <w:kern w:val="0"/>
        </w:rPr>
        <w:t>。</w:t>
      </w:r>
      <w:r w:rsidR="00E825B7">
        <w:rPr>
          <w:rFonts w:ascii="宋体" w:hAnsi="宋体"/>
          <w:kern w:val="0"/>
        </w:rPr>
        <w:t xml:space="preserve"> </w:t>
      </w:r>
    </w:p>
    <w:p w14:paraId="6D988E6D" w14:textId="41ADE60C" w:rsidR="0052103E" w:rsidRPr="00834C29" w:rsidRDefault="0052103E" w:rsidP="00834C29">
      <w:pPr>
        <w:jc w:val="center"/>
        <w:rPr>
          <w:sz w:val="18"/>
          <w:szCs w:val="18"/>
        </w:rPr>
      </w:pPr>
      <w:r>
        <w:rPr>
          <w:rFonts w:hint="eastAsia"/>
          <w:sz w:val="18"/>
          <w:szCs w:val="18"/>
        </w:rPr>
        <w:t>表</w:t>
      </w:r>
      <w:r>
        <w:rPr>
          <w:sz w:val="18"/>
          <w:szCs w:val="18"/>
        </w:rPr>
        <w:t xml:space="preserve">5 </w:t>
      </w:r>
      <w:r w:rsidR="005449F2">
        <w:rPr>
          <w:rFonts w:hint="eastAsia"/>
          <w:sz w:val="18"/>
          <w:szCs w:val="18"/>
        </w:rPr>
        <w:t>样本经过变异后的</w:t>
      </w:r>
      <w:r w:rsidR="005449F2">
        <w:rPr>
          <w:rFonts w:hint="eastAsia"/>
          <w:sz w:val="18"/>
          <w:szCs w:val="18"/>
        </w:rPr>
        <w:t>VT</w:t>
      </w:r>
      <w:r w:rsidR="005449F2">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570"/>
        <w:gridCol w:w="480"/>
        <w:gridCol w:w="480"/>
        <w:gridCol w:w="480"/>
        <w:gridCol w:w="480"/>
      </w:tblGrid>
      <w:tr w:rsidR="00A25771" w:rsidRPr="005B5D7A" w14:paraId="239347D9"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D33C5" w14:textId="4EFDA8E2" w:rsidR="00A25771" w:rsidRPr="005B5D7A" w:rsidRDefault="00A25771" w:rsidP="00A25771">
            <w:pPr>
              <w:widowControl/>
              <w:jc w:val="left"/>
              <w:rPr>
                <w:rFonts w:ascii="宋体" w:hAnsi="宋体" w:cs="宋体"/>
                <w:kern w:val="0"/>
                <w:sz w:val="18"/>
                <w:szCs w:val="18"/>
                <w:rPrChange w:id="26" w:author="Yonah" w:date="2018-08-24T15:05:00Z">
                  <w:rPr>
                    <w:rFonts w:ascii="宋体" w:hAnsi="宋体" w:cs="宋体"/>
                    <w:kern w:val="0"/>
                    <w:sz w:val="24"/>
                    <w:szCs w:val="24"/>
                  </w:rPr>
                </w:rPrChange>
              </w:rPr>
            </w:pPr>
            <w:r w:rsidRPr="005B5D7A">
              <w:rPr>
                <w:rFonts w:ascii="宋体" w:hAnsi="宋体" w:cs="宋体"/>
                <w:kern w:val="0"/>
                <w:sz w:val="18"/>
                <w:szCs w:val="18"/>
                <w:rPrChange w:id="27" w:author="Yonah" w:date="2018-08-24T15:05:00Z">
                  <w:rPr>
                    <w:rFonts w:ascii="宋体" w:hAnsi="宋体" w:cs="宋体"/>
                    <w:kern w:val="0"/>
                    <w:sz w:val="24"/>
                    <w:szCs w:val="24"/>
                  </w:rPr>
                </w:rPrChange>
              </w:rPr>
              <w:t>File_H</w:t>
            </w:r>
            <w:r w:rsidRPr="005B5D7A">
              <w:rPr>
                <w:rFonts w:ascii="宋体" w:hAnsi="宋体" w:cs="宋体" w:hint="eastAsia"/>
                <w:kern w:val="0"/>
                <w:sz w:val="18"/>
                <w:szCs w:val="18"/>
                <w:rPrChange w:id="28" w:author="Yonah" w:date="2018-08-24T15:05:00Z">
                  <w:rPr>
                    <w:rFonts w:ascii="宋体" w:hAnsi="宋体" w:cs="宋体" w:hint="eastAsia"/>
                    <w:kern w:val="0"/>
                    <w:sz w:val="24"/>
                    <w:szCs w:val="24"/>
                  </w:rPr>
                </w:rPrChange>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80F64" w14:textId="54544D52" w:rsidR="00A25771" w:rsidRPr="005B5D7A" w:rsidRDefault="00A25771" w:rsidP="00A25771">
            <w:pPr>
              <w:widowControl/>
              <w:jc w:val="left"/>
              <w:rPr>
                <w:rFonts w:ascii="宋体" w:hAnsi="宋体" w:cs="宋体"/>
                <w:kern w:val="0"/>
                <w:sz w:val="18"/>
                <w:szCs w:val="18"/>
                <w:rPrChange w:id="29" w:author="Yonah" w:date="2018-08-24T15:05:00Z">
                  <w:rPr>
                    <w:rFonts w:ascii="宋体" w:hAnsi="宋体" w:cs="宋体"/>
                    <w:kern w:val="0"/>
                    <w:sz w:val="24"/>
                    <w:szCs w:val="24"/>
                  </w:rPr>
                </w:rPrChange>
              </w:rPr>
            </w:pPr>
            <w:r w:rsidRPr="005B5D7A">
              <w:rPr>
                <w:rFonts w:ascii="宋体" w:hAnsi="宋体" w:cs="宋体"/>
                <w:kern w:val="0"/>
                <w:sz w:val="18"/>
                <w:szCs w:val="18"/>
                <w:rPrChange w:id="30" w:author="Yonah" w:date="2018-08-24T15:05:00Z">
                  <w:rPr>
                    <w:rFonts w:ascii="宋体" w:hAnsi="宋体" w:cs="宋体"/>
                    <w:kern w:val="0"/>
                    <w:sz w:val="24"/>
                    <w:szCs w:val="24"/>
                  </w:rPr>
                </w:rPrChange>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4EDD" w14:textId="77777777" w:rsidR="00A25771" w:rsidRPr="005B5D7A" w:rsidRDefault="00A25771" w:rsidP="00A25771">
            <w:pPr>
              <w:widowControl/>
              <w:jc w:val="left"/>
              <w:rPr>
                <w:rFonts w:ascii="宋体" w:hAnsi="宋体" w:cs="宋体"/>
                <w:kern w:val="0"/>
                <w:sz w:val="18"/>
                <w:szCs w:val="18"/>
                <w:rPrChange w:id="31" w:author="Yonah" w:date="2018-08-24T15:05:00Z">
                  <w:rPr>
                    <w:rFonts w:ascii="宋体" w:hAnsi="宋体" w:cs="宋体"/>
                    <w:kern w:val="0"/>
                    <w:sz w:val="24"/>
                    <w:szCs w:val="24"/>
                  </w:rPr>
                </w:rPrChange>
              </w:rPr>
            </w:pPr>
            <w:r w:rsidRPr="005B5D7A">
              <w:rPr>
                <w:rFonts w:ascii="宋体" w:hAnsi="宋体" w:cs="宋体"/>
                <w:kern w:val="0"/>
                <w:sz w:val="18"/>
                <w:szCs w:val="18"/>
                <w:rPrChange w:id="32" w:author="Yonah" w:date="2018-08-24T15:05:00Z">
                  <w:rPr>
                    <w:rFonts w:ascii="宋体" w:hAnsi="宋体" w:cs="宋体"/>
                    <w:kern w:val="0"/>
                    <w:sz w:val="24"/>
                    <w:szCs w:val="24"/>
                  </w:rPr>
                </w:rPrChange>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3E78" w14:textId="77777777" w:rsidR="00A25771" w:rsidRPr="005B5D7A" w:rsidRDefault="00A25771" w:rsidP="00A25771">
            <w:pPr>
              <w:widowControl/>
              <w:jc w:val="left"/>
              <w:rPr>
                <w:rFonts w:ascii="宋体" w:hAnsi="宋体" w:cs="宋体"/>
                <w:kern w:val="0"/>
                <w:sz w:val="18"/>
                <w:szCs w:val="18"/>
                <w:rPrChange w:id="33" w:author="Yonah" w:date="2018-08-24T15:05:00Z">
                  <w:rPr>
                    <w:rFonts w:ascii="宋体" w:hAnsi="宋体" w:cs="宋体"/>
                    <w:kern w:val="0"/>
                    <w:sz w:val="24"/>
                    <w:szCs w:val="24"/>
                  </w:rPr>
                </w:rPrChange>
              </w:rPr>
            </w:pPr>
            <w:r w:rsidRPr="005B5D7A">
              <w:rPr>
                <w:rFonts w:ascii="宋体" w:hAnsi="宋体" w:cs="宋体"/>
                <w:kern w:val="0"/>
                <w:sz w:val="18"/>
                <w:szCs w:val="18"/>
                <w:rPrChange w:id="34" w:author="Yonah" w:date="2018-08-24T15:05:00Z">
                  <w:rPr>
                    <w:rFonts w:ascii="宋体" w:hAnsi="宋体" w:cs="宋体"/>
                    <w:kern w:val="0"/>
                    <w:sz w:val="24"/>
                    <w:szCs w:val="24"/>
                  </w:rPr>
                </w:rPrChange>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2E54" w14:textId="77777777" w:rsidR="00A25771" w:rsidRPr="005B5D7A" w:rsidRDefault="00A25771" w:rsidP="00A25771">
            <w:pPr>
              <w:widowControl/>
              <w:jc w:val="left"/>
              <w:rPr>
                <w:rFonts w:ascii="宋体" w:hAnsi="宋体" w:cs="宋体"/>
                <w:kern w:val="0"/>
                <w:sz w:val="18"/>
                <w:szCs w:val="18"/>
                <w:rPrChange w:id="35" w:author="Yonah" w:date="2018-08-24T15:05:00Z">
                  <w:rPr>
                    <w:rFonts w:ascii="宋体" w:hAnsi="宋体" w:cs="宋体"/>
                    <w:kern w:val="0"/>
                    <w:sz w:val="24"/>
                    <w:szCs w:val="24"/>
                  </w:rPr>
                </w:rPrChange>
              </w:rPr>
            </w:pPr>
            <w:r w:rsidRPr="005B5D7A">
              <w:rPr>
                <w:rFonts w:ascii="宋体" w:hAnsi="宋体" w:cs="宋体"/>
                <w:kern w:val="0"/>
                <w:sz w:val="18"/>
                <w:szCs w:val="18"/>
                <w:rPrChange w:id="36" w:author="Yonah" w:date="2018-08-24T15:05:00Z">
                  <w:rPr>
                    <w:rFonts w:ascii="宋体" w:hAnsi="宋体" w:cs="宋体"/>
                    <w:kern w:val="0"/>
                    <w:sz w:val="24"/>
                    <w:szCs w:val="24"/>
                  </w:rPr>
                </w:rPrChange>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10DA" w14:textId="77777777" w:rsidR="00A25771" w:rsidRPr="005B5D7A" w:rsidRDefault="00A25771" w:rsidP="00A25771">
            <w:pPr>
              <w:widowControl/>
              <w:jc w:val="left"/>
              <w:rPr>
                <w:rFonts w:ascii="宋体" w:hAnsi="宋体" w:cs="宋体"/>
                <w:kern w:val="0"/>
                <w:sz w:val="18"/>
                <w:szCs w:val="18"/>
                <w:rPrChange w:id="37" w:author="Yonah" w:date="2018-08-24T15:05:00Z">
                  <w:rPr>
                    <w:rFonts w:ascii="宋体" w:hAnsi="宋体" w:cs="宋体"/>
                    <w:kern w:val="0"/>
                    <w:sz w:val="24"/>
                    <w:szCs w:val="24"/>
                  </w:rPr>
                </w:rPrChange>
              </w:rPr>
            </w:pPr>
            <w:r w:rsidRPr="005B5D7A">
              <w:rPr>
                <w:rFonts w:ascii="宋体" w:hAnsi="宋体" w:cs="宋体"/>
                <w:kern w:val="0"/>
                <w:sz w:val="18"/>
                <w:szCs w:val="18"/>
                <w:rPrChange w:id="38" w:author="Yonah" w:date="2018-08-24T15:05:00Z">
                  <w:rPr>
                    <w:rFonts w:ascii="宋体" w:hAnsi="宋体" w:cs="宋体"/>
                    <w:kern w:val="0"/>
                    <w:sz w:val="24"/>
                    <w:szCs w:val="24"/>
                  </w:rPr>
                </w:rPrChange>
              </w:rPr>
              <w:t>FTC</w:t>
            </w:r>
          </w:p>
        </w:tc>
      </w:tr>
      <w:tr w:rsidR="00A25771" w:rsidRPr="005B5D7A" w14:paraId="742B0B9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FD762" w14:textId="77777777" w:rsidR="00A25771" w:rsidRPr="005B5D7A" w:rsidRDefault="00A25771" w:rsidP="00A25771">
            <w:pPr>
              <w:widowControl/>
              <w:jc w:val="left"/>
              <w:rPr>
                <w:rFonts w:ascii="宋体" w:hAnsi="宋体" w:cs="宋体"/>
                <w:kern w:val="0"/>
                <w:sz w:val="18"/>
                <w:szCs w:val="18"/>
                <w:rPrChange w:id="39" w:author="Yonah" w:date="2018-08-24T15:05:00Z">
                  <w:rPr>
                    <w:rFonts w:ascii="宋体" w:hAnsi="宋体" w:cs="宋体"/>
                    <w:kern w:val="0"/>
                    <w:sz w:val="24"/>
                    <w:szCs w:val="24"/>
                  </w:rPr>
                </w:rPrChange>
              </w:rPr>
            </w:pPr>
            <w:r w:rsidRPr="005B5D7A">
              <w:rPr>
                <w:rFonts w:ascii="宋体" w:hAnsi="宋体" w:cs="宋体"/>
                <w:kern w:val="0"/>
                <w:sz w:val="18"/>
                <w:szCs w:val="18"/>
                <w:rPrChange w:id="40" w:author="Yonah" w:date="2018-08-24T15:05:00Z">
                  <w:rPr>
                    <w:rFonts w:ascii="宋体" w:hAnsi="宋体" w:cs="宋体"/>
                    <w:kern w:val="0"/>
                    <w:sz w:val="24"/>
                    <w:szCs w:val="24"/>
                  </w:rPr>
                </w:rPrChange>
              </w:rPr>
              <w:t>00ba5c43b1cec186c634c24ac21982d3</w:t>
            </w:r>
            <w:r w:rsidRPr="005B5D7A">
              <w:rPr>
                <w:rFonts w:ascii="宋体" w:hAnsi="宋体" w:cs="宋体"/>
                <w:kern w:val="0"/>
                <w:sz w:val="18"/>
                <w:szCs w:val="18"/>
                <w:rPrChange w:id="41" w:author="Yonah" w:date="2018-08-24T15:05:00Z">
                  <w:rPr>
                    <w:rFonts w:ascii="宋体" w:hAnsi="宋体" w:cs="宋体"/>
                    <w:kern w:val="0"/>
                    <w:sz w:val="24"/>
                    <w:szCs w:val="24"/>
                  </w:rPr>
                </w:rPrChange>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CF5F" w14:textId="77777777" w:rsidR="00A25771" w:rsidRPr="005B5D7A" w:rsidRDefault="00A25771" w:rsidP="00A25771">
            <w:pPr>
              <w:widowControl/>
              <w:jc w:val="left"/>
              <w:rPr>
                <w:rFonts w:ascii="宋体" w:hAnsi="宋体" w:cs="宋体"/>
                <w:kern w:val="0"/>
                <w:sz w:val="18"/>
                <w:szCs w:val="18"/>
                <w:rPrChange w:id="42" w:author="Yonah" w:date="2018-08-24T15:05:00Z">
                  <w:rPr>
                    <w:rFonts w:ascii="宋体" w:hAnsi="宋体" w:cs="宋体"/>
                    <w:kern w:val="0"/>
                    <w:sz w:val="24"/>
                    <w:szCs w:val="24"/>
                  </w:rPr>
                </w:rPrChange>
              </w:rPr>
            </w:pPr>
            <w:r w:rsidRPr="005B5D7A">
              <w:rPr>
                <w:rFonts w:ascii="宋体" w:hAnsi="宋体" w:cs="宋体"/>
                <w:kern w:val="0"/>
                <w:sz w:val="18"/>
                <w:szCs w:val="18"/>
                <w:rPrChange w:id="43" w:author="Yonah" w:date="2018-08-24T15:05:00Z">
                  <w:rPr>
                    <w:rFonts w:ascii="宋体" w:hAnsi="宋体" w:cs="宋体"/>
                    <w:kern w:val="0"/>
                    <w:sz w:val="24"/>
                    <w:szCs w:val="24"/>
                  </w:rPr>
                </w:rPrChange>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6AA0" w14:textId="77777777" w:rsidR="00A25771" w:rsidRPr="005B5D7A" w:rsidRDefault="00A25771" w:rsidP="00A25771">
            <w:pPr>
              <w:widowControl/>
              <w:jc w:val="left"/>
              <w:rPr>
                <w:rFonts w:ascii="宋体" w:hAnsi="宋体" w:cs="宋体"/>
                <w:kern w:val="0"/>
                <w:sz w:val="18"/>
                <w:szCs w:val="18"/>
                <w:rPrChange w:id="44" w:author="Yonah" w:date="2018-08-24T15:05:00Z">
                  <w:rPr>
                    <w:rFonts w:ascii="宋体" w:hAnsi="宋体" w:cs="宋体"/>
                    <w:kern w:val="0"/>
                    <w:sz w:val="24"/>
                    <w:szCs w:val="24"/>
                  </w:rPr>
                </w:rPrChange>
              </w:rPr>
            </w:pPr>
            <w:r w:rsidRPr="005B5D7A">
              <w:rPr>
                <w:rFonts w:ascii="宋体" w:hAnsi="宋体" w:cs="宋体"/>
                <w:kern w:val="0"/>
                <w:sz w:val="18"/>
                <w:szCs w:val="18"/>
                <w:rPrChange w:id="45" w:author="Yonah" w:date="2018-08-24T15:05:00Z">
                  <w:rPr>
                    <w:rFonts w:ascii="宋体" w:hAnsi="宋体" w:cs="宋体"/>
                    <w:kern w:val="0"/>
                    <w:sz w:val="24"/>
                    <w:szCs w:val="24"/>
                  </w:rPr>
                </w:rPrChange>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A05" w14:textId="77777777" w:rsidR="00A25771" w:rsidRPr="005B5D7A" w:rsidRDefault="00A25771" w:rsidP="00A25771">
            <w:pPr>
              <w:widowControl/>
              <w:jc w:val="left"/>
              <w:rPr>
                <w:rFonts w:ascii="宋体" w:hAnsi="宋体" w:cs="宋体"/>
                <w:kern w:val="0"/>
                <w:sz w:val="18"/>
                <w:szCs w:val="18"/>
                <w:rPrChange w:id="46" w:author="Yonah" w:date="2018-08-24T15:05:00Z">
                  <w:rPr>
                    <w:rFonts w:ascii="宋体" w:hAnsi="宋体" w:cs="宋体"/>
                    <w:kern w:val="0"/>
                    <w:sz w:val="24"/>
                    <w:szCs w:val="24"/>
                  </w:rPr>
                </w:rPrChange>
              </w:rPr>
            </w:pPr>
            <w:r w:rsidRPr="005B5D7A">
              <w:rPr>
                <w:rFonts w:ascii="宋体" w:hAnsi="宋体" w:cs="宋体"/>
                <w:kern w:val="0"/>
                <w:sz w:val="18"/>
                <w:szCs w:val="18"/>
                <w:rPrChange w:id="47" w:author="Yonah" w:date="2018-08-24T15:05:00Z">
                  <w:rPr>
                    <w:rFonts w:ascii="宋体" w:hAnsi="宋体" w:cs="宋体"/>
                    <w:kern w:val="0"/>
                    <w:sz w:val="24"/>
                    <w:szCs w:val="24"/>
                  </w:rPr>
                </w:rPrChange>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1DDC" w14:textId="77777777" w:rsidR="00A25771" w:rsidRPr="005B5D7A" w:rsidRDefault="00A25771" w:rsidP="00A25771">
            <w:pPr>
              <w:widowControl/>
              <w:jc w:val="left"/>
              <w:rPr>
                <w:rFonts w:ascii="宋体" w:hAnsi="宋体" w:cs="宋体"/>
                <w:kern w:val="0"/>
                <w:sz w:val="18"/>
                <w:szCs w:val="18"/>
                <w:rPrChange w:id="48" w:author="Yonah" w:date="2018-08-24T15:05:00Z">
                  <w:rPr>
                    <w:rFonts w:ascii="宋体" w:hAnsi="宋体" w:cs="宋体"/>
                    <w:kern w:val="0"/>
                    <w:sz w:val="24"/>
                    <w:szCs w:val="24"/>
                  </w:rPr>
                </w:rPrChange>
              </w:rPr>
            </w:pPr>
            <w:r w:rsidRPr="005B5D7A">
              <w:rPr>
                <w:rFonts w:ascii="宋体" w:hAnsi="宋体" w:cs="宋体"/>
                <w:kern w:val="0"/>
                <w:sz w:val="18"/>
                <w:szCs w:val="18"/>
                <w:rPrChange w:id="49" w:author="Yonah" w:date="2018-08-24T15:05:00Z">
                  <w:rPr>
                    <w:rFonts w:ascii="宋体" w:hAnsi="宋体" w:cs="宋体"/>
                    <w:kern w:val="0"/>
                    <w:sz w:val="24"/>
                    <w:szCs w:val="24"/>
                  </w:rPr>
                </w:rPrChange>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89BD" w14:textId="77777777" w:rsidR="00A25771" w:rsidRPr="005B5D7A" w:rsidRDefault="00A25771" w:rsidP="00A25771">
            <w:pPr>
              <w:widowControl/>
              <w:jc w:val="left"/>
              <w:rPr>
                <w:rFonts w:ascii="宋体" w:hAnsi="宋体" w:cs="宋体"/>
                <w:kern w:val="0"/>
                <w:sz w:val="18"/>
                <w:szCs w:val="18"/>
                <w:rPrChange w:id="50" w:author="Yonah" w:date="2018-08-24T15:05:00Z">
                  <w:rPr>
                    <w:rFonts w:ascii="宋体" w:hAnsi="宋体" w:cs="宋体"/>
                    <w:kern w:val="0"/>
                    <w:sz w:val="24"/>
                    <w:szCs w:val="24"/>
                  </w:rPr>
                </w:rPrChange>
              </w:rPr>
            </w:pPr>
            <w:r w:rsidRPr="005B5D7A">
              <w:rPr>
                <w:rFonts w:ascii="宋体" w:hAnsi="宋体" w:cs="宋体"/>
                <w:kern w:val="0"/>
                <w:sz w:val="18"/>
                <w:szCs w:val="18"/>
                <w:rPrChange w:id="51" w:author="Yonah" w:date="2018-08-24T15:05:00Z">
                  <w:rPr>
                    <w:rFonts w:ascii="宋体" w:hAnsi="宋体" w:cs="宋体"/>
                    <w:kern w:val="0"/>
                    <w:sz w:val="24"/>
                    <w:szCs w:val="24"/>
                  </w:rPr>
                </w:rPrChange>
              </w:rPr>
              <w:t>22/60</w:t>
            </w:r>
          </w:p>
        </w:tc>
      </w:tr>
    </w:tbl>
    <w:p w14:paraId="5FB1AC65" w14:textId="77777777" w:rsidR="00A25771" w:rsidRDefault="00A25771" w:rsidP="00445C24">
      <w:pPr>
        <w:rPr>
          <w:rFonts w:ascii="宋体" w:hAnsi="宋体"/>
          <w:kern w:val="0"/>
        </w:rPr>
      </w:pPr>
    </w:p>
    <w:p w14:paraId="138CAEE3" w14:textId="77777777" w:rsidR="0099376A" w:rsidRDefault="0099376A" w:rsidP="00445C24">
      <w:pPr>
        <w:rPr>
          <w:rFonts w:ascii="宋体" w:hAnsi="宋体"/>
          <w:kern w:val="0"/>
        </w:rPr>
      </w:pPr>
    </w:p>
    <w:p w14:paraId="72D9B401" w14:textId="180D6CDF" w:rsidR="007C2716" w:rsidDel="005B5D7A" w:rsidRDefault="00A57312" w:rsidP="00803AA5">
      <w:pPr>
        <w:ind w:firstLineChars="200" w:firstLine="420"/>
        <w:rPr>
          <w:del w:id="52" w:author="Yonah" w:date="2018-08-24T15:05:00Z"/>
          <w:rFonts w:ascii="宋体" w:hAnsi="宋体"/>
          <w:kern w:val="0"/>
        </w:rPr>
      </w:pPr>
      <w:r>
        <w:rPr>
          <w:rFonts w:ascii="宋体" w:hAnsi="宋体" w:hint="eastAsia"/>
          <w:kern w:val="0"/>
        </w:rPr>
        <w:t>由于大多数的PDF文件检测器是基于结构和内容的，所以只要我们对文件结构和内容做一些改变，比如添加良性样本的一些对象，</w:t>
      </w:r>
      <w:r w:rsidR="00EB2FE3">
        <w:rPr>
          <w:rFonts w:ascii="宋体" w:hAnsi="宋体" w:hint="eastAsia"/>
          <w:kern w:val="0"/>
        </w:rPr>
        <w:t>或</w:t>
      </w:r>
      <w:r>
        <w:rPr>
          <w:rFonts w:ascii="宋体" w:hAnsi="宋体" w:hint="eastAsia"/>
          <w:kern w:val="0"/>
        </w:rPr>
        <w:t>改变文件大小等等，就可以</w:t>
      </w:r>
      <w:r w:rsidR="00BA702C">
        <w:rPr>
          <w:rFonts w:ascii="宋体" w:hAnsi="宋体" w:hint="eastAsia"/>
          <w:kern w:val="0"/>
        </w:rPr>
        <w:t>成功</w:t>
      </w:r>
      <w:r>
        <w:rPr>
          <w:rFonts w:ascii="宋体" w:hAnsi="宋体" w:hint="eastAsia"/>
          <w:kern w:val="0"/>
        </w:rPr>
        <w:t>逃逸分类器</w:t>
      </w:r>
      <w:r w:rsidR="00F4343B">
        <w:rPr>
          <w:rFonts w:ascii="宋体" w:hAnsi="宋体"/>
          <w:kern w:val="0"/>
        </w:rPr>
        <w:t>。</w:t>
      </w:r>
      <w:r w:rsidR="00BE3C24">
        <w:rPr>
          <w:rFonts w:ascii="宋体" w:hAnsi="宋体" w:hint="eastAsia"/>
          <w:kern w:val="0"/>
        </w:rPr>
        <w:lastRenderedPageBreak/>
        <w:t>于是我们将变异后的文件</w:t>
      </w:r>
      <w:r w:rsidR="00F4343B">
        <w:rPr>
          <w:rFonts w:ascii="宋体" w:hAnsi="宋体" w:hint="eastAsia"/>
          <w:kern w:val="0"/>
        </w:rPr>
        <w:t>特征</w:t>
      </w:r>
      <w:r w:rsidR="00BE3C24">
        <w:rPr>
          <w:rFonts w:ascii="宋体" w:hAnsi="宋体" w:hint="eastAsia"/>
          <w:kern w:val="0"/>
        </w:rPr>
        <w:t>与变异前的文件</w:t>
      </w:r>
      <w:r w:rsidR="00084CDA">
        <w:rPr>
          <w:rFonts w:ascii="宋体" w:hAnsi="宋体" w:hint="eastAsia"/>
          <w:kern w:val="0"/>
        </w:rPr>
        <w:t>特征</w:t>
      </w:r>
      <w:r w:rsidR="00BE3C24">
        <w:rPr>
          <w:rFonts w:ascii="宋体" w:hAnsi="宋体" w:hint="eastAsia"/>
          <w:kern w:val="0"/>
        </w:rPr>
        <w:t>进行比较</w:t>
      </w:r>
      <w:r w:rsidR="00942DF5">
        <w:rPr>
          <w:rFonts w:ascii="宋体" w:hAnsi="宋体" w:hint="eastAsia"/>
          <w:kern w:val="0"/>
        </w:rPr>
        <w:t>，</w:t>
      </w:r>
      <w:r w:rsidR="00084CDA">
        <w:rPr>
          <w:rFonts w:ascii="宋体" w:hAnsi="宋体" w:hint="eastAsia"/>
          <w:kern w:val="0"/>
        </w:rPr>
        <w:t>如表6所示</w:t>
      </w:r>
      <w:r w:rsidR="00A25771">
        <w:rPr>
          <w:rFonts w:ascii="宋体" w:hAnsi="宋体" w:hint="eastAsia"/>
          <w:kern w:val="0"/>
        </w:rPr>
        <w:t>，</w:t>
      </w:r>
      <w:r>
        <w:rPr>
          <w:rFonts w:ascii="宋体" w:hAnsi="宋体" w:hint="eastAsia"/>
          <w:kern w:val="0"/>
        </w:rPr>
        <w:t>我们可以看出</w:t>
      </w:r>
      <w:r w:rsidR="00D2189F">
        <w:rPr>
          <w:rFonts w:ascii="宋体" w:hAnsi="宋体" w:hint="eastAsia"/>
          <w:kern w:val="0"/>
        </w:rPr>
        <w:t>，</w:t>
      </w:r>
      <w:r w:rsidR="0099376A">
        <w:rPr>
          <w:rFonts w:ascii="宋体" w:hAnsi="宋体" w:hint="eastAsia"/>
          <w:kern w:val="0"/>
        </w:rPr>
        <w:t>变异</w:t>
      </w:r>
      <w:r w:rsidR="00D2189F">
        <w:rPr>
          <w:rFonts w:ascii="宋体" w:hAnsi="宋体" w:hint="eastAsia"/>
          <w:kern w:val="0"/>
        </w:rPr>
        <w:t>主要是改变了文件的</w:t>
      </w:r>
      <w:r w:rsidR="0099376A">
        <w:rPr>
          <w:rFonts w:ascii="宋体" w:hAnsi="宋体" w:hint="eastAsia"/>
          <w:kern w:val="0"/>
        </w:rPr>
        <w:t>metadata</w:t>
      </w:r>
      <w:r w:rsidR="00D2189F">
        <w:rPr>
          <w:rFonts w:ascii="宋体" w:hAnsi="宋体" w:hint="eastAsia"/>
          <w:kern w:val="0"/>
        </w:rPr>
        <w:t>的大小和内容，</w:t>
      </w:r>
      <w:r w:rsidR="0099376A">
        <w:rPr>
          <w:rFonts w:ascii="宋体" w:hAnsi="宋体" w:hint="eastAsia"/>
          <w:kern w:val="0"/>
        </w:rPr>
        <w:t>增加了Count_java</w:t>
      </w:r>
      <w:r w:rsidR="0099376A">
        <w:rPr>
          <w:rFonts w:ascii="宋体" w:hAnsi="宋体"/>
          <w:kern w:val="0"/>
        </w:rPr>
        <w:t>script</w:t>
      </w:r>
      <w:r w:rsidR="0099376A">
        <w:rPr>
          <w:rFonts w:ascii="宋体" w:hAnsi="宋体" w:hint="eastAsia"/>
          <w:kern w:val="0"/>
        </w:rPr>
        <w:t>的数量</w:t>
      </w:r>
      <w:r w:rsidR="00EF0810">
        <w:rPr>
          <w:rFonts w:ascii="宋体" w:hAnsi="宋体"/>
          <w:kern w:val="0"/>
        </w:rPr>
        <w:t>、</w:t>
      </w:r>
      <w:r w:rsidR="00586ED6">
        <w:rPr>
          <w:rFonts w:ascii="宋体" w:hAnsi="宋体" w:hint="eastAsia"/>
          <w:kern w:val="0"/>
        </w:rPr>
        <w:t>一些</w:t>
      </w:r>
      <w:r w:rsidR="004F3A0F">
        <w:rPr>
          <w:rFonts w:ascii="宋体" w:hAnsi="宋体" w:hint="eastAsia"/>
          <w:kern w:val="0"/>
        </w:rPr>
        <w:t>Keywords的内容，</w:t>
      </w:r>
      <w:r w:rsidR="00D2189F">
        <w:rPr>
          <w:rFonts w:ascii="宋体" w:hAnsi="宋体" w:hint="eastAsia"/>
          <w:kern w:val="0"/>
        </w:rPr>
        <w:t>并且</w:t>
      </w:r>
      <w:r w:rsidR="0099376A">
        <w:rPr>
          <w:rFonts w:ascii="宋体" w:hAnsi="宋体" w:hint="eastAsia"/>
          <w:kern w:val="0"/>
        </w:rPr>
        <w:t>增加的都是良性样本的对象，</w:t>
      </w:r>
      <w:r w:rsidR="00D2189F">
        <w:rPr>
          <w:rFonts w:ascii="宋体" w:hAnsi="宋体" w:hint="eastAsia"/>
          <w:kern w:val="0"/>
        </w:rPr>
        <w:t>同时</w:t>
      </w:r>
      <w:r w:rsidR="002D3AE1">
        <w:rPr>
          <w:rFonts w:ascii="宋体" w:hAnsi="宋体" w:hint="eastAsia"/>
          <w:kern w:val="0"/>
        </w:rPr>
        <w:t>还对其版本进行了修改</w:t>
      </w:r>
      <w:r w:rsidR="004F3A0F">
        <w:rPr>
          <w:rFonts w:ascii="宋体" w:hAnsi="宋体"/>
          <w:kern w:val="0"/>
        </w:rPr>
        <w:t>。</w:t>
      </w:r>
      <w:r w:rsidR="00EB2FE3">
        <w:rPr>
          <w:rFonts w:ascii="宋体" w:hAnsi="宋体" w:hint="eastAsia"/>
          <w:kern w:val="0"/>
        </w:rPr>
        <w:t>经过这一系列的改变，样本依然保持有其恶意代码，可是已经有十个分类器不能检测出</w:t>
      </w:r>
      <w:r w:rsidR="00942DF5">
        <w:rPr>
          <w:rFonts w:ascii="宋体" w:hAnsi="宋体" w:hint="eastAsia"/>
          <w:kern w:val="0"/>
        </w:rPr>
        <w:t>它</w:t>
      </w:r>
      <w:r w:rsidR="00EB2FE3">
        <w:rPr>
          <w:rFonts w:ascii="宋体" w:hAnsi="宋体" w:hint="eastAsia"/>
          <w:kern w:val="0"/>
        </w:rPr>
        <w:t>的恶意代码。</w:t>
      </w:r>
    </w:p>
    <w:p w14:paraId="53CC09FE" w14:textId="77777777" w:rsidR="00D914DD" w:rsidRDefault="00D914DD" w:rsidP="005B5D7A">
      <w:pPr>
        <w:ind w:firstLineChars="200" w:firstLine="420"/>
        <w:rPr>
          <w:rFonts w:ascii="宋体" w:hAnsi="宋体" w:hint="eastAsia"/>
          <w:kern w:val="0"/>
        </w:rPr>
        <w:pPrChange w:id="53" w:author="Yonah" w:date="2018-08-24T15:05:00Z">
          <w:pPr/>
        </w:pPrChange>
      </w:pPr>
    </w:p>
    <w:p w14:paraId="6BFE2C99" w14:textId="0B8C8123" w:rsidR="0052103E" w:rsidRPr="00834C29" w:rsidRDefault="0052103E" w:rsidP="00834C29">
      <w:pPr>
        <w:jc w:val="center"/>
        <w:rPr>
          <w:sz w:val="18"/>
          <w:szCs w:val="18"/>
        </w:rPr>
      </w:pPr>
      <w:r>
        <w:rPr>
          <w:rFonts w:hint="eastAsia"/>
          <w:sz w:val="18"/>
          <w:szCs w:val="18"/>
        </w:rPr>
        <w:t>表</w:t>
      </w:r>
      <w:r>
        <w:rPr>
          <w:sz w:val="18"/>
          <w:szCs w:val="18"/>
        </w:rPr>
        <w:t xml:space="preserve">6 </w:t>
      </w:r>
      <w:r w:rsidR="005449F2">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570"/>
        <w:gridCol w:w="840"/>
      </w:tblGrid>
      <w:tr w:rsidR="00085A8D" w:rsidRPr="005B5D7A" w14:paraId="2356C1AF"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CD5FAF" w14:textId="77777777" w:rsidR="00085A8D" w:rsidRPr="005B5D7A" w:rsidRDefault="00085A8D" w:rsidP="00085A8D">
            <w:pPr>
              <w:widowControl/>
              <w:jc w:val="left"/>
              <w:rPr>
                <w:rFonts w:ascii="宋体" w:hAnsi="宋体" w:cs="宋体"/>
                <w:kern w:val="0"/>
                <w:sz w:val="18"/>
                <w:szCs w:val="18"/>
                <w:rPrChange w:id="54" w:author="Yonah" w:date="2018-08-24T15:05:00Z">
                  <w:rPr>
                    <w:rFonts w:ascii="宋体" w:hAnsi="宋体" w:cs="宋体"/>
                    <w:kern w:val="0"/>
                    <w:sz w:val="24"/>
                    <w:szCs w:val="24"/>
                  </w:rPr>
                </w:rPrChange>
              </w:rPr>
            </w:pPr>
            <w:r w:rsidRPr="005B5D7A">
              <w:rPr>
                <w:rFonts w:ascii="宋体" w:hAnsi="宋体" w:cs="宋体"/>
                <w:kern w:val="0"/>
                <w:sz w:val="18"/>
                <w:szCs w:val="18"/>
                <w:rPrChange w:id="55" w:author="Yonah" w:date="2018-08-24T15:05:00Z">
                  <w:rPr>
                    <w:rFonts w:ascii="宋体" w:hAnsi="宋体" w:cs="宋体"/>
                    <w:kern w:val="0"/>
                    <w:sz w:val="24"/>
                    <w:szCs w:val="24"/>
                  </w:rPr>
                </w:rPrChange>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9C2E" w14:textId="77777777" w:rsidR="00085A8D" w:rsidRPr="005B5D7A" w:rsidRDefault="00085A8D" w:rsidP="00085A8D">
            <w:pPr>
              <w:widowControl/>
              <w:jc w:val="left"/>
              <w:rPr>
                <w:rFonts w:ascii="宋体" w:hAnsi="宋体" w:cs="宋体"/>
                <w:kern w:val="0"/>
                <w:sz w:val="18"/>
                <w:szCs w:val="18"/>
                <w:rPrChange w:id="56" w:author="Yonah" w:date="2018-08-24T15:05:00Z">
                  <w:rPr>
                    <w:rFonts w:ascii="宋体" w:hAnsi="宋体" w:cs="宋体"/>
                    <w:kern w:val="0"/>
                    <w:sz w:val="24"/>
                    <w:szCs w:val="24"/>
                  </w:rPr>
                </w:rPrChange>
              </w:rPr>
            </w:pPr>
            <w:r w:rsidRPr="005B5D7A">
              <w:rPr>
                <w:rFonts w:ascii="宋体" w:hAnsi="宋体" w:cs="宋体"/>
                <w:kern w:val="0"/>
                <w:sz w:val="18"/>
                <w:szCs w:val="18"/>
                <w:rPrChange w:id="57" w:author="Yonah" w:date="2018-08-24T15:05:00Z">
                  <w:rPr>
                    <w:rFonts w:ascii="宋体" w:hAnsi="宋体" w:cs="宋体"/>
                    <w:kern w:val="0"/>
                    <w:sz w:val="24"/>
                    <w:szCs w:val="24"/>
                  </w:rPr>
                </w:rPrChange>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08839" w14:textId="10E38DFB" w:rsidR="00085A8D" w:rsidRPr="005B5D7A" w:rsidRDefault="00085A8D" w:rsidP="00085A8D">
            <w:pPr>
              <w:widowControl/>
              <w:jc w:val="left"/>
              <w:rPr>
                <w:rFonts w:ascii="宋体" w:hAnsi="宋体" w:cs="宋体"/>
                <w:kern w:val="0"/>
                <w:sz w:val="18"/>
                <w:szCs w:val="18"/>
                <w:rPrChange w:id="58" w:author="Yonah" w:date="2018-08-24T15:05:00Z">
                  <w:rPr>
                    <w:rFonts w:ascii="宋体" w:hAnsi="宋体" w:cs="宋体"/>
                    <w:kern w:val="0"/>
                    <w:sz w:val="24"/>
                    <w:szCs w:val="24"/>
                  </w:rPr>
                </w:rPrChange>
              </w:rPr>
            </w:pPr>
            <w:r w:rsidRPr="005B5D7A">
              <w:rPr>
                <w:rFonts w:ascii="宋体" w:hAnsi="宋体" w:cs="宋体"/>
                <w:kern w:val="0"/>
                <w:sz w:val="18"/>
                <w:szCs w:val="18"/>
                <w:rPrChange w:id="59" w:author="Yonah" w:date="2018-08-24T15:05:00Z">
                  <w:rPr>
                    <w:rFonts w:ascii="宋体" w:hAnsi="宋体" w:cs="宋体"/>
                    <w:kern w:val="0"/>
                    <w:sz w:val="24"/>
                    <w:szCs w:val="24"/>
                  </w:rPr>
                </w:rPrChange>
              </w:rPr>
              <w:t>变异后</w:t>
            </w:r>
          </w:p>
        </w:tc>
      </w:tr>
      <w:tr w:rsidR="00085A8D" w:rsidRPr="005B5D7A" w14:paraId="1CE3A47E"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511B48" w14:textId="77777777" w:rsidR="00085A8D" w:rsidRPr="005B5D7A" w:rsidRDefault="00085A8D" w:rsidP="00085A8D">
            <w:pPr>
              <w:widowControl/>
              <w:jc w:val="left"/>
              <w:rPr>
                <w:rFonts w:ascii="宋体" w:hAnsi="宋体" w:cs="宋体"/>
                <w:kern w:val="0"/>
                <w:sz w:val="18"/>
                <w:szCs w:val="18"/>
                <w:rPrChange w:id="60" w:author="Yonah" w:date="2018-08-24T15:05:00Z">
                  <w:rPr>
                    <w:rFonts w:ascii="宋体" w:hAnsi="宋体" w:cs="宋体"/>
                    <w:kern w:val="0"/>
                    <w:sz w:val="24"/>
                    <w:szCs w:val="24"/>
                  </w:rPr>
                </w:rPrChange>
              </w:rPr>
            </w:pPr>
            <w:r w:rsidRPr="005B5D7A">
              <w:rPr>
                <w:rFonts w:ascii="宋体" w:hAnsi="宋体" w:cs="宋体"/>
                <w:kern w:val="0"/>
                <w:sz w:val="18"/>
                <w:szCs w:val="18"/>
                <w:rPrChange w:id="61" w:author="Yonah" w:date="2018-08-24T15:05:00Z">
                  <w:rPr>
                    <w:rFonts w:ascii="宋体" w:hAnsi="宋体" w:cs="宋体"/>
                    <w:kern w:val="0"/>
                    <w:sz w:val="24"/>
                    <w:szCs w:val="24"/>
                  </w:rPr>
                </w:rPrChange>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088A7" w14:textId="77777777" w:rsidR="00085A8D" w:rsidRPr="005B5D7A" w:rsidRDefault="00085A8D" w:rsidP="00085A8D">
            <w:pPr>
              <w:widowControl/>
              <w:jc w:val="left"/>
              <w:rPr>
                <w:rFonts w:ascii="宋体" w:hAnsi="宋体" w:cs="宋体"/>
                <w:kern w:val="0"/>
                <w:sz w:val="18"/>
                <w:szCs w:val="18"/>
                <w:rPrChange w:id="62" w:author="Yonah" w:date="2018-08-24T15:05:00Z">
                  <w:rPr>
                    <w:rFonts w:ascii="宋体" w:hAnsi="宋体" w:cs="宋体"/>
                    <w:kern w:val="0"/>
                    <w:sz w:val="24"/>
                    <w:szCs w:val="24"/>
                  </w:rPr>
                </w:rPrChange>
              </w:rPr>
            </w:pPr>
            <w:r w:rsidRPr="005B5D7A">
              <w:rPr>
                <w:rFonts w:ascii="宋体" w:hAnsi="宋体" w:cs="宋体"/>
                <w:kern w:val="0"/>
                <w:sz w:val="18"/>
                <w:szCs w:val="18"/>
                <w:rPrChange w:id="63" w:author="Yonah" w:date="2018-08-24T15:05:00Z">
                  <w:rPr>
                    <w:rFonts w:ascii="宋体" w:hAnsi="宋体" w:cs="宋体"/>
                    <w:kern w:val="0"/>
                    <w:sz w:val="24"/>
                    <w:szCs w:val="24"/>
                  </w:rPr>
                </w:rPrChang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72CF0" w14:textId="77777777" w:rsidR="00085A8D" w:rsidRPr="005B5D7A" w:rsidRDefault="00085A8D" w:rsidP="00085A8D">
            <w:pPr>
              <w:widowControl/>
              <w:jc w:val="left"/>
              <w:rPr>
                <w:rFonts w:ascii="宋体" w:hAnsi="宋体" w:cs="宋体"/>
                <w:kern w:val="0"/>
                <w:sz w:val="18"/>
                <w:szCs w:val="18"/>
                <w:rPrChange w:id="64" w:author="Yonah" w:date="2018-08-24T15:05:00Z">
                  <w:rPr>
                    <w:rFonts w:ascii="宋体" w:hAnsi="宋体" w:cs="宋体"/>
                    <w:kern w:val="0"/>
                    <w:sz w:val="24"/>
                    <w:szCs w:val="24"/>
                  </w:rPr>
                </w:rPrChange>
              </w:rPr>
            </w:pPr>
            <w:r w:rsidRPr="005B5D7A">
              <w:rPr>
                <w:rFonts w:ascii="宋体" w:hAnsi="宋体" w:cs="宋体"/>
                <w:kern w:val="0"/>
                <w:sz w:val="18"/>
                <w:szCs w:val="18"/>
                <w:rPrChange w:id="65" w:author="Yonah" w:date="2018-08-24T15:05:00Z">
                  <w:rPr>
                    <w:rFonts w:ascii="宋体" w:hAnsi="宋体" w:cs="宋体"/>
                    <w:kern w:val="0"/>
                    <w:sz w:val="24"/>
                    <w:szCs w:val="24"/>
                  </w:rPr>
                </w:rPrChange>
              </w:rPr>
              <w:t>6</w:t>
            </w:r>
          </w:p>
        </w:tc>
      </w:tr>
      <w:tr w:rsidR="00085A8D" w:rsidRPr="005B5D7A" w14:paraId="28455FC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2A3D2E" w14:textId="77777777" w:rsidR="00085A8D" w:rsidRPr="005B5D7A" w:rsidRDefault="00085A8D" w:rsidP="00085A8D">
            <w:pPr>
              <w:widowControl/>
              <w:jc w:val="left"/>
              <w:rPr>
                <w:rFonts w:ascii="宋体" w:hAnsi="宋体" w:cs="宋体"/>
                <w:kern w:val="0"/>
                <w:sz w:val="18"/>
                <w:szCs w:val="18"/>
                <w:rPrChange w:id="66" w:author="Yonah" w:date="2018-08-24T15:05:00Z">
                  <w:rPr>
                    <w:rFonts w:ascii="宋体" w:hAnsi="宋体" w:cs="宋体"/>
                    <w:kern w:val="0"/>
                    <w:sz w:val="24"/>
                    <w:szCs w:val="24"/>
                  </w:rPr>
                </w:rPrChange>
              </w:rPr>
            </w:pPr>
            <w:r w:rsidRPr="005B5D7A">
              <w:rPr>
                <w:rFonts w:ascii="宋体" w:hAnsi="宋体" w:cs="宋体"/>
                <w:kern w:val="0"/>
                <w:sz w:val="18"/>
                <w:szCs w:val="18"/>
                <w:rPrChange w:id="67" w:author="Yonah" w:date="2018-08-24T15:05:00Z">
                  <w:rPr>
                    <w:rFonts w:ascii="宋体" w:hAnsi="宋体" w:cs="宋体"/>
                    <w:kern w:val="0"/>
                    <w:sz w:val="24"/>
                    <w:szCs w:val="24"/>
                  </w:rPr>
                </w:rPrChange>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9EB85" w14:textId="77777777" w:rsidR="00085A8D" w:rsidRPr="005B5D7A" w:rsidRDefault="00085A8D" w:rsidP="00085A8D">
            <w:pPr>
              <w:widowControl/>
              <w:jc w:val="left"/>
              <w:rPr>
                <w:rFonts w:ascii="宋体" w:hAnsi="宋体" w:cs="宋体"/>
                <w:kern w:val="0"/>
                <w:sz w:val="18"/>
                <w:szCs w:val="18"/>
                <w:rPrChange w:id="68" w:author="Yonah" w:date="2018-08-24T15:05:00Z">
                  <w:rPr>
                    <w:rFonts w:ascii="宋体" w:hAnsi="宋体" w:cs="宋体"/>
                    <w:kern w:val="0"/>
                    <w:sz w:val="24"/>
                    <w:szCs w:val="24"/>
                  </w:rPr>
                </w:rPrChange>
              </w:rPr>
            </w:pPr>
            <w:r w:rsidRPr="005B5D7A">
              <w:rPr>
                <w:rFonts w:ascii="宋体" w:hAnsi="宋体" w:cs="宋体"/>
                <w:kern w:val="0"/>
                <w:sz w:val="18"/>
                <w:szCs w:val="18"/>
                <w:rPrChange w:id="69" w:author="Yonah" w:date="2018-08-24T15:05:00Z">
                  <w:rPr>
                    <w:rFonts w:ascii="宋体" w:hAnsi="宋体" w:cs="宋体"/>
                    <w:kern w:val="0"/>
                    <w:sz w:val="24"/>
                    <w:szCs w:val="24"/>
                  </w:rPr>
                </w:rPrChang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D370B" w14:textId="77777777" w:rsidR="00085A8D" w:rsidRPr="005B5D7A" w:rsidRDefault="00085A8D" w:rsidP="00085A8D">
            <w:pPr>
              <w:widowControl/>
              <w:jc w:val="left"/>
              <w:rPr>
                <w:rFonts w:ascii="宋体" w:hAnsi="宋体" w:cs="宋体"/>
                <w:kern w:val="0"/>
                <w:sz w:val="18"/>
                <w:szCs w:val="18"/>
                <w:rPrChange w:id="70" w:author="Yonah" w:date="2018-08-24T15:05:00Z">
                  <w:rPr>
                    <w:rFonts w:ascii="宋体" w:hAnsi="宋体" w:cs="宋体"/>
                    <w:kern w:val="0"/>
                    <w:sz w:val="24"/>
                    <w:szCs w:val="24"/>
                  </w:rPr>
                </w:rPrChange>
              </w:rPr>
            </w:pPr>
            <w:r w:rsidRPr="005B5D7A">
              <w:rPr>
                <w:rFonts w:ascii="宋体" w:hAnsi="宋体" w:cs="宋体"/>
                <w:kern w:val="0"/>
                <w:sz w:val="18"/>
                <w:szCs w:val="18"/>
                <w:rPrChange w:id="71" w:author="Yonah" w:date="2018-08-24T15:05:00Z">
                  <w:rPr>
                    <w:rFonts w:ascii="宋体" w:hAnsi="宋体" w:cs="宋体"/>
                    <w:kern w:val="0"/>
                    <w:sz w:val="24"/>
                    <w:szCs w:val="24"/>
                  </w:rPr>
                </w:rPrChange>
              </w:rPr>
              <w:t>14</w:t>
            </w:r>
          </w:p>
        </w:tc>
      </w:tr>
      <w:tr w:rsidR="00085A8D" w:rsidRPr="005B5D7A" w14:paraId="7269FD3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8841B" w14:textId="77777777" w:rsidR="00085A8D" w:rsidRPr="005B5D7A" w:rsidRDefault="00085A8D" w:rsidP="00085A8D">
            <w:pPr>
              <w:widowControl/>
              <w:jc w:val="left"/>
              <w:rPr>
                <w:rFonts w:ascii="宋体" w:hAnsi="宋体" w:cs="宋体"/>
                <w:kern w:val="0"/>
                <w:sz w:val="18"/>
                <w:szCs w:val="18"/>
                <w:rPrChange w:id="72" w:author="Yonah" w:date="2018-08-24T15:05:00Z">
                  <w:rPr>
                    <w:rFonts w:ascii="宋体" w:hAnsi="宋体" w:cs="宋体"/>
                    <w:kern w:val="0"/>
                    <w:sz w:val="24"/>
                    <w:szCs w:val="24"/>
                  </w:rPr>
                </w:rPrChange>
              </w:rPr>
            </w:pPr>
            <w:r w:rsidRPr="005B5D7A">
              <w:rPr>
                <w:rFonts w:ascii="宋体" w:hAnsi="宋体" w:cs="宋体"/>
                <w:kern w:val="0"/>
                <w:sz w:val="18"/>
                <w:szCs w:val="18"/>
                <w:rPrChange w:id="73" w:author="Yonah" w:date="2018-08-24T15:05:00Z">
                  <w:rPr>
                    <w:rFonts w:ascii="宋体" w:hAnsi="宋体" w:cs="宋体"/>
                    <w:kern w:val="0"/>
                    <w:sz w:val="24"/>
                    <w:szCs w:val="24"/>
                  </w:rPr>
                </w:rPrChange>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0AA5F" w14:textId="77777777" w:rsidR="00085A8D" w:rsidRPr="005B5D7A" w:rsidRDefault="00085A8D" w:rsidP="00085A8D">
            <w:pPr>
              <w:widowControl/>
              <w:jc w:val="left"/>
              <w:rPr>
                <w:rFonts w:ascii="宋体" w:hAnsi="宋体" w:cs="宋体"/>
                <w:kern w:val="0"/>
                <w:sz w:val="18"/>
                <w:szCs w:val="18"/>
                <w:rPrChange w:id="74" w:author="Yonah" w:date="2018-08-24T15:05:00Z">
                  <w:rPr>
                    <w:rFonts w:ascii="宋体" w:hAnsi="宋体" w:cs="宋体"/>
                    <w:kern w:val="0"/>
                    <w:sz w:val="24"/>
                    <w:szCs w:val="24"/>
                  </w:rPr>
                </w:rPrChange>
              </w:rPr>
            </w:pPr>
            <w:r w:rsidRPr="005B5D7A">
              <w:rPr>
                <w:rFonts w:ascii="宋体" w:hAnsi="宋体" w:cs="宋体"/>
                <w:kern w:val="0"/>
                <w:sz w:val="18"/>
                <w:szCs w:val="18"/>
                <w:rPrChange w:id="75" w:author="Yonah" w:date="2018-08-24T15:05:00Z">
                  <w:rPr>
                    <w:rFonts w:ascii="宋体" w:hAnsi="宋体" w:cs="宋体"/>
                    <w:kern w:val="0"/>
                    <w:sz w:val="24"/>
                    <w:szCs w:val="24"/>
                  </w:rPr>
                </w:rPrChang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4B896" w14:textId="77777777" w:rsidR="00085A8D" w:rsidRPr="005B5D7A" w:rsidRDefault="00085A8D" w:rsidP="00085A8D">
            <w:pPr>
              <w:widowControl/>
              <w:jc w:val="left"/>
              <w:rPr>
                <w:rFonts w:ascii="宋体" w:hAnsi="宋体" w:cs="宋体"/>
                <w:kern w:val="0"/>
                <w:sz w:val="18"/>
                <w:szCs w:val="18"/>
                <w:rPrChange w:id="76" w:author="Yonah" w:date="2018-08-24T15:05:00Z">
                  <w:rPr>
                    <w:rFonts w:ascii="宋体" w:hAnsi="宋体" w:cs="宋体"/>
                    <w:kern w:val="0"/>
                    <w:sz w:val="24"/>
                    <w:szCs w:val="24"/>
                  </w:rPr>
                </w:rPrChange>
              </w:rPr>
            </w:pPr>
            <w:r w:rsidRPr="005B5D7A">
              <w:rPr>
                <w:rFonts w:ascii="宋体" w:hAnsi="宋体" w:cs="宋体"/>
                <w:kern w:val="0"/>
                <w:sz w:val="18"/>
                <w:szCs w:val="18"/>
                <w:rPrChange w:id="77" w:author="Yonah" w:date="2018-08-24T15:05:00Z">
                  <w:rPr>
                    <w:rFonts w:ascii="宋体" w:hAnsi="宋体" w:cs="宋体"/>
                    <w:kern w:val="0"/>
                    <w:sz w:val="24"/>
                    <w:szCs w:val="24"/>
                  </w:rPr>
                </w:rPrChange>
              </w:rPr>
              <w:t>6</w:t>
            </w:r>
          </w:p>
        </w:tc>
      </w:tr>
      <w:tr w:rsidR="00085A8D" w:rsidRPr="005B5D7A" w14:paraId="130DF1E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237BE5" w14:textId="77777777" w:rsidR="00085A8D" w:rsidRPr="005B5D7A" w:rsidRDefault="00085A8D" w:rsidP="00085A8D">
            <w:pPr>
              <w:widowControl/>
              <w:jc w:val="left"/>
              <w:rPr>
                <w:rFonts w:ascii="宋体" w:hAnsi="宋体" w:cs="宋体"/>
                <w:kern w:val="0"/>
                <w:sz w:val="18"/>
                <w:szCs w:val="18"/>
                <w:rPrChange w:id="78" w:author="Yonah" w:date="2018-08-24T15:05:00Z">
                  <w:rPr>
                    <w:rFonts w:ascii="宋体" w:hAnsi="宋体" w:cs="宋体"/>
                    <w:kern w:val="0"/>
                    <w:sz w:val="24"/>
                    <w:szCs w:val="24"/>
                  </w:rPr>
                </w:rPrChange>
              </w:rPr>
            </w:pPr>
            <w:r w:rsidRPr="005B5D7A">
              <w:rPr>
                <w:rFonts w:ascii="宋体" w:hAnsi="宋体" w:cs="宋体"/>
                <w:kern w:val="0"/>
                <w:sz w:val="18"/>
                <w:szCs w:val="18"/>
                <w:rPrChange w:id="79" w:author="Yonah" w:date="2018-08-24T15:05:00Z">
                  <w:rPr>
                    <w:rFonts w:ascii="宋体" w:hAnsi="宋体" w:cs="宋体"/>
                    <w:kern w:val="0"/>
                    <w:sz w:val="24"/>
                    <w:szCs w:val="24"/>
                  </w:rPr>
                </w:rPrChange>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4EF75" w14:textId="77777777" w:rsidR="00085A8D" w:rsidRPr="005B5D7A" w:rsidRDefault="00085A8D" w:rsidP="00085A8D">
            <w:pPr>
              <w:widowControl/>
              <w:jc w:val="left"/>
              <w:rPr>
                <w:rFonts w:ascii="宋体" w:hAnsi="宋体" w:cs="宋体"/>
                <w:kern w:val="0"/>
                <w:sz w:val="18"/>
                <w:szCs w:val="18"/>
                <w:rPrChange w:id="80" w:author="Yonah" w:date="2018-08-24T15:05:00Z">
                  <w:rPr>
                    <w:rFonts w:ascii="宋体" w:hAnsi="宋体" w:cs="宋体"/>
                    <w:kern w:val="0"/>
                    <w:sz w:val="24"/>
                    <w:szCs w:val="24"/>
                  </w:rPr>
                </w:rPrChange>
              </w:rPr>
            </w:pPr>
            <w:r w:rsidRPr="005B5D7A">
              <w:rPr>
                <w:rFonts w:ascii="宋体" w:hAnsi="宋体" w:cs="宋体"/>
                <w:kern w:val="0"/>
                <w:sz w:val="18"/>
                <w:szCs w:val="18"/>
                <w:rPrChange w:id="81" w:author="Yonah" w:date="2018-08-24T15:05:00Z">
                  <w:rPr>
                    <w:rFonts w:ascii="宋体" w:hAnsi="宋体" w:cs="宋体"/>
                    <w:kern w:val="0"/>
                    <w:sz w:val="24"/>
                    <w:szCs w:val="24"/>
                  </w:rPr>
                </w:rPrChang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35197" w14:textId="77777777" w:rsidR="00085A8D" w:rsidRPr="005B5D7A" w:rsidRDefault="00085A8D" w:rsidP="00085A8D">
            <w:pPr>
              <w:widowControl/>
              <w:jc w:val="left"/>
              <w:rPr>
                <w:rFonts w:ascii="宋体" w:hAnsi="宋体" w:cs="宋体"/>
                <w:kern w:val="0"/>
                <w:sz w:val="18"/>
                <w:szCs w:val="18"/>
                <w:rPrChange w:id="82" w:author="Yonah" w:date="2018-08-24T15:05:00Z">
                  <w:rPr>
                    <w:rFonts w:ascii="宋体" w:hAnsi="宋体" w:cs="宋体"/>
                    <w:kern w:val="0"/>
                    <w:sz w:val="24"/>
                    <w:szCs w:val="24"/>
                  </w:rPr>
                </w:rPrChange>
              </w:rPr>
            </w:pPr>
            <w:r w:rsidRPr="005B5D7A">
              <w:rPr>
                <w:rFonts w:ascii="宋体" w:hAnsi="宋体" w:cs="宋体"/>
                <w:kern w:val="0"/>
                <w:sz w:val="18"/>
                <w:szCs w:val="18"/>
                <w:rPrChange w:id="83" w:author="Yonah" w:date="2018-08-24T15:05:00Z">
                  <w:rPr>
                    <w:rFonts w:ascii="宋体" w:hAnsi="宋体" w:cs="宋体"/>
                    <w:kern w:val="0"/>
                    <w:sz w:val="24"/>
                    <w:szCs w:val="24"/>
                  </w:rPr>
                </w:rPrChange>
              </w:rPr>
              <w:t>6</w:t>
            </w:r>
          </w:p>
        </w:tc>
      </w:tr>
      <w:tr w:rsidR="00085A8D" w:rsidRPr="005B5D7A" w14:paraId="4EE5CF7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0557D3" w14:textId="77777777" w:rsidR="00085A8D" w:rsidRPr="005B5D7A" w:rsidRDefault="00085A8D" w:rsidP="00085A8D">
            <w:pPr>
              <w:widowControl/>
              <w:jc w:val="left"/>
              <w:rPr>
                <w:rFonts w:ascii="宋体" w:hAnsi="宋体" w:cs="宋体"/>
                <w:kern w:val="0"/>
                <w:sz w:val="18"/>
                <w:szCs w:val="18"/>
                <w:rPrChange w:id="84" w:author="Yonah" w:date="2018-08-24T15:05:00Z">
                  <w:rPr>
                    <w:rFonts w:ascii="宋体" w:hAnsi="宋体" w:cs="宋体"/>
                    <w:kern w:val="0"/>
                    <w:sz w:val="24"/>
                    <w:szCs w:val="24"/>
                  </w:rPr>
                </w:rPrChange>
              </w:rPr>
            </w:pPr>
            <w:r w:rsidRPr="005B5D7A">
              <w:rPr>
                <w:rFonts w:ascii="宋体" w:hAnsi="宋体" w:cs="宋体"/>
                <w:kern w:val="0"/>
                <w:sz w:val="18"/>
                <w:szCs w:val="18"/>
                <w:rPrChange w:id="85" w:author="Yonah" w:date="2018-08-24T15:05:00Z">
                  <w:rPr>
                    <w:rFonts w:ascii="宋体" w:hAnsi="宋体" w:cs="宋体"/>
                    <w:kern w:val="0"/>
                    <w:sz w:val="24"/>
                    <w:szCs w:val="24"/>
                  </w:rPr>
                </w:rPrChange>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702A1" w14:textId="77777777" w:rsidR="00085A8D" w:rsidRPr="005B5D7A" w:rsidRDefault="00085A8D" w:rsidP="00085A8D">
            <w:pPr>
              <w:widowControl/>
              <w:jc w:val="left"/>
              <w:rPr>
                <w:rFonts w:ascii="宋体" w:hAnsi="宋体" w:cs="宋体"/>
                <w:kern w:val="0"/>
                <w:sz w:val="18"/>
                <w:szCs w:val="18"/>
                <w:rPrChange w:id="86" w:author="Yonah" w:date="2018-08-24T15:05:00Z">
                  <w:rPr>
                    <w:rFonts w:ascii="宋体" w:hAnsi="宋体" w:cs="宋体"/>
                    <w:kern w:val="0"/>
                    <w:sz w:val="24"/>
                    <w:szCs w:val="24"/>
                  </w:rPr>
                </w:rPrChange>
              </w:rPr>
            </w:pPr>
            <w:r w:rsidRPr="005B5D7A">
              <w:rPr>
                <w:rFonts w:ascii="宋体" w:hAnsi="宋体" w:cs="宋体"/>
                <w:kern w:val="0"/>
                <w:sz w:val="18"/>
                <w:szCs w:val="18"/>
                <w:rPrChange w:id="87" w:author="Yonah" w:date="2018-08-24T15:05:00Z">
                  <w:rPr>
                    <w:rFonts w:ascii="宋体" w:hAnsi="宋体" w:cs="宋体"/>
                    <w:kern w:val="0"/>
                    <w:sz w:val="24"/>
                    <w:szCs w:val="24"/>
                  </w:rPr>
                </w:rPrChang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CD78C" w14:textId="77777777" w:rsidR="00085A8D" w:rsidRPr="005B5D7A" w:rsidRDefault="00085A8D" w:rsidP="00085A8D">
            <w:pPr>
              <w:widowControl/>
              <w:jc w:val="left"/>
              <w:rPr>
                <w:rFonts w:ascii="宋体" w:hAnsi="宋体" w:cs="宋体"/>
                <w:kern w:val="0"/>
                <w:sz w:val="18"/>
                <w:szCs w:val="18"/>
                <w:rPrChange w:id="88" w:author="Yonah" w:date="2018-08-24T15:05:00Z">
                  <w:rPr>
                    <w:rFonts w:ascii="宋体" w:hAnsi="宋体" w:cs="宋体"/>
                    <w:kern w:val="0"/>
                    <w:sz w:val="24"/>
                    <w:szCs w:val="24"/>
                  </w:rPr>
                </w:rPrChange>
              </w:rPr>
            </w:pPr>
            <w:r w:rsidRPr="005B5D7A">
              <w:rPr>
                <w:rFonts w:ascii="宋体" w:hAnsi="宋体" w:cs="宋体"/>
                <w:kern w:val="0"/>
                <w:sz w:val="18"/>
                <w:szCs w:val="18"/>
                <w:rPrChange w:id="89" w:author="Yonah" w:date="2018-08-24T15:05:00Z">
                  <w:rPr>
                    <w:rFonts w:ascii="宋体" w:hAnsi="宋体" w:cs="宋体"/>
                    <w:kern w:val="0"/>
                    <w:sz w:val="24"/>
                    <w:szCs w:val="24"/>
                  </w:rPr>
                </w:rPrChange>
              </w:rPr>
              <w:t>650616173</w:t>
            </w:r>
          </w:p>
        </w:tc>
      </w:tr>
      <w:tr w:rsidR="00085A8D" w:rsidRPr="005B5D7A" w14:paraId="0334442C"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556F4F" w14:textId="77777777" w:rsidR="00085A8D" w:rsidRPr="005B5D7A" w:rsidRDefault="00085A8D" w:rsidP="00085A8D">
            <w:pPr>
              <w:widowControl/>
              <w:jc w:val="left"/>
              <w:rPr>
                <w:rFonts w:ascii="宋体" w:hAnsi="宋体" w:cs="宋体"/>
                <w:kern w:val="0"/>
                <w:sz w:val="18"/>
                <w:szCs w:val="18"/>
                <w:rPrChange w:id="90" w:author="Yonah" w:date="2018-08-24T15:05:00Z">
                  <w:rPr>
                    <w:rFonts w:ascii="宋体" w:hAnsi="宋体" w:cs="宋体"/>
                    <w:kern w:val="0"/>
                    <w:sz w:val="24"/>
                    <w:szCs w:val="24"/>
                  </w:rPr>
                </w:rPrChange>
              </w:rPr>
            </w:pPr>
            <w:r w:rsidRPr="005B5D7A">
              <w:rPr>
                <w:rFonts w:ascii="宋体" w:hAnsi="宋体" w:cs="宋体"/>
                <w:kern w:val="0"/>
                <w:sz w:val="18"/>
                <w:szCs w:val="18"/>
                <w:rPrChange w:id="91" w:author="Yonah" w:date="2018-08-24T15:05:00Z">
                  <w:rPr>
                    <w:rFonts w:ascii="宋体" w:hAnsi="宋体" w:cs="宋体"/>
                    <w:kern w:val="0"/>
                    <w:sz w:val="24"/>
                    <w:szCs w:val="24"/>
                  </w:rPr>
                </w:rPrChange>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C0A6F" w14:textId="77777777" w:rsidR="00085A8D" w:rsidRPr="005B5D7A" w:rsidRDefault="00085A8D" w:rsidP="00085A8D">
            <w:pPr>
              <w:widowControl/>
              <w:jc w:val="left"/>
              <w:rPr>
                <w:rFonts w:ascii="宋体" w:hAnsi="宋体" w:cs="宋体"/>
                <w:kern w:val="0"/>
                <w:sz w:val="18"/>
                <w:szCs w:val="18"/>
                <w:rPrChange w:id="92" w:author="Yonah" w:date="2018-08-24T15:05:00Z">
                  <w:rPr>
                    <w:rFonts w:ascii="宋体" w:hAnsi="宋体" w:cs="宋体"/>
                    <w:kern w:val="0"/>
                    <w:sz w:val="24"/>
                    <w:szCs w:val="24"/>
                  </w:rPr>
                </w:rPrChange>
              </w:rPr>
            </w:pPr>
            <w:r w:rsidRPr="005B5D7A">
              <w:rPr>
                <w:rFonts w:ascii="宋体" w:hAnsi="宋体" w:cs="宋体"/>
                <w:kern w:val="0"/>
                <w:sz w:val="18"/>
                <w:szCs w:val="18"/>
                <w:rPrChange w:id="93" w:author="Yonah" w:date="2018-08-24T15:05:00Z">
                  <w:rPr>
                    <w:rFonts w:ascii="宋体" w:hAnsi="宋体" w:cs="宋体"/>
                    <w:kern w:val="0"/>
                    <w:sz w:val="24"/>
                    <w:szCs w:val="24"/>
                  </w:rPr>
                </w:rPrChang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90AE7" w14:textId="77777777" w:rsidR="00085A8D" w:rsidRPr="005B5D7A" w:rsidRDefault="00085A8D" w:rsidP="00085A8D">
            <w:pPr>
              <w:widowControl/>
              <w:jc w:val="left"/>
              <w:rPr>
                <w:rFonts w:ascii="宋体" w:hAnsi="宋体" w:cs="宋体"/>
                <w:kern w:val="0"/>
                <w:sz w:val="18"/>
                <w:szCs w:val="18"/>
                <w:rPrChange w:id="94" w:author="Yonah" w:date="2018-08-24T15:05:00Z">
                  <w:rPr>
                    <w:rFonts w:ascii="宋体" w:hAnsi="宋体" w:cs="宋体"/>
                    <w:kern w:val="0"/>
                    <w:sz w:val="24"/>
                    <w:szCs w:val="24"/>
                  </w:rPr>
                </w:rPrChange>
              </w:rPr>
            </w:pPr>
            <w:r w:rsidRPr="005B5D7A">
              <w:rPr>
                <w:rFonts w:ascii="宋体" w:hAnsi="宋体" w:cs="宋体"/>
                <w:kern w:val="0"/>
                <w:sz w:val="18"/>
                <w:szCs w:val="18"/>
                <w:rPrChange w:id="95" w:author="Yonah" w:date="2018-08-24T15:05:00Z">
                  <w:rPr>
                    <w:rFonts w:ascii="宋体" w:hAnsi="宋体" w:cs="宋体"/>
                    <w:kern w:val="0"/>
                    <w:sz w:val="24"/>
                    <w:szCs w:val="24"/>
                  </w:rPr>
                </w:rPrChange>
              </w:rPr>
              <w:t>10020</w:t>
            </w:r>
          </w:p>
        </w:tc>
      </w:tr>
      <w:tr w:rsidR="00085A8D" w:rsidRPr="005B5D7A" w14:paraId="2BD4FB76"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27F007" w14:textId="77777777" w:rsidR="00085A8D" w:rsidRPr="005B5D7A" w:rsidRDefault="00085A8D" w:rsidP="00085A8D">
            <w:pPr>
              <w:widowControl/>
              <w:jc w:val="left"/>
              <w:rPr>
                <w:rFonts w:ascii="宋体" w:hAnsi="宋体" w:cs="宋体"/>
                <w:kern w:val="0"/>
                <w:sz w:val="18"/>
                <w:szCs w:val="18"/>
                <w:rPrChange w:id="96" w:author="Yonah" w:date="2018-08-24T15:05:00Z">
                  <w:rPr>
                    <w:rFonts w:ascii="宋体" w:hAnsi="宋体" w:cs="宋体"/>
                    <w:kern w:val="0"/>
                    <w:sz w:val="24"/>
                    <w:szCs w:val="24"/>
                  </w:rPr>
                </w:rPrChange>
              </w:rPr>
            </w:pPr>
            <w:r w:rsidRPr="005B5D7A">
              <w:rPr>
                <w:rFonts w:ascii="宋体" w:hAnsi="宋体" w:cs="宋体"/>
                <w:kern w:val="0"/>
                <w:sz w:val="18"/>
                <w:szCs w:val="18"/>
                <w:rPrChange w:id="97" w:author="Yonah" w:date="2018-08-24T15:05:00Z">
                  <w:rPr>
                    <w:rFonts w:ascii="宋体" w:hAnsi="宋体" w:cs="宋体"/>
                    <w:kern w:val="0"/>
                    <w:sz w:val="24"/>
                    <w:szCs w:val="24"/>
                  </w:rPr>
                </w:rPrChange>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FFE2F" w14:textId="77777777" w:rsidR="00085A8D" w:rsidRPr="005B5D7A" w:rsidRDefault="00085A8D" w:rsidP="00085A8D">
            <w:pPr>
              <w:widowControl/>
              <w:jc w:val="left"/>
              <w:rPr>
                <w:rFonts w:ascii="宋体" w:hAnsi="宋体" w:cs="宋体"/>
                <w:kern w:val="0"/>
                <w:sz w:val="18"/>
                <w:szCs w:val="18"/>
                <w:rPrChange w:id="98" w:author="Yonah" w:date="2018-08-24T15:05:00Z">
                  <w:rPr>
                    <w:rFonts w:ascii="宋体" w:hAnsi="宋体" w:cs="宋体"/>
                    <w:kern w:val="0"/>
                    <w:sz w:val="24"/>
                    <w:szCs w:val="24"/>
                  </w:rPr>
                </w:rPrChange>
              </w:rPr>
            </w:pPr>
            <w:r w:rsidRPr="005B5D7A">
              <w:rPr>
                <w:rFonts w:ascii="宋体" w:hAnsi="宋体" w:cs="宋体"/>
                <w:kern w:val="0"/>
                <w:sz w:val="18"/>
                <w:szCs w:val="18"/>
                <w:rPrChange w:id="99" w:author="Yonah" w:date="2018-08-24T15:05:00Z">
                  <w:rPr>
                    <w:rFonts w:ascii="宋体" w:hAnsi="宋体" w:cs="宋体"/>
                    <w:kern w:val="0"/>
                    <w:sz w:val="24"/>
                    <w:szCs w:val="24"/>
                  </w:rPr>
                </w:rPrChang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7200B" w14:textId="77777777" w:rsidR="00085A8D" w:rsidRPr="005B5D7A" w:rsidRDefault="00085A8D" w:rsidP="00085A8D">
            <w:pPr>
              <w:widowControl/>
              <w:jc w:val="left"/>
              <w:rPr>
                <w:rFonts w:ascii="宋体" w:hAnsi="宋体" w:cs="宋体"/>
                <w:kern w:val="0"/>
                <w:sz w:val="18"/>
                <w:szCs w:val="18"/>
                <w:rPrChange w:id="100" w:author="Yonah" w:date="2018-08-24T15:05:00Z">
                  <w:rPr>
                    <w:rFonts w:ascii="宋体" w:hAnsi="宋体" w:cs="宋体"/>
                    <w:kern w:val="0"/>
                    <w:sz w:val="24"/>
                    <w:szCs w:val="24"/>
                  </w:rPr>
                </w:rPrChange>
              </w:rPr>
            </w:pPr>
            <w:r w:rsidRPr="005B5D7A">
              <w:rPr>
                <w:rFonts w:ascii="宋体" w:hAnsi="宋体" w:cs="宋体"/>
                <w:kern w:val="0"/>
                <w:sz w:val="18"/>
                <w:szCs w:val="18"/>
                <w:rPrChange w:id="101" w:author="Yonah" w:date="2018-08-24T15:05:00Z">
                  <w:rPr>
                    <w:rFonts w:ascii="宋体" w:hAnsi="宋体" w:cs="宋体"/>
                    <w:kern w:val="0"/>
                    <w:sz w:val="24"/>
                    <w:szCs w:val="24"/>
                  </w:rPr>
                </w:rPrChange>
              </w:rPr>
              <w:t>482083775</w:t>
            </w:r>
          </w:p>
        </w:tc>
      </w:tr>
      <w:tr w:rsidR="00085A8D" w:rsidRPr="005B5D7A" w14:paraId="0CD9F4CD"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BF9534" w14:textId="77777777" w:rsidR="00085A8D" w:rsidRPr="005B5D7A" w:rsidRDefault="00085A8D" w:rsidP="00085A8D">
            <w:pPr>
              <w:widowControl/>
              <w:jc w:val="left"/>
              <w:rPr>
                <w:rFonts w:ascii="宋体" w:hAnsi="宋体" w:cs="宋体"/>
                <w:kern w:val="0"/>
                <w:sz w:val="18"/>
                <w:szCs w:val="18"/>
                <w:rPrChange w:id="102" w:author="Yonah" w:date="2018-08-24T15:05:00Z">
                  <w:rPr>
                    <w:rFonts w:ascii="宋体" w:hAnsi="宋体" w:cs="宋体"/>
                    <w:kern w:val="0"/>
                    <w:sz w:val="24"/>
                    <w:szCs w:val="24"/>
                  </w:rPr>
                </w:rPrChange>
              </w:rPr>
            </w:pPr>
            <w:r w:rsidRPr="005B5D7A">
              <w:rPr>
                <w:rFonts w:ascii="宋体" w:hAnsi="宋体" w:cs="宋体"/>
                <w:kern w:val="0"/>
                <w:sz w:val="18"/>
                <w:szCs w:val="18"/>
                <w:rPrChange w:id="103" w:author="Yonah" w:date="2018-08-24T15:05:00Z">
                  <w:rPr>
                    <w:rFonts w:ascii="宋体" w:hAnsi="宋体" w:cs="宋体"/>
                    <w:kern w:val="0"/>
                    <w:sz w:val="24"/>
                    <w:szCs w:val="24"/>
                  </w:rPr>
                </w:rPrChange>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BB7FA" w14:textId="77777777" w:rsidR="00085A8D" w:rsidRPr="005B5D7A" w:rsidRDefault="00085A8D" w:rsidP="00085A8D">
            <w:pPr>
              <w:widowControl/>
              <w:jc w:val="left"/>
              <w:rPr>
                <w:rFonts w:ascii="宋体" w:hAnsi="宋体" w:cs="宋体"/>
                <w:kern w:val="0"/>
                <w:sz w:val="18"/>
                <w:szCs w:val="18"/>
                <w:rPrChange w:id="104" w:author="Yonah" w:date="2018-08-24T15:05:00Z">
                  <w:rPr>
                    <w:rFonts w:ascii="宋体" w:hAnsi="宋体" w:cs="宋体"/>
                    <w:kern w:val="0"/>
                    <w:sz w:val="24"/>
                    <w:szCs w:val="24"/>
                  </w:rPr>
                </w:rPrChange>
              </w:rPr>
            </w:pPr>
            <w:r w:rsidRPr="005B5D7A">
              <w:rPr>
                <w:rFonts w:ascii="宋体" w:hAnsi="宋体" w:cs="宋体"/>
                <w:kern w:val="0"/>
                <w:sz w:val="18"/>
                <w:szCs w:val="18"/>
                <w:rPrChange w:id="105" w:author="Yonah" w:date="2018-08-24T15:05:00Z">
                  <w:rPr>
                    <w:rFonts w:ascii="宋体" w:hAnsi="宋体" w:cs="宋体"/>
                    <w:kern w:val="0"/>
                    <w:sz w:val="24"/>
                    <w:szCs w:val="24"/>
                  </w:rPr>
                </w:rPrChang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DF055" w14:textId="77777777" w:rsidR="00085A8D" w:rsidRPr="005B5D7A" w:rsidRDefault="00085A8D" w:rsidP="00085A8D">
            <w:pPr>
              <w:widowControl/>
              <w:jc w:val="left"/>
              <w:rPr>
                <w:rFonts w:ascii="宋体" w:hAnsi="宋体" w:cs="宋体"/>
                <w:kern w:val="0"/>
                <w:sz w:val="18"/>
                <w:szCs w:val="18"/>
                <w:rPrChange w:id="106" w:author="Yonah" w:date="2018-08-24T15:05:00Z">
                  <w:rPr>
                    <w:rFonts w:ascii="宋体" w:hAnsi="宋体" w:cs="宋体"/>
                    <w:kern w:val="0"/>
                    <w:sz w:val="24"/>
                    <w:szCs w:val="24"/>
                  </w:rPr>
                </w:rPrChange>
              </w:rPr>
            </w:pPr>
            <w:r w:rsidRPr="005B5D7A">
              <w:rPr>
                <w:rFonts w:ascii="宋体" w:hAnsi="宋体" w:cs="宋体"/>
                <w:kern w:val="0"/>
                <w:sz w:val="18"/>
                <w:szCs w:val="18"/>
                <w:rPrChange w:id="107" w:author="Yonah" w:date="2018-08-24T15:05:00Z">
                  <w:rPr>
                    <w:rFonts w:ascii="宋体" w:hAnsi="宋体" w:cs="宋体"/>
                    <w:kern w:val="0"/>
                    <w:sz w:val="24"/>
                    <w:szCs w:val="24"/>
                  </w:rPr>
                </w:rPrChange>
              </w:rPr>
              <w:t>4</w:t>
            </w:r>
          </w:p>
        </w:tc>
      </w:tr>
      <w:tr w:rsidR="00085A8D" w:rsidRPr="005B5D7A" w14:paraId="23119755"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912322" w14:textId="77777777" w:rsidR="00085A8D" w:rsidRPr="005B5D7A" w:rsidRDefault="00085A8D" w:rsidP="00085A8D">
            <w:pPr>
              <w:widowControl/>
              <w:jc w:val="left"/>
              <w:rPr>
                <w:rFonts w:ascii="宋体" w:hAnsi="宋体" w:cs="宋体"/>
                <w:kern w:val="0"/>
                <w:sz w:val="18"/>
                <w:szCs w:val="18"/>
                <w:rPrChange w:id="108" w:author="Yonah" w:date="2018-08-24T15:05:00Z">
                  <w:rPr>
                    <w:rFonts w:ascii="宋体" w:hAnsi="宋体" w:cs="宋体"/>
                    <w:kern w:val="0"/>
                    <w:sz w:val="24"/>
                    <w:szCs w:val="24"/>
                  </w:rPr>
                </w:rPrChange>
              </w:rPr>
            </w:pPr>
            <w:r w:rsidRPr="005B5D7A">
              <w:rPr>
                <w:rFonts w:ascii="宋体" w:hAnsi="宋体" w:cs="宋体"/>
                <w:kern w:val="0"/>
                <w:sz w:val="18"/>
                <w:szCs w:val="18"/>
                <w:rPrChange w:id="109" w:author="Yonah" w:date="2018-08-24T15:05:00Z">
                  <w:rPr>
                    <w:rFonts w:ascii="宋体" w:hAnsi="宋体" w:cs="宋体"/>
                    <w:kern w:val="0"/>
                    <w:sz w:val="24"/>
                    <w:szCs w:val="24"/>
                  </w:rPr>
                </w:rPrChange>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D8DD7" w14:textId="77777777" w:rsidR="00085A8D" w:rsidRPr="005B5D7A" w:rsidRDefault="00085A8D" w:rsidP="00085A8D">
            <w:pPr>
              <w:widowControl/>
              <w:jc w:val="left"/>
              <w:rPr>
                <w:rFonts w:ascii="宋体" w:hAnsi="宋体" w:cs="宋体"/>
                <w:kern w:val="0"/>
                <w:sz w:val="18"/>
                <w:szCs w:val="18"/>
                <w:rPrChange w:id="110" w:author="Yonah" w:date="2018-08-24T15:05:00Z">
                  <w:rPr>
                    <w:rFonts w:ascii="宋体" w:hAnsi="宋体" w:cs="宋体"/>
                    <w:kern w:val="0"/>
                    <w:sz w:val="24"/>
                    <w:szCs w:val="24"/>
                  </w:rPr>
                </w:rPrChange>
              </w:rPr>
            </w:pPr>
            <w:r w:rsidRPr="005B5D7A">
              <w:rPr>
                <w:rFonts w:ascii="宋体" w:hAnsi="宋体" w:cs="宋体"/>
                <w:kern w:val="0"/>
                <w:sz w:val="18"/>
                <w:szCs w:val="18"/>
                <w:rPrChange w:id="111" w:author="Yonah" w:date="2018-08-24T15:05:00Z">
                  <w:rPr>
                    <w:rFonts w:ascii="宋体" w:hAnsi="宋体" w:cs="宋体"/>
                    <w:kern w:val="0"/>
                    <w:sz w:val="24"/>
                    <w:szCs w:val="24"/>
                  </w:rPr>
                </w:rPrChang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75DAD" w14:textId="77777777" w:rsidR="00085A8D" w:rsidRPr="005B5D7A" w:rsidRDefault="00085A8D" w:rsidP="00085A8D">
            <w:pPr>
              <w:widowControl/>
              <w:jc w:val="left"/>
              <w:rPr>
                <w:rFonts w:ascii="宋体" w:hAnsi="宋体" w:cs="宋体"/>
                <w:kern w:val="0"/>
                <w:sz w:val="18"/>
                <w:szCs w:val="18"/>
                <w:rPrChange w:id="112" w:author="Yonah" w:date="2018-08-24T15:05:00Z">
                  <w:rPr>
                    <w:rFonts w:ascii="宋体" w:hAnsi="宋体" w:cs="宋体"/>
                    <w:kern w:val="0"/>
                    <w:sz w:val="24"/>
                    <w:szCs w:val="24"/>
                  </w:rPr>
                </w:rPrChange>
              </w:rPr>
            </w:pPr>
            <w:r w:rsidRPr="005B5D7A">
              <w:rPr>
                <w:rFonts w:ascii="宋体" w:hAnsi="宋体" w:cs="宋体"/>
                <w:kern w:val="0"/>
                <w:sz w:val="18"/>
                <w:szCs w:val="18"/>
                <w:rPrChange w:id="113" w:author="Yonah" w:date="2018-08-24T15:05:00Z">
                  <w:rPr>
                    <w:rFonts w:ascii="宋体" w:hAnsi="宋体" w:cs="宋体"/>
                    <w:kern w:val="0"/>
                    <w:sz w:val="24"/>
                    <w:szCs w:val="24"/>
                  </w:rPr>
                </w:rPrChange>
              </w:rPr>
              <w:t>7</w:t>
            </w:r>
          </w:p>
        </w:tc>
      </w:tr>
      <w:tr w:rsidR="00085A8D" w:rsidRPr="005B5D7A" w14:paraId="47DC8D3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E7577D" w14:textId="77777777" w:rsidR="00085A8D" w:rsidRPr="005B5D7A" w:rsidRDefault="00085A8D" w:rsidP="00085A8D">
            <w:pPr>
              <w:widowControl/>
              <w:jc w:val="left"/>
              <w:rPr>
                <w:rFonts w:ascii="宋体" w:hAnsi="宋体" w:cs="宋体"/>
                <w:kern w:val="0"/>
                <w:sz w:val="18"/>
                <w:szCs w:val="18"/>
                <w:rPrChange w:id="114" w:author="Yonah" w:date="2018-08-24T15:05:00Z">
                  <w:rPr>
                    <w:rFonts w:ascii="宋体" w:hAnsi="宋体" w:cs="宋体"/>
                    <w:kern w:val="0"/>
                    <w:sz w:val="24"/>
                    <w:szCs w:val="24"/>
                  </w:rPr>
                </w:rPrChange>
              </w:rPr>
            </w:pPr>
            <w:r w:rsidRPr="005B5D7A">
              <w:rPr>
                <w:rFonts w:ascii="宋体" w:hAnsi="宋体" w:cs="宋体"/>
                <w:kern w:val="0"/>
                <w:sz w:val="18"/>
                <w:szCs w:val="18"/>
                <w:rPrChange w:id="115" w:author="Yonah" w:date="2018-08-24T15:05:00Z">
                  <w:rPr>
                    <w:rFonts w:ascii="宋体" w:hAnsi="宋体" w:cs="宋体"/>
                    <w:kern w:val="0"/>
                    <w:sz w:val="24"/>
                    <w:szCs w:val="24"/>
                  </w:rPr>
                </w:rPrChange>
              </w:rPr>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45EC7" w14:textId="77777777" w:rsidR="00085A8D" w:rsidRPr="005B5D7A" w:rsidRDefault="00085A8D" w:rsidP="00085A8D">
            <w:pPr>
              <w:widowControl/>
              <w:jc w:val="left"/>
              <w:rPr>
                <w:rFonts w:ascii="宋体" w:hAnsi="宋体" w:cs="宋体"/>
                <w:kern w:val="0"/>
                <w:sz w:val="18"/>
                <w:szCs w:val="18"/>
                <w:rPrChange w:id="116" w:author="Yonah" w:date="2018-08-24T15:05:00Z">
                  <w:rPr>
                    <w:rFonts w:ascii="宋体" w:hAnsi="宋体" w:cs="宋体"/>
                    <w:kern w:val="0"/>
                    <w:sz w:val="24"/>
                    <w:szCs w:val="24"/>
                  </w:rPr>
                </w:rPrChange>
              </w:rPr>
            </w:pPr>
            <w:r w:rsidRPr="005B5D7A">
              <w:rPr>
                <w:rFonts w:ascii="宋体" w:hAnsi="宋体" w:cs="宋体"/>
                <w:kern w:val="0"/>
                <w:sz w:val="18"/>
                <w:szCs w:val="18"/>
                <w:rPrChange w:id="117" w:author="Yonah" w:date="2018-08-24T15:05:00Z">
                  <w:rPr>
                    <w:rFonts w:ascii="宋体" w:hAnsi="宋体" w:cs="宋体"/>
                    <w:kern w:val="0"/>
                    <w:sz w:val="24"/>
                    <w:szCs w:val="24"/>
                  </w:rPr>
                </w:rPrChang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4E89D" w14:textId="77777777" w:rsidR="00085A8D" w:rsidRPr="005B5D7A" w:rsidRDefault="00085A8D" w:rsidP="00085A8D">
            <w:pPr>
              <w:widowControl/>
              <w:jc w:val="left"/>
              <w:rPr>
                <w:rFonts w:ascii="宋体" w:hAnsi="宋体" w:cs="宋体"/>
                <w:kern w:val="0"/>
                <w:sz w:val="18"/>
                <w:szCs w:val="18"/>
                <w:rPrChange w:id="118" w:author="Yonah" w:date="2018-08-24T15:05:00Z">
                  <w:rPr>
                    <w:rFonts w:ascii="宋体" w:hAnsi="宋体" w:cs="宋体"/>
                    <w:kern w:val="0"/>
                    <w:sz w:val="24"/>
                    <w:szCs w:val="24"/>
                  </w:rPr>
                </w:rPrChange>
              </w:rPr>
            </w:pPr>
            <w:r w:rsidRPr="005B5D7A">
              <w:rPr>
                <w:rFonts w:ascii="宋体" w:hAnsi="宋体" w:cs="宋体"/>
                <w:kern w:val="0"/>
                <w:sz w:val="18"/>
                <w:szCs w:val="18"/>
                <w:rPrChange w:id="119" w:author="Yonah" w:date="2018-08-24T15:05:00Z">
                  <w:rPr>
                    <w:rFonts w:ascii="宋体" w:hAnsi="宋体" w:cs="宋体"/>
                    <w:kern w:val="0"/>
                    <w:sz w:val="24"/>
                    <w:szCs w:val="24"/>
                  </w:rPr>
                </w:rPrChange>
              </w:rPr>
              <w:t>8</w:t>
            </w:r>
          </w:p>
        </w:tc>
      </w:tr>
      <w:tr w:rsidR="00085A8D" w:rsidRPr="005B5D7A" w14:paraId="1195DE6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22BAC4" w14:textId="77777777" w:rsidR="00085A8D" w:rsidRPr="005B5D7A" w:rsidRDefault="00085A8D" w:rsidP="00085A8D">
            <w:pPr>
              <w:widowControl/>
              <w:jc w:val="left"/>
              <w:rPr>
                <w:rFonts w:ascii="宋体" w:hAnsi="宋体" w:cs="宋体"/>
                <w:kern w:val="0"/>
                <w:sz w:val="18"/>
                <w:szCs w:val="18"/>
                <w:rPrChange w:id="120" w:author="Yonah" w:date="2018-08-24T15:05:00Z">
                  <w:rPr>
                    <w:rFonts w:ascii="宋体" w:hAnsi="宋体" w:cs="宋体"/>
                    <w:kern w:val="0"/>
                    <w:sz w:val="24"/>
                    <w:szCs w:val="24"/>
                  </w:rPr>
                </w:rPrChange>
              </w:rPr>
            </w:pPr>
            <w:r w:rsidRPr="005B5D7A">
              <w:rPr>
                <w:rFonts w:ascii="宋体" w:hAnsi="宋体" w:cs="宋体"/>
                <w:kern w:val="0"/>
                <w:sz w:val="18"/>
                <w:szCs w:val="18"/>
                <w:rPrChange w:id="121" w:author="Yonah" w:date="2018-08-24T15:05:00Z">
                  <w:rPr>
                    <w:rFonts w:ascii="宋体" w:hAnsi="宋体" w:cs="宋体"/>
                    <w:kern w:val="0"/>
                    <w:sz w:val="24"/>
                    <w:szCs w:val="24"/>
                  </w:rPr>
                </w:rPrChange>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3E319" w14:textId="77777777" w:rsidR="00085A8D" w:rsidRPr="005B5D7A" w:rsidRDefault="00085A8D" w:rsidP="00085A8D">
            <w:pPr>
              <w:widowControl/>
              <w:jc w:val="left"/>
              <w:rPr>
                <w:rFonts w:ascii="宋体" w:hAnsi="宋体" w:cs="宋体"/>
                <w:kern w:val="0"/>
                <w:sz w:val="18"/>
                <w:szCs w:val="18"/>
                <w:rPrChange w:id="122" w:author="Yonah" w:date="2018-08-24T15:05:00Z">
                  <w:rPr>
                    <w:rFonts w:ascii="宋体" w:hAnsi="宋体" w:cs="宋体"/>
                    <w:kern w:val="0"/>
                    <w:sz w:val="24"/>
                    <w:szCs w:val="24"/>
                  </w:rPr>
                </w:rPrChange>
              </w:rPr>
            </w:pPr>
            <w:r w:rsidRPr="005B5D7A">
              <w:rPr>
                <w:rFonts w:ascii="宋体" w:hAnsi="宋体" w:cs="宋体"/>
                <w:kern w:val="0"/>
                <w:sz w:val="18"/>
                <w:szCs w:val="18"/>
                <w:rPrChange w:id="123" w:author="Yonah" w:date="2018-08-24T15:05:00Z">
                  <w:rPr>
                    <w:rFonts w:ascii="宋体" w:hAnsi="宋体" w:cs="宋体"/>
                    <w:kern w:val="0"/>
                    <w:sz w:val="24"/>
                    <w:szCs w:val="24"/>
                  </w:rPr>
                </w:rPrChang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BED28" w14:textId="77777777" w:rsidR="00085A8D" w:rsidRPr="005B5D7A" w:rsidRDefault="00085A8D" w:rsidP="00085A8D">
            <w:pPr>
              <w:widowControl/>
              <w:jc w:val="left"/>
              <w:rPr>
                <w:rFonts w:ascii="宋体" w:hAnsi="宋体" w:cs="宋体"/>
                <w:kern w:val="0"/>
                <w:sz w:val="18"/>
                <w:szCs w:val="18"/>
                <w:rPrChange w:id="124" w:author="Yonah" w:date="2018-08-24T15:05:00Z">
                  <w:rPr>
                    <w:rFonts w:ascii="宋体" w:hAnsi="宋体" w:cs="宋体"/>
                    <w:kern w:val="0"/>
                    <w:sz w:val="24"/>
                    <w:szCs w:val="24"/>
                  </w:rPr>
                </w:rPrChange>
              </w:rPr>
            </w:pPr>
            <w:r w:rsidRPr="005B5D7A">
              <w:rPr>
                <w:rFonts w:ascii="宋体" w:hAnsi="宋体" w:cs="宋体"/>
                <w:kern w:val="0"/>
                <w:sz w:val="18"/>
                <w:szCs w:val="18"/>
                <w:rPrChange w:id="125" w:author="Yonah" w:date="2018-08-24T15:05:00Z">
                  <w:rPr>
                    <w:rFonts w:ascii="宋体" w:hAnsi="宋体" w:cs="宋体"/>
                    <w:kern w:val="0"/>
                    <w:sz w:val="24"/>
                    <w:szCs w:val="24"/>
                  </w:rPr>
                </w:rPrChange>
              </w:rPr>
              <w:t>19</w:t>
            </w:r>
          </w:p>
        </w:tc>
      </w:tr>
      <w:tr w:rsidR="00085A8D" w:rsidRPr="005B5D7A" w14:paraId="0646BDE8"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825BE7" w14:textId="77777777" w:rsidR="00085A8D" w:rsidRPr="005B5D7A" w:rsidRDefault="00085A8D" w:rsidP="00085A8D">
            <w:pPr>
              <w:widowControl/>
              <w:jc w:val="left"/>
              <w:rPr>
                <w:rFonts w:ascii="宋体" w:hAnsi="宋体" w:cs="宋体"/>
                <w:kern w:val="0"/>
                <w:sz w:val="18"/>
                <w:szCs w:val="18"/>
                <w:rPrChange w:id="126" w:author="Yonah" w:date="2018-08-24T15:05:00Z">
                  <w:rPr>
                    <w:rFonts w:ascii="宋体" w:hAnsi="宋体" w:cs="宋体"/>
                    <w:kern w:val="0"/>
                    <w:sz w:val="24"/>
                    <w:szCs w:val="24"/>
                  </w:rPr>
                </w:rPrChange>
              </w:rPr>
            </w:pPr>
            <w:r w:rsidRPr="005B5D7A">
              <w:rPr>
                <w:rFonts w:ascii="宋体" w:hAnsi="宋体" w:cs="宋体"/>
                <w:kern w:val="0"/>
                <w:sz w:val="18"/>
                <w:szCs w:val="18"/>
                <w:rPrChange w:id="127" w:author="Yonah" w:date="2018-08-24T15:05:00Z">
                  <w:rPr>
                    <w:rFonts w:ascii="宋体" w:hAnsi="宋体" w:cs="宋体"/>
                    <w:kern w:val="0"/>
                    <w:sz w:val="24"/>
                    <w:szCs w:val="24"/>
                  </w:rPr>
                </w:rPrChange>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C8D20" w14:textId="77777777" w:rsidR="00085A8D" w:rsidRPr="005B5D7A" w:rsidRDefault="00085A8D" w:rsidP="00085A8D">
            <w:pPr>
              <w:widowControl/>
              <w:jc w:val="left"/>
              <w:rPr>
                <w:rFonts w:ascii="宋体" w:hAnsi="宋体" w:cs="宋体"/>
                <w:kern w:val="0"/>
                <w:sz w:val="18"/>
                <w:szCs w:val="18"/>
                <w:rPrChange w:id="128" w:author="Yonah" w:date="2018-08-24T15:05:00Z">
                  <w:rPr>
                    <w:rFonts w:ascii="宋体" w:hAnsi="宋体" w:cs="宋体"/>
                    <w:kern w:val="0"/>
                    <w:sz w:val="24"/>
                    <w:szCs w:val="24"/>
                  </w:rPr>
                </w:rPrChange>
              </w:rPr>
            </w:pPr>
            <w:r w:rsidRPr="005B5D7A">
              <w:rPr>
                <w:rFonts w:ascii="宋体" w:hAnsi="宋体" w:cs="宋体"/>
                <w:kern w:val="0"/>
                <w:sz w:val="18"/>
                <w:szCs w:val="18"/>
                <w:rPrChange w:id="129" w:author="Yonah" w:date="2018-08-24T15:05:00Z">
                  <w:rPr>
                    <w:rFonts w:ascii="宋体" w:hAnsi="宋体" w:cs="宋体"/>
                    <w:kern w:val="0"/>
                    <w:sz w:val="24"/>
                    <w:szCs w:val="24"/>
                  </w:rPr>
                </w:rPrChang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EE727" w14:textId="77777777" w:rsidR="00085A8D" w:rsidRPr="005B5D7A" w:rsidRDefault="00085A8D" w:rsidP="00085A8D">
            <w:pPr>
              <w:widowControl/>
              <w:jc w:val="left"/>
              <w:rPr>
                <w:rFonts w:ascii="宋体" w:hAnsi="宋体" w:cs="宋体"/>
                <w:kern w:val="0"/>
                <w:sz w:val="18"/>
                <w:szCs w:val="18"/>
                <w:rPrChange w:id="130" w:author="Yonah" w:date="2018-08-24T15:05:00Z">
                  <w:rPr>
                    <w:rFonts w:ascii="宋体" w:hAnsi="宋体" w:cs="宋体"/>
                    <w:kern w:val="0"/>
                    <w:sz w:val="24"/>
                    <w:szCs w:val="24"/>
                  </w:rPr>
                </w:rPrChange>
              </w:rPr>
            </w:pPr>
            <w:r w:rsidRPr="005B5D7A">
              <w:rPr>
                <w:rFonts w:ascii="宋体" w:hAnsi="宋体" w:cs="宋体"/>
                <w:kern w:val="0"/>
                <w:sz w:val="18"/>
                <w:szCs w:val="18"/>
                <w:rPrChange w:id="131" w:author="Yonah" w:date="2018-08-24T15:05:00Z">
                  <w:rPr>
                    <w:rFonts w:ascii="宋体" w:hAnsi="宋体" w:cs="宋体"/>
                    <w:kern w:val="0"/>
                    <w:sz w:val="24"/>
                    <w:szCs w:val="24"/>
                  </w:rPr>
                </w:rPrChange>
              </w:rPr>
              <w:t>7</w:t>
            </w:r>
          </w:p>
        </w:tc>
      </w:tr>
    </w:tbl>
    <w:p w14:paraId="2BF2CBB7" w14:textId="77777777" w:rsidR="00A25771" w:rsidRDefault="00A25771" w:rsidP="00834C29">
      <w:pPr>
        <w:jc w:val="center"/>
        <w:rPr>
          <w:rFonts w:ascii="宋体" w:hAnsi="宋体"/>
          <w:kern w:val="0"/>
        </w:rPr>
      </w:pPr>
    </w:p>
    <w:p w14:paraId="34553638" w14:textId="77777777" w:rsidR="00D76CEA" w:rsidRDefault="00D76CEA" w:rsidP="00DB61AB">
      <w:pPr>
        <w:rPr>
          <w:rFonts w:ascii="宋体" w:hAnsi="宋体"/>
          <w:kern w:val="0"/>
        </w:rPr>
      </w:pPr>
    </w:p>
    <w:p w14:paraId="62EF5D78" w14:textId="77777777" w:rsidR="003C2166" w:rsidRPr="00500156" w:rsidRDefault="003C2166" w:rsidP="00DB61AB">
      <w:pPr>
        <w:rPr>
          <w:rFonts w:ascii="宋体" w:hAnsi="宋体"/>
          <w:kern w:val="0"/>
        </w:rPr>
      </w:pPr>
    </w:p>
    <w:p w14:paraId="75CF9450" w14:textId="25C0CECB" w:rsidR="002017F2" w:rsidRDefault="002017F2" w:rsidP="002017F2">
      <w:pPr>
        <w:pStyle w:val="2"/>
        <w:rPr>
          <w:rFonts w:ascii="宋体" w:eastAsia="宋体" w:hAnsi="宋体"/>
        </w:rPr>
      </w:pPr>
      <w:r>
        <w:rPr>
          <w:rFonts w:hint="eastAsia"/>
        </w:rPr>
        <w:t>4.</w:t>
      </w:r>
      <w:r w:rsidR="00D76CEA">
        <w:t>3</w:t>
      </w:r>
      <w:r>
        <w:t xml:space="preserve"> </w:t>
      </w:r>
      <w:r w:rsidR="00D672FB">
        <w:rPr>
          <w:rFonts w:ascii="宋体" w:eastAsia="宋体" w:hAnsi="宋体" w:hint="eastAsia"/>
        </w:rPr>
        <w:t>潜在的有效防御技术</w:t>
      </w:r>
      <w:r w:rsidR="00C251F1">
        <w:rPr>
          <w:rFonts w:ascii="宋体" w:eastAsia="宋体" w:hAnsi="宋体" w:hint="eastAsia"/>
        </w:rPr>
        <w:t xml:space="preserve"> </w:t>
      </w:r>
    </w:p>
    <w:p w14:paraId="14044181" w14:textId="2D2A307E" w:rsidR="00774B0C" w:rsidRDefault="00E20969" w:rsidP="00ED2017">
      <w:pPr>
        <w:ind w:firstLine="420"/>
        <w:jc w:val="left"/>
        <w:rPr>
          <w:rFonts w:ascii="Arial" w:hAnsi="Arial" w:cs="Arial"/>
          <w:color w:val="2E3033"/>
          <w:sz w:val="18"/>
          <w:szCs w:val="18"/>
          <w:shd w:val="clear" w:color="auto" w:fill="FFFFFF"/>
        </w:rPr>
      </w:pPr>
      <w:r>
        <w:rPr>
          <w:rFonts w:ascii="Arial" w:hAnsi="Arial" w:cs="Arial"/>
          <w:color w:val="2E3033"/>
          <w:sz w:val="18"/>
          <w:szCs w:val="18"/>
          <w:shd w:val="clear" w:color="auto" w:fill="FFFFFF"/>
        </w:rPr>
        <w:t>我们框架中最重要的</w:t>
      </w:r>
      <w:r>
        <w:rPr>
          <w:rFonts w:ascii="Arial" w:hAnsi="Arial" w:cs="Arial" w:hint="eastAsia"/>
          <w:color w:val="2E3033"/>
          <w:sz w:val="18"/>
          <w:szCs w:val="18"/>
          <w:shd w:val="clear" w:color="auto" w:fill="FFFFFF"/>
        </w:rPr>
        <w:t>部分</w:t>
      </w:r>
      <w:r>
        <w:rPr>
          <w:rFonts w:ascii="Arial" w:hAnsi="Arial" w:cs="Arial"/>
          <w:color w:val="2E3033"/>
          <w:sz w:val="18"/>
          <w:szCs w:val="18"/>
          <w:shd w:val="clear" w:color="auto" w:fill="FFFFFF"/>
        </w:rPr>
        <w:t>之一是对抗</w:t>
      </w:r>
      <w:r>
        <w:rPr>
          <w:rFonts w:ascii="Arial" w:hAnsi="Arial" w:cs="Arial" w:hint="eastAsia"/>
          <w:color w:val="2E3033"/>
          <w:sz w:val="18"/>
          <w:szCs w:val="18"/>
          <w:shd w:val="clear" w:color="auto" w:fill="FFFFFF"/>
        </w:rPr>
        <w:t>样本</w:t>
      </w:r>
      <w:r>
        <w:rPr>
          <w:rFonts w:ascii="Arial" w:hAnsi="Arial" w:cs="Arial"/>
          <w:color w:val="2E3033"/>
          <w:sz w:val="18"/>
          <w:szCs w:val="18"/>
          <w:shd w:val="clear" w:color="auto" w:fill="FFFFFF"/>
        </w:rPr>
        <w:t>生成算法。目标是生成</w:t>
      </w:r>
      <w:r>
        <w:rPr>
          <w:rFonts w:ascii="Arial" w:hAnsi="Arial" w:cs="Arial"/>
          <w:color w:val="2E3033"/>
          <w:sz w:val="18"/>
          <w:szCs w:val="18"/>
          <w:shd w:val="clear" w:color="auto" w:fill="FFFFFF"/>
        </w:rPr>
        <w:t>PDF</w:t>
      </w:r>
      <w:r>
        <w:rPr>
          <w:rFonts w:ascii="Arial" w:hAnsi="Arial" w:cs="Arial"/>
          <w:color w:val="2E3033"/>
          <w:sz w:val="18"/>
          <w:szCs w:val="18"/>
          <w:shd w:val="clear" w:color="auto" w:fill="FFFFFF"/>
        </w:rPr>
        <w:t>文件，其特征向量可能获得较低的分类分数。</w:t>
      </w:r>
    </w:p>
    <w:p w14:paraId="5FF60F5C" w14:textId="4A993CB5" w:rsidR="00921CDF" w:rsidRDefault="00921CDF" w:rsidP="00921CDF">
      <w:pPr>
        <w:ind w:firstLine="360"/>
        <w:rPr>
          <w:rFonts w:ascii="宋体" w:hAnsi="宋体"/>
          <w:color w:val="000000"/>
          <w:kern w:val="0"/>
        </w:rPr>
      </w:pPr>
      <w:r>
        <w:rPr>
          <w:rFonts w:ascii="宋体" w:hAnsi="宋体" w:hint="eastAsia"/>
          <w:color w:val="000000"/>
          <w:kern w:val="0"/>
        </w:rPr>
        <w:t>我们通过分类器找出评分</w:t>
      </w:r>
      <w:r w:rsidRPr="00ED2017">
        <w:rPr>
          <w:rFonts w:ascii="宋体" w:hAnsi="宋体" w:hint="eastAsia"/>
          <w:kern w:val="0"/>
        </w:rPr>
        <w:t>较高的</w:t>
      </w:r>
      <w:r w:rsidRPr="00ED2017">
        <w:rPr>
          <w:rFonts w:ascii="宋体" w:hAnsi="宋体"/>
          <w:kern w:val="0"/>
        </w:rPr>
        <w:t>2000</w:t>
      </w:r>
      <w:r w:rsidRPr="00ED2017">
        <w:rPr>
          <w:rFonts w:ascii="宋体" w:hAnsi="宋体" w:hint="eastAsia"/>
          <w:kern w:val="0"/>
        </w:rPr>
        <w:t>个</w:t>
      </w:r>
      <w:r>
        <w:rPr>
          <w:rFonts w:ascii="宋体" w:hAnsi="宋体" w:hint="eastAsia"/>
          <w:color w:val="000000"/>
          <w:kern w:val="0"/>
        </w:rPr>
        <w:t>恶意样本作为病毒母体，使用上述的四种方法生成可</w:t>
      </w:r>
      <w:r w:rsidRPr="00500156">
        <w:rPr>
          <w:rFonts w:ascii="宋体" w:hAnsi="宋体"/>
          <w:color w:val="000000"/>
          <w:kern w:val="0"/>
        </w:rPr>
        <w:t>PDFrate</w:t>
      </w:r>
      <w:r>
        <w:rPr>
          <w:rFonts w:ascii="宋体" w:hAnsi="宋体"/>
          <w:color w:val="000000"/>
          <w:kern w:val="0"/>
        </w:rPr>
        <w:t>、</w:t>
      </w:r>
      <w:r>
        <w:rPr>
          <w:rFonts w:ascii="宋体" w:hAnsi="宋体" w:hint="eastAsia"/>
          <w:color w:val="000000"/>
          <w:kern w:val="0"/>
        </w:rPr>
        <w:t>且依然保持有恶意行为的恶意样本变种，然后使用这些变种来攻击Model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w:t>
      </w:r>
      <w:r w:rsidR="008F30D3">
        <w:rPr>
          <w:rFonts w:ascii="宋体" w:hAnsi="宋体" w:hint="eastAsia"/>
          <w:color w:val="000000"/>
          <w:kern w:val="0"/>
        </w:rPr>
        <w:t xml:space="preserve"> </w:t>
      </w:r>
      <w:r>
        <w:rPr>
          <w:rFonts w:ascii="宋体" w:hAnsi="宋体" w:hint="eastAsia"/>
          <w:color w:val="000000"/>
          <w:kern w:val="0"/>
        </w:rPr>
        <w:t>这种攻击方法对于Model2有很大的影响，其中在FC的攻击方法下，Model</w:t>
      </w:r>
      <w:r>
        <w:rPr>
          <w:rFonts w:ascii="宋体" w:hAnsi="宋体"/>
          <w:color w:val="000000"/>
          <w:kern w:val="0"/>
        </w:rPr>
        <w:t>2</w:t>
      </w:r>
      <w:r>
        <w:rPr>
          <w:rFonts w:ascii="宋体" w:hAnsi="宋体" w:hint="eastAsia"/>
          <w:color w:val="000000"/>
          <w:kern w:val="0"/>
        </w:rPr>
        <w:t>对变种的准确率只有2.92%。就是说有90%以上的恶意文件通过变异后逃逸分类器。</w:t>
      </w:r>
      <w:r w:rsidR="0064553D" w:rsidRPr="00ED2017">
        <w:rPr>
          <w:rFonts w:ascii="宋体" w:hAnsi="宋体"/>
          <w:color w:val="000000"/>
          <w:kern w:val="0"/>
        </w:rPr>
        <w:t>这促使我们对模型2.1、模型2.2和模型2.3进行了开发，最后从防御方面对模型3进行了开发。</w:t>
      </w:r>
    </w:p>
    <w:p w14:paraId="13261427" w14:textId="77777777" w:rsidR="00700806" w:rsidRDefault="00617E25" w:rsidP="00921CDF">
      <w:pPr>
        <w:ind w:firstLine="360"/>
        <w:rPr>
          <w:rFonts w:ascii="宋体" w:hAnsi="宋体"/>
          <w:color w:val="000000"/>
          <w:kern w:val="0"/>
        </w:rPr>
      </w:pPr>
      <w:r>
        <w:rPr>
          <w:rFonts w:ascii="宋体" w:hAnsi="宋体"/>
          <w:color w:val="000000"/>
          <w:kern w:val="0"/>
        </w:rPr>
        <w:t>M</w:t>
      </w:r>
      <w:r>
        <w:rPr>
          <w:rFonts w:ascii="宋体" w:hAnsi="宋体" w:hint="eastAsia"/>
          <w:color w:val="000000"/>
          <w:kern w:val="0"/>
        </w:rPr>
        <w:t>odel</w:t>
      </w:r>
      <w:r>
        <w:rPr>
          <w:rFonts w:ascii="宋体" w:hAnsi="宋体"/>
          <w:color w:val="000000"/>
          <w:kern w:val="0"/>
        </w:rPr>
        <w:t xml:space="preserve"> 2.1 </w:t>
      </w:r>
      <w:r>
        <w:rPr>
          <w:rFonts w:ascii="宋体" w:hAnsi="宋体" w:hint="eastAsia"/>
          <w:color w:val="000000"/>
          <w:kern w:val="0"/>
        </w:rPr>
        <w:t>通过将数据集的大小从10万增加到20万训练</w:t>
      </w:r>
      <w:r w:rsidR="00700806">
        <w:rPr>
          <w:rFonts w:ascii="宋体" w:hAnsi="宋体" w:hint="eastAsia"/>
          <w:color w:val="000000"/>
          <w:kern w:val="0"/>
        </w:rPr>
        <w:t>。</w:t>
      </w:r>
      <w:r>
        <w:rPr>
          <w:rFonts w:ascii="宋体" w:hAnsi="宋体" w:hint="eastAsia"/>
          <w:color w:val="000000"/>
          <w:kern w:val="0"/>
        </w:rPr>
        <w:t>与模型2相比，</w:t>
      </w:r>
      <w:r w:rsidR="00700806">
        <w:rPr>
          <w:rFonts w:ascii="宋体" w:hAnsi="宋体" w:hint="eastAsia"/>
          <w:color w:val="000000"/>
          <w:kern w:val="0"/>
        </w:rPr>
        <w:t>增加了样本多样性与数据量后，</w:t>
      </w:r>
      <w:r w:rsidR="006D2582" w:rsidRPr="00ED2017">
        <w:rPr>
          <w:rFonts w:ascii="宋体" w:hAnsi="宋体"/>
          <w:color w:val="000000"/>
          <w:kern w:val="0"/>
        </w:rPr>
        <w:t>模型2.1相对于4种攻击场景都有显著的改进。</w:t>
      </w:r>
      <w:r w:rsidR="00700806">
        <w:rPr>
          <w:rFonts w:ascii="宋体" w:hAnsi="宋体" w:hint="eastAsia"/>
          <w:color w:val="000000"/>
          <w:kern w:val="0"/>
        </w:rPr>
        <w:t>一定程度说明训练样本数据越多，模型的通用性就约好。</w:t>
      </w:r>
    </w:p>
    <w:p w14:paraId="239E13FB" w14:textId="7F105915" w:rsidR="00617E25" w:rsidRDefault="00700806" w:rsidP="00921CDF">
      <w:pPr>
        <w:ind w:firstLine="360"/>
        <w:rPr>
          <w:rFonts w:ascii="宋体" w:hAnsi="宋体"/>
          <w:color w:val="000000"/>
          <w:kern w:val="0"/>
        </w:rPr>
      </w:pPr>
      <w:r>
        <w:rPr>
          <w:rFonts w:ascii="宋体" w:hAnsi="宋体" w:hint="eastAsia"/>
          <w:color w:val="000000"/>
          <w:kern w:val="0"/>
        </w:rPr>
        <w:t>Model 2.2</w:t>
      </w:r>
      <w:r>
        <w:rPr>
          <w:rFonts w:ascii="宋体" w:hAnsi="宋体"/>
          <w:color w:val="000000"/>
          <w:kern w:val="0"/>
        </w:rPr>
        <w:t xml:space="preserve"> </w:t>
      </w:r>
      <w:r>
        <w:rPr>
          <w:rFonts w:ascii="宋体" w:hAnsi="宋体" w:hint="eastAsia"/>
          <w:color w:val="000000"/>
          <w:kern w:val="0"/>
        </w:rPr>
        <w:t>改进的地方在于添加了大量的对抗性样本训练。</w:t>
      </w:r>
      <w:r w:rsidR="001F0CD9">
        <w:rPr>
          <w:rFonts w:ascii="宋体" w:hAnsi="宋体" w:hint="eastAsia"/>
          <w:color w:val="000000"/>
          <w:kern w:val="0"/>
        </w:rPr>
        <w:t>在机器学习中，</w:t>
      </w:r>
      <w:r>
        <w:rPr>
          <w:rFonts w:ascii="宋体" w:hAnsi="宋体" w:hint="eastAsia"/>
          <w:color w:val="000000"/>
          <w:kern w:val="0"/>
        </w:rPr>
        <w:t>这一种方法</w:t>
      </w:r>
      <w:r w:rsidR="001F0CD9">
        <w:rPr>
          <w:rFonts w:ascii="宋体" w:hAnsi="宋体" w:hint="eastAsia"/>
          <w:color w:val="000000"/>
          <w:kern w:val="0"/>
        </w:rPr>
        <w:t>叫做对抗性训练。我们使用大约7000个对抗样本加入到 Model 2.2的训练中。由表6我们可以看出，Model</w:t>
      </w:r>
      <w:r w:rsidR="001F0CD9">
        <w:rPr>
          <w:rFonts w:ascii="宋体" w:hAnsi="宋体"/>
          <w:color w:val="000000"/>
          <w:kern w:val="0"/>
        </w:rPr>
        <w:t xml:space="preserve"> 2,2</w:t>
      </w:r>
      <w:r w:rsidR="001F0CD9">
        <w:rPr>
          <w:rFonts w:ascii="宋体" w:hAnsi="宋体" w:hint="eastAsia"/>
          <w:color w:val="000000"/>
          <w:kern w:val="0"/>
        </w:rPr>
        <w:t>在测试新的对抗样本时，准确率有很大的提升</w:t>
      </w:r>
      <w:r w:rsidR="001F0CD9">
        <w:rPr>
          <w:rFonts w:ascii="宋体" w:hAnsi="宋体"/>
          <w:color w:val="000000"/>
          <w:kern w:val="0"/>
        </w:rPr>
        <w:t xml:space="preserve"> ，</w:t>
      </w:r>
      <w:r w:rsidR="001F0CD9">
        <w:rPr>
          <w:rFonts w:ascii="宋体" w:hAnsi="宋体" w:hint="eastAsia"/>
          <w:color w:val="000000"/>
          <w:kern w:val="0"/>
        </w:rPr>
        <w:t>特别是在FC和FTC这两种场景中。</w:t>
      </w:r>
      <w:r w:rsidR="00180A24" w:rsidRPr="00ED2017">
        <w:rPr>
          <w:rFonts w:ascii="宋体" w:hAnsi="宋体"/>
          <w:color w:val="000000"/>
          <w:kern w:val="0"/>
        </w:rPr>
        <w:t>主要原因是该模型在训练阶段具有对敌对样本进行判别的经验，只要训练集和测试集具</w:t>
      </w:r>
      <w:r w:rsidR="00180A24" w:rsidRPr="00ED2017">
        <w:rPr>
          <w:rFonts w:ascii="宋体" w:hAnsi="宋体"/>
          <w:color w:val="000000"/>
          <w:kern w:val="0"/>
        </w:rPr>
        <w:t>有相同的数据分布，该模型在测试中</w:t>
      </w:r>
      <w:r w:rsidR="00180A24" w:rsidRPr="00ED2017">
        <w:rPr>
          <w:rFonts w:ascii="宋体" w:hAnsi="宋体" w:hint="eastAsia"/>
          <w:color w:val="000000"/>
          <w:kern w:val="0"/>
        </w:rPr>
        <w:t>就会</w:t>
      </w:r>
      <w:r w:rsidR="00180A24" w:rsidRPr="00ED2017">
        <w:rPr>
          <w:rFonts w:ascii="宋体" w:hAnsi="宋体"/>
          <w:color w:val="000000"/>
          <w:kern w:val="0"/>
        </w:rPr>
        <w:t>有良好的性能。</w:t>
      </w:r>
    </w:p>
    <w:p w14:paraId="2BD3D34B" w14:textId="226FA7D9" w:rsidR="00180A24" w:rsidRPr="00ED2017" w:rsidRDefault="00180A24" w:rsidP="00921CDF">
      <w:pPr>
        <w:ind w:firstLine="360"/>
        <w:rPr>
          <w:rFonts w:ascii="宋体" w:hAnsi="宋体"/>
          <w:color w:val="000000"/>
          <w:kern w:val="0"/>
        </w:rPr>
      </w:pPr>
      <w:r w:rsidRPr="00ED2017">
        <w:rPr>
          <w:rFonts w:ascii="宋体" w:hAnsi="宋体"/>
          <w:color w:val="000000"/>
          <w:kern w:val="0"/>
        </w:rPr>
        <w:t>模型2.3的改进是其调整的阈值。如果我们仍然使用默认的原始阈值(0.5)，大多数对</w:t>
      </w:r>
      <w:r w:rsidRPr="00ED2017">
        <w:rPr>
          <w:rFonts w:ascii="宋体" w:hAnsi="宋体"/>
          <w:color w:val="000000"/>
          <w:kern w:val="0"/>
        </w:rPr>
        <w:lastRenderedPageBreak/>
        <w:t>抗性的例子将被忽略，从而增加了</w:t>
      </w:r>
      <w:r w:rsidR="001B332C" w:rsidRPr="00ED2017">
        <w:rPr>
          <w:rFonts w:ascii="宋体" w:hAnsi="宋体" w:hint="eastAsia"/>
          <w:color w:val="000000"/>
          <w:kern w:val="0"/>
        </w:rPr>
        <w:t>误报率</w:t>
      </w:r>
      <w:r w:rsidRPr="00ED2017">
        <w:rPr>
          <w:rFonts w:ascii="宋体" w:hAnsi="宋体"/>
          <w:color w:val="000000"/>
          <w:kern w:val="0"/>
        </w:rPr>
        <w:t>。通过手工将检测阈值从0.5降低到</w:t>
      </w:r>
      <w:r w:rsidRPr="00ED2017">
        <w:rPr>
          <w:rFonts w:ascii="宋体" w:hAnsi="宋体"/>
          <w:color w:val="000000"/>
          <w:kern w:val="0"/>
        </w:rPr>
        <w:t>0.4</w:t>
      </w:r>
      <w:r w:rsidR="001B332C" w:rsidRPr="00ED2017">
        <w:rPr>
          <w:rFonts w:ascii="宋体" w:hAnsi="宋体"/>
          <w:color w:val="000000"/>
          <w:kern w:val="0"/>
        </w:rPr>
        <w:t>，我们增加了模型的灵敏度，以包含更多可疑的文件以进行进一步的</w:t>
      </w:r>
      <w:r w:rsidR="001B332C" w:rsidRPr="00ED2017">
        <w:rPr>
          <w:rFonts w:ascii="宋体" w:hAnsi="宋体" w:hint="eastAsia"/>
          <w:color w:val="000000"/>
          <w:kern w:val="0"/>
        </w:rPr>
        <w:t>研究</w:t>
      </w:r>
      <w:r w:rsidRPr="00ED2017">
        <w:rPr>
          <w:rFonts w:ascii="宋体" w:hAnsi="宋体"/>
          <w:color w:val="000000"/>
          <w:kern w:val="0"/>
        </w:rPr>
        <w:t>。</w:t>
      </w:r>
    </w:p>
    <w:p w14:paraId="0251AF15" w14:textId="6D18E861" w:rsidR="00774B0C" w:rsidRPr="00ED2017" w:rsidRDefault="001B332C" w:rsidP="00ED2017">
      <w:pPr>
        <w:ind w:firstLine="360"/>
        <w:rPr>
          <w:rFonts w:ascii="宋体" w:hAnsi="宋体"/>
          <w:color w:val="000000"/>
          <w:kern w:val="0"/>
        </w:rPr>
      </w:pPr>
      <w:r w:rsidRPr="00ED2017">
        <w:rPr>
          <w:rFonts w:ascii="宋体" w:hAnsi="宋体"/>
          <w:color w:val="000000"/>
          <w:kern w:val="0"/>
        </w:rPr>
        <w:t>最后的模型3是模型2.1、模型2.2和模型2.3的结合，该模型由一个更大的数据集(包括大量的对抗式例子)训练，并为优化性能调整了阈值。</w:t>
      </w:r>
      <w:r w:rsidRPr="00ED2017">
        <w:rPr>
          <w:rFonts w:ascii="宋体" w:hAnsi="宋体" w:hint="eastAsia"/>
          <w:color w:val="000000"/>
          <w:kern w:val="0"/>
        </w:rPr>
        <w:t>显而易见的，</w:t>
      </w:r>
      <w:r w:rsidRPr="00ED2017">
        <w:rPr>
          <w:rFonts w:ascii="宋体" w:hAnsi="宋体"/>
          <w:color w:val="000000"/>
          <w:kern w:val="0"/>
        </w:rPr>
        <w:t>Model 3</w:t>
      </w:r>
      <w:r w:rsidRPr="00ED2017">
        <w:rPr>
          <w:rFonts w:ascii="宋体" w:hAnsi="宋体"/>
          <w:color w:val="000000"/>
          <w:kern w:val="0"/>
        </w:rPr>
        <w:t>比我们目前评估的所有模型都要好</w:t>
      </w:r>
      <w:r w:rsidRPr="00ED2017">
        <w:rPr>
          <w:rFonts w:ascii="宋体" w:hAnsi="宋体"/>
          <w:color w:val="000000"/>
          <w:kern w:val="0"/>
        </w:rPr>
        <w:t>。在3</w:t>
      </w:r>
      <w:r w:rsidRPr="00ED2017">
        <w:rPr>
          <w:rFonts w:ascii="宋体" w:hAnsi="宋体"/>
          <w:color w:val="000000"/>
          <w:kern w:val="0"/>
        </w:rPr>
        <w:t>种</w:t>
      </w:r>
      <w:r w:rsidRPr="00ED2017">
        <w:rPr>
          <w:rFonts w:ascii="宋体" w:hAnsi="宋体"/>
          <w:color w:val="000000"/>
          <w:kern w:val="0"/>
        </w:rPr>
        <w:t>防御技术中，技术对抗训练的贡献最大也就不足为奇了。</w:t>
      </w:r>
    </w:p>
    <w:p w14:paraId="2454FC3A" w14:textId="06400311" w:rsidR="00774B0C" w:rsidRPr="004F6C36" w:rsidRDefault="00180A24" w:rsidP="00774B0C">
      <w:pPr>
        <w:jc w:val="center"/>
        <w:rPr>
          <w:sz w:val="18"/>
          <w:szCs w:val="18"/>
        </w:rPr>
      </w:pPr>
      <w:r>
        <w:rPr>
          <w:rFonts w:hint="eastAsia"/>
          <w:color w:val="1F4E79"/>
          <w:kern w:val="0"/>
          <w:sz w:val="18"/>
          <w:szCs w:val="18"/>
        </w:rPr>
        <w:t>表</w:t>
      </w:r>
      <w:r>
        <w:rPr>
          <w:rFonts w:hint="eastAsia"/>
          <w:color w:val="1F4E79"/>
          <w:kern w:val="0"/>
          <w:sz w:val="18"/>
          <w:szCs w:val="18"/>
        </w:rPr>
        <w:t>6</w:t>
      </w:r>
      <w:r w:rsidR="00774B0C" w:rsidRPr="00330596">
        <w:rPr>
          <w:color w:val="1F4E79"/>
          <w:kern w:val="0"/>
          <w:sz w:val="18"/>
          <w:szCs w:val="18"/>
        </w:rPr>
        <w:t>.</w:t>
      </w:r>
      <w:r w:rsidR="00774B0C" w:rsidRPr="004F6C36">
        <w:rPr>
          <w:sz w:val="18"/>
          <w:szCs w:val="18"/>
        </w:rPr>
        <w:t xml:space="preserve"> </w:t>
      </w:r>
      <w:r>
        <w:rPr>
          <w:rFonts w:hint="eastAsia"/>
          <w:sz w:val="18"/>
          <w:szCs w:val="18"/>
        </w:rPr>
        <w:t>不同攻击场景下模型的准确率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830"/>
        <w:gridCol w:w="660"/>
        <w:gridCol w:w="840"/>
        <w:gridCol w:w="840"/>
        <w:gridCol w:w="840"/>
        <w:gridCol w:w="660"/>
      </w:tblGrid>
      <w:tr w:rsidR="00774B0C" w:rsidRPr="00020E76" w14:paraId="6DA8A6C6" w14:textId="77777777" w:rsidTr="00C15D5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5CFCC2"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Attack Scenarios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99E74"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Adversarial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0AB46"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 xml:space="preserve">Model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75BD2"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Model</w:t>
            </w:r>
            <w:r>
              <w:rPr>
                <w:rFonts w:ascii="宋体" w:hAnsi="宋体" w:cs="宋体"/>
                <w:kern w:val="0"/>
                <w:sz w:val="18"/>
                <w:szCs w:val="18"/>
              </w:rPr>
              <w:t xml:space="preserve"> </w:t>
            </w:r>
            <w:r w:rsidRPr="001B5B6A">
              <w:rPr>
                <w:rFonts w:ascii="宋体" w:hAnsi="宋体" w:cs="宋体"/>
                <w:kern w:val="0"/>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A5464"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Model</w:t>
            </w:r>
            <w:r>
              <w:rPr>
                <w:rFonts w:ascii="宋体" w:hAnsi="宋体" w:cs="宋体"/>
                <w:kern w:val="0"/>
                <w:sz w:val="18"/>
                <w:szCs w:val="18"/>
              </w:rPr>
              <w:t xml:space="preserve"> </w:t>
            </w:r>
            <w:r w:rsidRPr="001B5B6A">
              <w:rPr>
                <w:rFonts w:ascii="宋体" w:hAnsi="宋体" w:cs="宋体"/>
                <w:kern w:val="0"/>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456A6"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Model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CDB5F"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Model 3</w:t>
            </w:r>
          </w:p>
        </w:tc>
      </w:tr>
      <w:tr w:rsidR="00774B0C" w:rsidRPr="00020E76" w14:paraId="2548C33F" w14:textId="77777777" w:rsidTr="00C15D5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12DCE8"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1AE89"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19A27"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3C8F3"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96.71%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0D2A4"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89.43%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DB88B"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71.03%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D739A"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98.65%</w:t>
            </w:r>
          </w:p>
        </w:tc>
      </w:tr>
      <w:tr w:rsidR="00774B0C" w:rsidRPr="00020E76" w14:paraId="5904D3A1" w14:textId="77777777" w:rsidTr="00C15D5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771BBB"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FB897"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942CF"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4E3C1"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12.50%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233D0"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81.95%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A7E17"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415CB"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88.89%</w:t>
            </w:r>
          </w:p>
        </w:tc>
      </w:tr>
      <w:tr w:rsidR="00774B0C" w:rsidRPr="00020E76" w14:paraId="4D053DE9" w14:textId="77777777" w:rsidTr="00C15D5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379AE3"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DB04F"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1A93B"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610CD"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96.76%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F768B"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98.58%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385D2"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85.89%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17C2A"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98.98%</w:t>
            </w:r>
          </w:p>
        </w:tc>
      </w:tr>
      <w:tr w:rsidR="00774B0C" w:rsidRPr="00020E76" w14:paraId="251B13F2" w14:textId="77777777" w:rsidTr="00C15D5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24E7A3"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749CE"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74BC3"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24F49"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18.71%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85606"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86.21%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8E7FD"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36.82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8BD82"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92.83%</w:t>
            </w:r>
          </w:p>
        </w:tc>
      </w:tr>
    </w:tbl>
    <w:p w14:paraId="3FE45319" w14:textId="58CC6D08" w:rsidR="006730F1" w:rsidRDefault="006730F1" w:rsidP="00ED2017">
      <w:pPr>
        <w:ind w:firstLine="420"/>
        <w:rPr>
          <w:sz w:val="18"/>
          <w:szCs w:val="18"/>
        </w:rPr>
      </w:pPr>
      <w:r>
        <w:rPr>
          <w:rFonts w:hint="eastAsia"/>
          <w:sz w:val="18"/>
          <w:szCs w:val="18"/>
        </w:rPr>
        <w:t>*</w:t>
      </w:r>
      <w:r>
        <w:rPr>
          <w:rFonts w:hint="eastAsia"/>
          <w:sz w:val="18"/>
          <w:szCs w:val="18"/>
        </w:rPr>
        <w:t>在理想的实验环境下，这个数字应该是</w:t>
      </w:r>
      <w:r>
        <w:rPr>
          <w:rFonts w:hint="eastAsia"/>
          <w:sz w:val="18"/>
          <w:szCs w:val="18"/>
        </w:rPr>
        <w:t>2000</w:t>
      </w:r>
      <w:r>
        <w:rPr>
          <w:rFonts w:hint="eastAsia"/>
          <w:sz w:val="18"/>
          <w:szCs w:val="18"/>
        </w:rPr>
        <w:t>而不是</w:t>
      </w:r>
      <w:r>
        <w:rPr>
          <w:rFonts w:hint="eastAsia"/>
          <w:sz w:val="18"/>
          <w:szCs w:val="18"/>
        </w:rPr>
        <w:t>240</w:t>
      </w:r>
      <w:r>
        <w:rPr>
          <w:rFonts w:hint="eastAsia"/>
          <w:sz w:val="18"/>
          <w:szCs w:val="18"/>
        </w:rPr>
        <w:t>，但是</w:t>
      </w:r>
      <w:r>
        <w:rPr>
          <w:rFonts w:hint="eastAsia"/>
          <w:sz w:val="18"/>
          <w:szCs w:val="18"/>
        </w:rPr>
        <w:t>240</w:t>
      </w:r>
      <w:r>
        <w:rPr>
          <w:rFonts w:hint="eastAsia"/>
          <w:sz w:val="18"/>
          <w:szCs w:val="18"/>
        </w:rPr>
        <w:t>也可以得出同样的结论。</w:t>
      </w:r>
    </w:p>
    <w:p w14:paraId="63075E8E" w14:textId="77777777" w:rsidR="00774B0C" w:rsidRPr="00774B0C" w:rsidRDefault="00774B0C" w:rsidP="00774B0C"/>
    <w:p w14:paraId="42C11C29" w14:textId="1CA25DE6" w:rsidR="00ED2017" w:rsidRDefault="00774B0C" w:rsidP="00ED2017">
      <w:pPr>
        <w:pStyle w:val="2"/>
        <w:rPr>
          <w:rFonts w:cs="宋体" w:hint="eastAsia"/>
          <w:kern w:val="0"/>
          <w:szCs w:val="21"/>
        </w:rPr>
      </w:pPr>
      <w:r w:rsidRPr="00ED2017">
        <w:rPr>
          <w:rFonts w:hint="eastAsia"/>
        </w:rPr>
        <w:t>4.</w:t>
      </w:r>
      <w:r w:rsidRPr="00ED2017">
        <w:t xml:space="preserve">4  </w:t>
      </w:r>
      <w:r w:rsidRPr="00ED2017">
        <w:rPr>
          <w:rFonts w:eastAsia="宋体" w:hint="eastAsia"/>
        </w:rPr>
        <w:t>模型性能</w:t>
      </w:r>
    </w:p>
    <w:p w14:paraId="1CF914C4" w14:textId="60DECC93" w:rsidR="00ED2017" w:rsidRDefault="00ED2017" w:rsidP="003D1DB4">
      <w:pPr>
        <w:ind w:firstLine="420"/>
        <w:rPr>
          <w:ins w:id="132" w:author="Yonah" w:date="2018-08-24T14:03:00Z"/>
          <w:rFonts w:ascii="宋体" w:hAnsi="宋体" w:cs="宋体"/>
          <w:kern w:val="0"/>
          <w:szCs w:val="21"/>
        </w:rPr>
      </w:pPr>
      <w:r w:rsidRPr="00ED2017">
        <w:rPr>
          <w:rFonts w:ascii="宋体" w:hAnsi="宋体" w:cs="宋体"/>
          <w:kern w:val="0"/>
          <w:szCs w:val="21"/>
        </w:rPr>
        <w:t>在</w:t>
      </w:r>
      <w:del w:id="133" w:author="Yonah" w:date="2018-08-24T12:47:00Z">
        <w:r w:rsidRPr="00ED2017" w:rsidDel="00ED2017">
          <w:rPr>
            <w:rFonts w:ascii="宋体" w:hAnsi="宋体" w:cs="宋体"/>
            <w:kern w:val="0"/>
            <w:szCs w:val="21"/>
          </w:rPr>
          <w:delText>上一个</w:delText>
        </w:r>
      </w:del>
      <w:r w:rsidRPr="00ED2017">
        <w:rPr>
          <w:rFonts w:ascii="宋体" w:hAnsi="宋体" w:cs="宋体"/>
          <w:kern w:val="0"/>
          <w:szCs w:val="21"/>
        </w:rPr>
        <w:t>实验中，我们研究了防御机制对规避技术的鲁棒性。提出了5种增强机器学习模型鲁棒性的防御技术。</w:t>
      </w:r>
    </w:p>
    <w:p w14:paraId="5F7AE359" w14:textId="2E9DCB47" w:rsidR="003407B5" w:rsidRPr="00ED2017" w:rsidDel="003407B5" w:rsidRDefault="003407B5" w:rsidP="003D1DB4">
      <w:pPr>
        <w:ind w:firstLine="420"/>
        <w:rPr>
          <w:del w:id="134" w:author="Yonah" w:date="2018-08-24T14:13:00Z"/>
          <w:rFonts w:ascii="宋体" w:hAnsi="宋体" w:cs="宋体" w:hint="eastAsia"/>
          <w:kern w:val="0"/>
          <w:szCs w:val="21"/>
        </w:rPr>
      </w:pPr>
      <w:ins w:id="135" w:author="Yonah" w:date="2018-08-24T14:13:00Z">
        <w:r>
          <w:rPr>
            <w:rFonts w:ascii="宋体" w:hAnsi="宋体" w:cs="宋体"/>
            <w:kern w:val="0"/>
            <w:szCs w:val="21"/>
          </w:rPr>
          <w:tab/>
        </w:r>
      </w:ins>
    </w:p>
    <w:p w14:paraId="7802C787" w14:textId="780088DA" w:rsidR="006E410A" w:rsidDel="003407B5" w:rsidRDefault="00E62056" w:rsidP="003407B5">
      <w:pPr>
        <w:rPr>
          <w:del w:id="136" w:author="Yonah" w:date="2018-08-24T14:13:00Z"/>
          <w:rFonts w:ascii="宋体" w:hAnsi="宋体" w:cs="宋体"/>
          <w:kern w:val="0"/>
          <w:szCs w:val="21"/>
        </w:rPr>
        <w:pPrChange w:id="137" w:author="Yonah" w:date="2018-08-24T14:13:00Z">
          <w:pPr>
            <w:ind w:firstLine="420"/>
          </w:pPr>
        </w:pPrChange>
      </w:pPr>
      <w:del w:id="138" w:author="Yonah" w:date="2018-08-24T14:13:00Z">
        <w:r w:rsidRPr="000775AA" w:rsidDel="003407B5">
          <w:rPr>
            <w:rFonts w:ascii="宋体" w:hAnsi="宋体" w:cs="宋体" w:hint="eastAsia"/>
            <w:kern w:val="0"/>
            <w:szCs w:val="21"/>
          </w:rPr>
          <w:delText>针对</w:delText>
        </w:r>
        <w:r w:rsidR="00B23A2F" w:rsidRPr="000775AA" w:rsidDel="003407B5">
          <w:rPr>
            <w:rFonts w:ascii="宋体" w:hAnsi="宋体" w:cs="宋体" w:hint="eastAsia"/>
            <w:kern w:val="0"/>
            <w:szCs w:val="21"/>
          </w:rPr>
          <w:delText>逃逸</w:delText>
        </w:r>
        <w:r w:rsidRPr="000775AA" w:rsidDel="003407B5">
          <w:rPr>
            <w:rFonts w:ascii="宋体" w:hAnsi="宋体" w:cs="宋体" w:hint="eastAsia"/>
            <w:kern w:val="0"/>
            <w:szCs w:val="21"/>
          </w:rPr>
          <w:delText>样本，</w:delText>
        </w:r>
        <w:r w:rsidR="00136765" w:rsidDel="003407B5">
          <w:rPr>
            <w:rFonts w:ascii="宋体" w:hAnsi="宋体" w:cs="宋体" w:hint="eastAsia"/>
            <w:kern w:val="0"/>
            <w:szCs w:val="21"/>
          </w:rPr>
          <w:delText>我们采用两种抗攻击的方法来更新之前的</w:delText>
        </w:r>
        <w:r w:rsidR="007C58D5" w:rsidDel="003407B5">
          <w:rPr>
            <w:rFonts w:ascii="宋体" w:hAnsi="宋体" w:cs="宋体" w:hint="eastAsia"/>
            <w:kern w:val="0"/>
            <w:szCs w:val="21"/>
          </w:rPr>
          <w:delText>Model</w:delText>
        </w:r>
        <w:r w:rsidR="007C58D5" w:rsidDel="003407B5">
          <w:rPr>
            <w:rFonts w:ascii="宋体" w:hAnsi="宋体" w:cs="宋体"/>
            <w:kern w:val="0"/>
            <w:szCs w:val="21"/>
          </w:rPr>
          <w:delText>2</w:delText>
        </w:r>
        <w:r w:rsidR="00136765" w:rsidDel="003407B5">
          <w:rPr>
            <w:rFonts w:ascii="宋体" w:hAnsi="宋体" w:cs="宋体" w:hint="eastAsia"/>
            <w:kern w:val="0"/>
            <w:szCs w:val="21"/>
          </w:rPr>
          <w:delText>，1</w:delText>
        </w:r>
        <w:r w:rsidR="00930B6C" w:rsidDel="003407B5">
          <w:rPr>
            <w:rFonts w:ascii="宋体" w:hAnsi="宋体" w:cs="宋体"/>
            <w:kern w:val="0"/>
            <w:szCs w:val="21"/>
          </w:rPr>
          <w:delText>.</w:delText>
        </w:r>
        <w:r w:rsidR="00136765" w:rsidDel="003407B5">
          <w:rPr>
            <w:rFonts w:ascii="宋体" w:hAnsi="宋体" w:cs="宋体" w:hint="eastAsia"/>
            <w:kern w:val="0"/>
            <w:szCs w:val="21"/>
          </w:rPr>
          <w:delText>增加训练样本</w:delText>
        </w:r>
        <w:r w:rsidR="006E410A" w:rsidDel="003407B5">
          <w:rPr>
            <w:rFonts w:ascii="宋体" w:hAnsi="宋体" w:cs="宋体" w:hint="eastAsia"/>
            <w:kern w:val="0"/>
            <w:szCs w:val="21"/>
          </w:rPr>
          <w:delText>的个数</w:delText>
        </w:r>
        <w:r w:rsidR="00520E62" w:rsidDel="003407B5">
          <w:rPr>
            <w:rFonts w:ascii="宋体" w:hAnsi="宋体" w:cs="宋体" w:hint="eastAsia"/>
            <w:kern w:val="0"/>
            <w:szCs w:val="21"/>
          </w:rPr>
          <w:delText>当训练样本达到一定的数量，就会避免数据过拟合，实现</w:delText>
        </w:r>
        <w:bookmarkStart w:id="139" w:name="OLE_LINK38"/>
        <w:bookmarkStart w:id="140" w:name="OLE_LINK39"/>
        <w:r w:rsidR="00520E62" w:rsidDel="003407B5">
          <w:rPr>
            <w:rFonts w:ascii="宋体" w:hAnsi="宋体" w:cs="宋体" w:hint="eastAsia"/>
            <w:kern w:val="0"/>
            <w:szCs w:val="21"/>
          </w:rPr>
          <w:delText>局部最优</w:delText>
        </w:r>
        <w:bookmarkEnd w:id="139"/>
        <w:bookmarkEnd w:id="140"/>
        <w:r w:rsidR="00BA702C" w:rsidDel="003407B5">
          <w:rPr>
            <w:rFonts w:ascii="宋体" w:hAnsi="宋体" w:cs="宋体" w:hint="eastAsia"/>
            <w:kern w:val="0"/>
            <w:szCs w:val="21"/>
          </w:rPr>
          <w:delText>（</w:delText>
        </w:r>
        <w:r w:rsidR="00BA702C" w:rsidRPr="00BA702C" w:rsidDel="003407B5">
          <w:rPr>
            <w:rFonts w:ascii="宋体" w:hAnsi="宋体" w:cs="宋体"/>
            <w:kern w:val="0"/>
            <w:szCs w:val="21"/>
          </w:rPr>
          <w:delText>Local optimum</w:delText>
        </w:r>
        <w:r w:rsidR="00BA702C" w:rsidDel="003407B5">
          <w:rPr>
            <w:rFonts w:ascii="宋体" w:hAnsi="宋体" w:cs="宋体" w:hint="eastAsia"/>
            <w:kern w:val="0"/>
            <w:szCs w:val="21"/>
          </w:rPr>
          <w:delText>）</w:delText>
        </w:r>
        <w:r w:rsidR="00520E62" w:rsidDel="003407B5">
          <w:rPr>
            <w:rFonts w:ascii="宋体" w:hAnsi="宋体" w:cs="宋体" w:hint="eastAsia"/>
            <w:kern w:val="0"/>
            <w:szCs w:val="21"/>
          </w:rPr>
          <w:delText>的情况</w:delText>
        </w:r>
        <w:r w:rsidR="006E410A" w:rsidDel="003407B5">
          <w:rPr>
            <w:rFonts w:ascii="宋体" w:hAnsi="宋体" w:cs="宋体" w:hint="eastAsia"/>
            <w:kern w:val="0"/>
            <w:szCs w:val="21"/>
          </w:rPr>
          <w:delText>；2.重新调整特征</w:delText>
        </w:r>
        <w:r w:rsidR="00293578" w:rsidDel="003407B5">
          <w:rPr>
            <w:rFonts w:ascii="宋体" w:hAnsi="宋体" w:cs="宋体" w:hint="eastAsia"/>
            <w:kern w:val="0"/>
            <w:szCs w:val="21"/>
          </w:rPr>
          <w:delText>集</w:delText>
        </w:r>
        <w:r w:rsidR="006E410A" w:rsidDel="003407B5">
          <w:rPr>
            <w:rFonts w:ascii="宋体" w:hAnsi="宋体" w:cs="宋体" w:hint="eastAsia"/>
            <w:kern w:val="0"/>
            <w:szCs w:val="21"/>
          </w:rPr>
          <w:delText>也可以使检测率有所提高。</w:delText>
        </w:r>
      </w:del>
    </w:p>
    <w:p w14:paraId="7C65F3F6" w14:textId="3E2E95D0" w:rsidR="005938E7" w:rsidRDefault="00AF0A3A" w:rsidP="003407B5">
      <w:pPr>
        <w:rPr>
          <w:rFonts w:ascii="宋体" w:hAnsi="宋体" w:cs="宋体"/>
          <w:kern w:val="0"/>
          <w:szCs w:val="21"/>
        </w:rPr>
        <w:pPrChange w:id="141" w:author="Yonah" w:date="2018-08-24T14:13:00Z">
          <w:pPr>
            <w:ind w:firstLine="420"/>
          </w:pPr>
        </w:pPrChange>
      </w:pPr>
      <w:r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w:t>
      </w:r>
      <w:r w:rsidR="00BA702C">
        <w:rPr>
          <w:rFonts w:ascii="宋体" w:hAnsi="宋体" w:cs="宋体" w:hint="eastAsia"/>
          <w:kern w:val="0"/>
          <w:szCs w:val="21"/>
        </w:rPr>
        <w:t>(feature</w:t>
      </w:r>
      <w:r w:rsidR="00BA702C">
        <w:rPr>
          <w:rFonts w:ascii="宋体" w:hAnsi="宋体" w:cs="宋体"/>
          <w:kern w:val="0"/>
          <w:szCs w:val="21"/>
        </w:rPr>
        <w:t xml:space="preserve"> set)</w:t>
      </w:r>
      <w:r w:rsidR="005938E7" w:rsidRPr="000775AA">
        <w:rPr>
          <w:rFonts w:ascii="宋体" w:hAnsi="宋体" w:cs="宋体" w:hint="eastAsia"/>
          <w:kern w:val="0"/>
          <w:szCs w:val="21"/>
        </w:rPr>
        <w:t>，</w:t>
      </w:r>
      <w:r w:rsidR="00BA702C">
        <w:rPr>
          <w:rFonts w:ascii="宋体" w:hAnsi="宋体" w:cs="宋体" w:hint="eastAsia"/>
          <w:kern w:val="0"/>
          <w:szCs w:val="21"/>
        </w:rPr>
        <w:t>如</w:t>
      </w:r>
      <w:r w:rsidR="005938E7" w:rsidRPr="000775AA">
        <w:rPr>
          <w:rFonts w:ascii="宋体" w:hAnsi="宋体" w:cs="宋体" w:hint="eastAsia"/>
          <w:kern w:val="0"/>
          <w:szCs w:val="21"/>
        </w:rPr>
        <w:t>修改权值或删除重要特征等操作，重新训练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w:t>
      </w:r>
      <w:r w:rsidR="00B21352">
        <w:rPr>
          <w:rFonts w:ascii="宋体" w:hAnsi="宋体" w:hint="eastAsia"/>
          <w:kern w:val="0"/>
        </w:rPr>
        <w:t>Model3</w:t>
      </w:r>
      <w:r w:rsidR="003F104F" w:rsidRPr="00500156">
        <w:rPr>
          <w:rFonts w:ascii="宋体" w:hAnsi="宋体" w:hint="eastAsia"/>
          <w:kern w:val="0"/>
        </w:rPr>
        <w:t>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这几个特征在分类中占有较多的权值</w:t>
      </w:r>
      <w:r w:rsidR="00293578">
        <w:rPr>
          <w:rFonts w:ascii="宋体" w:hAnsi="宋体" w:cs="宋体" w:hint="eastAsia"/>
          <w:kern w:val="0"/>
          <w:szCs w:val="21"/>
        </w:rPr>
        <w:t>，</w:t>
      </w:r>
      <w:r w:rsidR="00174DB7">
        <w:rPr>
          <w:rFonts w:ascii="宋体" w:hAnsi="宋体" w:cs="宋体" w:hint="eastAsia"/>
          <w:kern w:val="0"/>
          <w:szCs w:val="21"/>
        </w:rPr>
        <w:t>同时也是非常容易被攻击者利用</w:t>
      </w:r>
      <w:r w:rsidR="00293578">
        <w:rPr>
          <w:rFonts w:ascii="宋体" w:hAnsi="宋体" w:cs="宋体" w:hint="eastAsia"/>
          <w:kern w:val="0"/>
          <w:szCs w:val="21"/>
        </w:rPr>
        <w:t>，</w:t>
      </w:r>
      <w:r w:rsidR="00E004E5">
        <w:rPr>
          <w:rFonts w:ascii="宋体" w:hAnsi="宋体" w:cs="宋体" w:hint="eastAsia"/>
          <w:kern w:val="0"/>
          <w:szCs w:val="21"/>
        </w:rPr>
        <w:t>来</w:t>
      </w:r>
      <w:r w:rsidR="00174DB7">
        <w:rPr>
          <w:rFonts w:ascii="宋体" w:hAnsi="宋体" w:cs="宋体" w:hint="eastAsia"/>
          <w:kern w:val="0"/>
          <w:szCs w:val="21"/>
        </w:rPr>
        <w:t>对解析器和分类器进行逃逸，于是我们在训练时就删除了这几个特征，然后</w:t>
      </w:r>
      <w:r w:rsidR="00293578">
        <w:rPr>
          <w:rFonts w:ascii="宋体" w:hAnsi="宋体" w:cs="宋体" w:hint="eastAsia"/>
          <w:kern w:val="0"/>
          <w:szCs w:val="21"/>
        </w:rPr>
        <w:t>重新训练</w:t>
      </w:r>
      <w:r w:rsidR="00B21352">
        <w:rPr>
          <w:rFonts w:ascii="宋体" w:hAnsi="宋体" w:cs="宋体" w:hint="eastAsia"/>
          <w:kern w:val="0"/>
          <w:szCs w:val="21"/>
        </w:rPr>
        <w:t>Model3</w:t>
      </w:r>
      <w:r w:rsidR="00174DB7">
        <w:rPr>
          <w:rFonts w:ascii="宋体" w:hAnsi="宋体" w:cs="宋体" w:hint="eastAsia"/>
          <w:kern w:val="0"/>
          <w:szCs w:val="21"/>
        </w:rPr>
        <w:t>，预测结果如表</w:t>
      </w:r>
      <w:r w:rsidR="00293578">
        <w:rPr>
          <w:rFonts w:ascii="宋体" w:hAnsi="宋体" w:cs="宋体"/>
          <w:kern w:val="0"/>
          <w:szCs w:val="21"/>
        </w:rPr>
        <w:t>7</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lastRenderedPageBreak/>
        <w:drawing>
          <wp:inline distT="0" distB="0" distL="0" distR="0" wp14:anchorId="68EB2727" wp14:editId="7315D6C0">
            <wp:extent cx="3822700" cy="3578361"/>
            <wp:effectExtent l="0" t="0" r="635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681" cy="3595193"/>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60EB3770" w:rsidR="00C26F49" w:rsidDel="00951DD9" w:rsidRDefault="00174DB7" w:rsidP="00951DD9">
      <w:pPr>
        <w:ind w:firstLine="420"/>
        <w:rPr>
          <w:del w:id="142" w:author="Yonah" w:date="2018-08-24T14:39:00Z"/>
        </w:rPr>
        <w:pPrChange w:id="143" w:author="Yonah" w:date="2018-08-24T14:39:00Z">
          <w:pPr/>
        </w:pPrChange>
      </w:pPr>
      <w:r>
        <w:rPr>
          <w:rFonts w:hint="eastAsia"/>
        </w:rPr>
        <w:t>表</w:t>
      </w:r>
      <w:r w:rsidR="0052103E">
        <w:t>7</w:t>
      </w:r>
      <w:r>
        <w:t xml:space="preserve"> </w:t>
      </w:r>
      <w:r w:rsidR="005B49F3">
        <w:rPr>
          <w:rFonts w:hint="eastAsia"/>
        </w:rPr>
        <w:t>是对前</w:t>
      </w:r>
      <w:r w:rsidR="005B49F3">
        <w:rPr>
          <w:rFonts w:hint="eastAsia"/>
        </w:rPr>
        <w:t>5</w:t>
      </w:r>
      <w:r w:rsidR="005B49F3">
        <w:rPr>
          <w:rFonts w:hint="eastAsia"/>
        </w:rPr>
        <w:t>个特征修改后的</w:t>
      </w:r>
      <w:r w:rsidR="00BE2EC6">
        <w:rPr>
          <w:rFonts w:hint="eastAsia"/>
        </w:rPr>
        <w:t>Model</w:t>
      </w:r>
      <w:r w:rsidR="00E90748">
        <w:t>3</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sidR="00293578">
        <w:rPr>
          <w:rFonts w:hint="eastAsia"/>
        </w:rPr>
        <w:t>2</w:t>
      </w:r>
      <w:r>
        <w:rPr>
          <w:rFonts w:hint="eastAsia"/>
        </w:rPr>
        <w:t>%</w:t>
      </w:r>
      <w:r w:rsidR="005B79AD">
        <w:rPr>
          <w:rFonts w:hint="eastAsia"/>
        </w:rPr>
        <w:t>。</w:t>
      </w:r>
      <w:r>
        <w:rPr>
          <w:rFonts w:hint="eastAsia"/>
        </w:rPr>
        <w:t>当我们将第一个重要的特征在训练的时候删去，检测率基本没有太大的波动，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r w:rsidR="00523BD7">
        <w:rPr>
          <w:rFonts w:ascii="宋体" w:hAnsi="宋体" w:cs="宋体" w:hint="eastAsia"/>
          <w:kern w:val="0"/>
          <w:szCs w:val="21"/>
        </w:rPr>
        <w:t xml:space="preserve"> </w:t>
      </w:r>
      <w:r w:rsidRPr="00DB61AB">
        <w:rPr>
          <w:rFonts w:ascii="宋体" w:hAnsi="宋体" w:cs="宋体" w:hint="eastAsia"/>
          <w:kern w:val="0"/>
          <w:szCs w:val="21"/>
        </w:rPr>
        <w:t>。</w:t>
      </w:r>
    </w:p>
    <w:p w14:paraId="52E13C7B" w14:textId="77777777" w:rsidR="00951DD9" w:rsidRDefault="00951DD9" w:rsidP="003D1DB4">
      <w:pPr>
        <w:ind w:firstLine="420"/>
        <w:rPr>
          <w:ins w:id="144" w:author="Yonah" w:date="2018-08-24T14:39:00Z"/>
          <w:rFonts w:hint="eastAsia"/>
        </w:rPr>
      </w:pPr>
    </w:p>
    <w:p w14:paraId="65A9BBB7" w14:textId="77777777" w:rsidR="00C26F49" w:rsidRDefault="00C26F49" w:rsidP="00951DD9">
      <w:pPr>
        <w:ind w:firstLine="420"/>
        <w:rPr>
          <w:rFonts w:hint="eastAsia"/>
        </w:rPr>
        <w:pPrChange w:id="145" w:author="Yonah" w:date="2018-08-24T14:39:00Z">
          <w:pPr/>
        </w:pPrChange>
      </w:pPr>
    </w:p>
    <w:p w14:paraId="3B934102" w14:textId="6547E7AA" w:rsidR="00C26F49" w:rsidRDefault="00C26F49">
      <w:pPr>
        <w:jc w:val="center"/>
        <w:rPr>
          <w:ins w:id="146" w:author="Yonah" w:date="2018-08-24T14:33:00Z"/>
          <w:sz w:val="18"/>
          <w:szCs w:val="18"/>
        </w:rPr>
      </w:pPr>
      <w:r>
        <w:rPr>
          <w:rFonts w:hint="eastAsia"/>
          <w:sz w:val="18"/>
          <w:szCs w:val="18"/>
        </w:rPr>
        <w:t>表</w:t>
      </w:r>
      <w:r w:rsidR="0052103E">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951DD9" w:rsidRPr="001B5B6A" w14:paraId="15E7EDD4" w14:textId="77777777" w:rsidTr="00951DD9">
        <w:trPr>
          <w:tblCellSpacing w:w="0" w:type="dxa"/>
          <w:jc w:val="center"/>
          <w:ins w:id="147"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711A5AD7" w14:textId="77777777" w:rsidR="00951DD9" w:rsidRPr="00951DD9" w:rsidRDefault="00951DD9" w:rsidP="00951DD9">
            <w:pPr>
              <w:rPr>
                <w:ins w:id="148" w:author="Yonah" w:date="2018-08-24T14:33:00Z"/>
                <w:rFonts w:ascii="Times New Roman" w:hAnsi="Times New Roman"/>
                <w:kern w:val="0"/>
                <w:sz w:val="18"/>
                <w:szCs w:val="18"/>
              </w:rPr>
            </w:pPr>
            <w:ins w:id="149" w:author="Yonah" w:date="2018-08-24T14:33:00Z">
              <w:r w:rsidRPr="00951DD9">
                <w:rPr>
                  <w:rFonts w:ascii="Times New Roman" w:hAnsi="Times New Roman"/>
                  <w:kern w:val="0"/>
                  <w:sz w:val="18"/>
                  <w:szCs w:val="18"/>
                </w:rPr>
                <w:t>Features Deleted</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1B1BD5DB" w14:textId="131A719C" w:rsidR="00951DD9" w:rsidRPr="00951DD9" w:rsidRDefault="00951DD9" w:rsidP="00951DD9">
            <w:pPr>
              <w:rPr>
                <w:ins w:id="150" w:author="Yonah" w:date="2018-08-24T14:33:00Z"/>
                <w:rFonts w:ascii="宋体" w:hAnsi="宋体" w:cs="宋体"/>
                <w:kern w:val="0"/>
                <w:sz w:val="18"/>
                <w:szCs w:val="18"/>
              </w:rPr>
            </w:pPr>
            <w:ins w:id="151" w:author="Yonah" w:date="2018-08-24T14:34:00Z">
              <w:r>
                <w:rPr>
                  <w:rFonts w:ascii="宋体" w:hAnsi="宋体" w:cs="宋体" w:hint="eastAsia"/>
                  <w:kern w:val="0"/>
                  <w:sz w:val="18"/>
                  <w:szCs w:val="18"/>
                </w:rPr>
                <w:t>准确率</w:t>
              </w:r>
            </w:ins>
          </w:p>
        </w:tc>
      </w:tr>
      <w:tr w:rsidR="00951DD9" w:rsidRPr="001B5B6A" w14:paraId="4BD756F0" w14:textId="77777777" w:rsidTr="00951DD9">
        <w:trPr>
          <w:tblCellSpacing w:w="0" w:type="dxa"/>
          <w:jc w:val="center"/>
          <w:ins w:id="152"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7D9BAB7D" w14:textId="77777777" w:rsidR="00951DD9" w:rsidRPr="00951DD9" w:rsidRDefault="00951DD9" w:rsidP="00951DD9">
            <w:pPr>
              <w:rPr>
                <w:ins w:id="153" w:author="Yonah" w:date="2018-08-24T14:33:00Z"/>
                <w:rFonts w:ascii="Times New Roman" w:hAnsi="Times New Roman"/>
                <w:kern w:val="0"/>
                <w:sz w:val="18"/>
                <w:szCs w:val="18"/>
              </w:rPr>
            </w:pPr>
            <w:ins w:id="154" w:author="Yonah" w:date="2018-08-24T14:33:00Z">
              <w:r w:rsidRPr="00951DD9">
                <w:rPr>
                  <w:rFonts w:ascii="Times New Roman" w:hAnsi="Times New Roman"/>
                  <w:kern w:val="0"/>
                  <w:sz w:val="18"/>
                  <w:szCs w:val="18"/>
                </w:rPr>
                <w:t>[]*</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580ED391" w14:textId="77777777" w:rsidR="00951DD9" w:rsidRPr="00951DD9" w:rsidRDefault="00951DD9" w:rsidP="00951DD9">
            <w:pPr>
              <w:rPr>
                <w:ins w:id="155" w:author="Yonah" w:date="2018-08-24T14:33:00Z"/>
                <w:rFonts w:ascii="宋体" w:hAnsi="宋体" w:cs="宋体"/>
                <w:kern w:val="0"/>
                <w:sz w:val="18"/>
                <w:szCs w:val="18"/>
              </w:rPr>
            </w:pPr>
            <w:ins w:id="156" w:author="Yonah" w:date="2018-08-24T14:33:00Z">
              <w:r w:rsidRPr="00951DD9">
                <w:rPr>
                  <w:rFonts w:ascii="宋体" w:hAnsi="宋体" w:cs="宋体"/>
                  <w:kern w:val="0"/>
                  <w:sz w:val="18"/>
                  <w:szCs w:val="18"/>
                </w:rPr>
                <w:t>99.82%</w:t>
              </w:r>
            </w:ins>
          </w:p>
        </w:tc>
      </w:tr>
      <w:tr w:rsidR="00951DD9" w:rsidRPr="001B5B6A" w14:paraId="6CC72F63" w14:textId="77777777" w:rsidTr="00951DD9">
        <w:trPr>
          <w:tblCellSpacing w:w="0" w:type="dxa"/>
          <w:jc w:val="center"/>
          <w:ins w:id="157"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1F2F194B" w14:textId="77777777" w:rsidR="00951DD9" w:rsidRPr="00951DD9" w:rsidRDefault="00951DD9" w:rsidP="00951DD9">
            <w:pPr>
              <w:rPr>
                <w:ins w:id="158" w:author="Yonah" w:date="2018-08-24T14:33:00Z"/>
                <w:rFonts w:ascii="Times New Roman" w:hAnsi="Times New Roman"/>
                <w:kern w:val="0"/>
                <w:sz w:val="18"/>
                <w:szCs w:val="18"/>
              </w:rPr>
            </w:pPr>
            <w:ins w:id="159" w:author="Yonah" w:date="2018-08-24T14:33:00Z">
              <w:r w:rsidRPr="00951DD9">
                <w:rPr>
                  <w:rFonts w:ascii="Times New Roman" w:hAnsi="Times New Roman"/>
                  <w:kern w:val="0"/>
                  <w:sz w:val="18"/>
                  <w:szCs w:val="18"/>
                </w:rPr>
                <w:t>[1]</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6CEA1F7F" w14:textId="77777777" w:rsidR="00951DD9" w:rsidRPr="00951DD9" w:rsidRDefault="00951DD9" w:rsidP="00951DD9">
            <w:pPr>
              <w:rPr>
                <w:ins w:id="160" w:author="Yonah" w:date="2018-08-24T14:33:00Z"/>
                <w:rFonts w:ascii="宋体" w:hAnsi="宋体" w:cs="宋体"/>
                <w:kern w:val="0"/>
                <w:sz w:val="18"/>
                <w:szCs w:val="18"/>
              </w:rPr>
            </w:pPr>
            <w:ins w:id="161" w:author="Yonah" w:date="2018-08-24T14:33:00Z">
              <w:r w:rsidRPr="00951DD9">
                <w:rPr>
                  <w:rFonts w:ascii="宋体" w:hAnsi="宋体" w:cs="宋体"/>
                  <w:kern w:val="0"/>
                  <w:sz w:val="18"/>
                  <w:szCs w:val="18"/>
                </w:rPr>
                <w:t>99.52%</w:t>
              </w:r>
            </w:ins>
          </w:p>
        </w:tc>
      </w:tr>
      <w:tr w:rsidR="00951DD9" w:rsidRPr="001B5B6A" w14:paraId="64018451" w14:textId="77777777" w:rsidTr="00951DD9">
        <w:trPr>
          <w:tblCellSpacing w:w="0" w:type="dxa"/>
          <w:jc w:val="center"/>
          <w:ins w:id="162"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3071EAAB" w14:textId="77777777" w:rsidR="00951DD9" w:rsidRPr="00951DD9" w:rsidRDefault="00951DD9" w:rsidP="00951DD9">
            <w:pPr>
              <w:rPr>
                <w:ins w:id="163" w:author="Yonah" w:date="2018-08-24T14:33:00Z"/>
                <w:rFonts w:ascii="Times New Roman" w:hAnsi="Times New Roman"/>
                <w:kern w:val="0"/>
                <w:sz w:val="18"/>
                <w:szCs w:val="18"/>
              </w:rPr>
            </w:pPr>
            <w:ins w:id="164" w:author="Yonah" w:date="2018-08-24T14:33:00Z">
              <w:r w:rsidRPr="00951DD9">
                <w:rPr>
                  <w:rFonts w:ascii="Times New Roman" w:hAnsi="Times New Roman"/>
                  <w:kern w:val="0"/>
                  <w:sz w:val="18"/>
                  <w:szCs w:val="18"/>
                </w:rPr>
                <w:t>[1,2]</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1D4465C9" w14:textId="77777777" w:rsidR="00951DD9" w:rsidRPr="00951DD9" w:rsidRDefault="00951DD9" w:rsidP="00951DD9">
            <w:pPr>
              <w:rPr>
                <w:ins w:id="165" w:author="Yonah" w:date="2018-08-24T14:33:00Z"/>
                <w:rFonts w:ascii="宋体" w:hAnsi="宋体" w:cs="宋体"/>
                <w:kern w:val="0"/>
                <w:sz w:val="18"/>
                <w:szCs w:val="18"/>
              </w:rPr>
            </w:pPr>
            <w:ins w:id="166" w:author="Yonah" w:date="2018-08-24T14:33:00Z">
              <w:r w:rsidRPr="00951DD9">
                <w:rPr>
                  <w:rFonts w:ascii="宋体" w:hAnsi="宋体" w:cs="宋体"/>
                  <w:kern w:val="0"/>
                  <w:sz w:val="18"/>
                  <w:szCs w:val="18"/>
                </w:rPr>
                <w:t>99.52%</w:t>
              </w:r>
            </w:ins>
          </w:p>
        </w:tc>
      </w:tr>
      <w:tr w:rsidR="00951DD9" w:rsidRPr="001B5B6A" w14:paraId="72E4774F" w14:textId="77777777" w:rsidTr="00951DD9">
        <w:trPr>
          <w:tblCellSpacing w:w="0" w:type="dxa"/>
          <w:jc w:val="center"/>
          <w:ins w:id="167"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293E0F63" w14:textId="77777777" w:rsidR="00951DD9" w:rsidRPr="00951DD9" w:rsidRDefault="00951DD9" w:rsidP="00951DD9">
            <w:pPr>
              <w:rPr>
                <w:ins w:id="168" w:author="Yonah" w:date="2018-08-24T14:33:00Z"/>
                <w:rFonts w:ascii="Times New Roman" w:hAnsi="Times New Roman"/>
                <w:kern w:val="0"/>
                <w:sz w:val="18"/>
                <w:szCs w:val="18"/>
              </w:rPr>
            </w:pPr>
            <w:ins w:id="169" w:author="Yonah" w:date="2018-08-24T14:33:00Z">
              <w:r w:rsidRPr="00951DD9">
                <w:rPr>
                  <w:rFonts w:ascii="Times New Roman" w:hAnsi="Times New Roman"/>
                  <w:kern w:val="0"/>
                  <w:sz w:val="18"/>
                  <w:szCs w:val="18"/>
                </w:rPr>
                <w:t>[1,2,3]</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4CE11B63" w14:textId="77777777" w:rsidR="00951DD9" w:rsidRPr="00951DD9" w:rsidRDefault="00951DD9" w:rsidP="00951DD9">
            <w:pPr>
              <w:rPr>
                <w:ins w:id="170" w:author="Yonah" w:date="2018-08-24T14:33:00Z"/>
                <w:rFonts w:ascii="宋体" w:hAnsi="宋体" w:cs="宋体"/>
                <w:kern w:val="0"/>
                <w:sz w:val="18"/>
                <w:szCs w:val="18"/>
              </w:rPr>
            </w:pPr>
            <w:ins w:id="171" w:author="Yonah" w:date="2018-08-24T14:33:00Z">
              <w:r w:rsidRPr="00951DD9">
                <w:rPr>
                  <w:rFonts w:ascii="宋体" w:hAnsi="宋体" w:cs="宋体"/>
                  <w:kern w:val="0"/>
                  <w:sz w:val="18"/>
                  <w:szCs w:val="18"/>
                </w:rPr>
                <w:t>99.64%</w:t>
              </w:r>
            </w:ins>
          </w:p>
        </w:tc>
      </w:tr>
      <w:tr w:rsidR="00951DD9" w:rsidRPr="001B5B6A" w14:paraId="79B51116" w14:textId="77777777" w:rsidTr="00951DD9">
        <w:trPr>
          <w:tblCellSpacing w:w="0" w:type="dxa"/>
          <w:jc w:val="center"/>
          <w:ins w:id="172"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41C20371" w14:textId="77777777" w:rsidR="00951DD9" w:rsidRPr="00951DD9" w:rsidRDefault="00951DD9" w:rsidP="00951DD9">
            <w:pPr>
              <w:rPr>
                <w:ins w:id="173" w:author="Yonah" w:date="2018-08-24T14:33:00Z"/>
                <w:rFonts w:ascii="Times New Roman" w:hAnsi="Times New Roman"/>
                <w:kern w:val="0"/>
                <w:sz w:val="18"/>
                <w:szCs w:val="18"/>
              </w:rPr>
            </w:pPr>
            <w:ins w:id="174" w:author="Yonah" w:date="2018-08-24T14:33:00Z">
              <w:r w:rsidRPr="00951DD9">
                <w:rPr>
                  <w:rFonts w:ascii="Times New Roman" w:hAnsi="Times New Roman"/>
                  <w:kern w:val="0"/>
                  <w:sz w:val="18"/>
                  <w:szCs w:val="18"/>
                </w:rPr>
                <w:t>[1,2,3,4]</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4B0AD5B3" w14:textId="77777777" w:rsidR="00951DD9" w:rsidRPr="00951DD9" w:rsidRDefault="00951DD9" w:rsidP="00951DD9">
            <w:pPr>
              <w:rPr>
                <w:ins w:id="175" w:author="Yonah" w:date="2018-08-24T14:33:00Z"/>
                <w:rFonts w:ascii="宋体" w:hAnsi="宋体" w:cs="宋体"/>
                <w:kern w:val="0"/>
                <w:sz w:val="18"/>
                <w:szCs w:val="18"/>
              </w:rPr>
            </w:pPr>
            <w:ins w:id="176" w:author="Yonah" w:date="2018-08-24T14:33:00Z">
              <w:r w:rsidRPr="00951DD9">
                <w:rPr>
                  <w:rFonts w:ascii="宋体" w:hAnsi="宋体" w:cs="宋体"/>
                  <w:kern w:val="0"/>
                  <w:sz w:val="18"/>
                  <w:szCs w:val="18"/>
                </w:rPr>
                <w:t>99.64%</w:t>
              </w:r>
            </w:ins>
          </w:p>
        </w:tc>
      </w:tr>
      <w:tr w:rsidR="00951DD9" w:rsidRPr="001B5B6A" w14:paraId="0D5A4987" w14:textId="77777777" w:rsidTr="00951DD9">
        <w:trPr>
          <w:tblCellSpacing w:w="0" w:type="dxa"/>
          <w:jc w:val="center"/>
          <w:ins w:id="177"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325D69C3" w14:textId="77777777" w:rsidR="00951DD9" w:rsidRPr="00951DD9" w:rsidRDefault="00951DD9" w:rsidP="00951DD9">
            <w:pPr>
              <w:rPr>
                <w:ins w:id="178" w:author="Yonah" w:date="2018-08-24T14:33:00Z"/>
                <w:rFonts w:ascii="Times New Roman" w:hAnsi="Times New Roman"/>
                <w:kern w:val="0"/>
                <w:sz w:val="18"/>
                <w:szCs w:val="18"/>
              </w:rPr>
            </w:pPr>
            <w:ins w:id="179" w:author="Yonah" w:date="2018-08-24T14:33:00Z">
              <w:r w:rsidRPr="00951DD9">
                <w:rPr>
                  <w:rFonts w:ascii="Times New Roman" w:hAnsi="Times New Roman"/>
                  <w:kern w:val="0"/>
                  <w:sz w:val="18"/>
                  <w:szCs w:val="18"/>
                </w:rPr>
                <w:t>[1,2,3,4,5]</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44AF1F8D" w14:textId="77777777" w:rsidR="00951DD9" w:rsidRPr="00951DD9" w:rsidRDefault="00951DD9" w:rsidP="00951DD9">
            <w:pPr>
              <w:rPr>
                <w:ins w:id="180" w:author="Yonah" w:date="2018-08-24T14:33:00Z"/>
                <w:rFonts w:ascii="宋体" w:hAnsi="宋体" w:cs="宋体"/>
                <w:kern w:val="0"/>
                <w:sz w:val="18"/>
                <w:szCs w:val="18"/>
              </w:rPr>
            </w:pPr>
            <w:ins w:id="181" w:author="Yonah" w:date="2018-08-24T14:33:00Z">
              <w:r w:rsidRPr="00951DD9">
                <w:rPr>
                  <w:rFonts w:ascii="宋体" w:hAnsi="宋体" w:cs="宋体"/>
                  <w:kern w:val="0"/>
                  <w:sz w:val="18"/>
                  <w:szCs w:val="18"/>
                </w:rPr>
                <w:t>99.64%</w:t>
              </w:r>
            </w:ins>
          </w:p>
        </w:tc>
      </w:tr>
      <w:tr w:rsidR="00C26F49" w:rsidRPr="00C26F49" w:rsidDel="00951DD9" w14:paraId="4ECC35D5" w14:textId="7FC6C697" w:rsidTr="00A33823">
        <w:trPr>
          <w:tblCellSpacing w:w="0" w:type="dxa"/>
          <w:jc w:val="center"/>
          <w:del w:id="182"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4BDA77D6" w:rsidR="00C26F49" w:rsidRPr="00DE3CE5" w:rsidDel="00951DD9" w:rsidRDefault="00C26F49" w:rsidP="00C26F49">
            <w:pPr>
              <w:widowControl/>
              <w:jc w:val="left"/>
              <w:rPr>
                <w:del w:id="183" w:author="Yonah" w:date="2018-08-24T14:33:00Z"/>
                <w:rFonts w:ascii="Times New Roman" w:hAnsi="Times New Roman"/>
                <w:kern w:val="0"/>
                <w:sz w:val="18"/>
                <w:szCs w:val="18"/>
              </w:rPr>
            </w:pPr>
            <w:del w:id="184" w:author="Yonah" w:date="2018-08-24T14:33:00Z">
              <w:r w:rsidRPr="00DE3CE5" w:rsidDel="00951DD9">
                <w:rPr>
                  <w:rFonts w:ascii="Times New Roman" w:hAnsi="Times New Roman"/>
                  <w:kern w:val="0"/>
                  <w:sz w:val="18"/>
                  <w:szCs w:val="18"/>
                </w:rPr>
                <w:delText>Feature delete train</w:delText>
              </w:r>
            </w:del>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265E03DC" w:rsidR="00C26F49" w:rsidRPr="00B80E09" w:rsidDel="00951DD9" w:rsidRDefault="00930B6C" w:rsidP="00C26F49">
            <w:pPr>
              <w:widowControl/>
              <w:jc w:val="left"/>
              <w:rPr>
                <w:del w:id="185" w:author="Yonah" w:date="2018-08-24T14:33:00Z"/>
                <w:rFonts w:ascii="宋体" w:hAnsi="宋体" w:cs="宋体"/>
                <w:kern w:val="0"/>
                <w:sz w:val="18"/>
                <w:szCs w:val="18"/>
              </w:rPr>
            </w:pPr>
            <w:del w:id="186" w:author="Yonah" w:date="2018-08-24T14:33:00Z">
              <w:r w:rsidRPr="00B80E09" w:rsidDel="00951DD9">
                <w:rPr>
                  <w:rFonts w:ascii="宋体" w:hAnsi="宋体" w:cs="宋体" w:hint="eastAsia"/>
                  <w:kern w:val="0"/>
                  <w:sz w:val="18"/>
                  <w:szCs w:val="18"/>
                </w:rPr>
                <w:delText>准确</w:delText>
              </w:r>
              <w:r w:rsidR="00C459A4" w:rsidRPr="00B80E09" w:rsidDel="00951DD9">
                <w:rPr>
                  <w:rFonts w:ascii="宋体" w:hAnsi="宋体" w:cs="宋体" w:hint="eastAsia"/>
                  <w:kern w:val="0"/>
                  <w:sz w:val="18"/>
                  <w:szCs w:val="18"/>
                </w:rPr>
                <w:delText>率</w:delText>
              </w:r>
            </w:del>
          </w:p>
        </w:tc>
      </w:tr>
      <w:tr w:rsidR="00C26F49" w:rsidRPr="00C26F49" w:rsidDel="00951DD9" w14:paraId="24C4F55A" w14:textId="3075F348" w:rsidTr="00A33823">
        <w:trPr>
          <w:tblCellSpacing w:w="0" w:type="dxa"/>
          <w:jc w:val="center"/>
          <w:del w:id="187"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07BD8D7D" w:rsidR="00C26F49" w:rsidRPr="00DE3CE5" w:rsidDel="00951DD9" w:rsidRDefault="00C26F49" w:rsidP="00C26F49">
            <w:pPr>
              <w:widowControl/>
              <w:jc w:val="left"/>
              <w:rPr>
                <w:del w:id="188" w:author="Yonah" w:date="2018-08-24T14:33:00Z"/>
                <w:rFonts w:ascii="Times New Roman" w:hAnsi="Times New Roman"/>
                <w:kern w:val="0"/>
                <w:sz w:val="18"/>
                <w:szCs w:val="18"/>
              </w:rPr>
            </w:pPr>
            <w:del w:id="189" w:author="Yonah" w:date="2018-08-24T14:33:00Z">
              <w:r w:rsidRPr="00DE3CE5" w:rsidDel="00951DD9">
                <w:rPr>
                  <w:rFonts w:ascii="Times New Roman" w:hAnsi="Times New Roman"/>
                  <w:kern w:val="0"/>
                  <w:sz w:val="18"/>
                  <w:szCs w:val="18"/>
                </w:rPr>
                <w:delText>None</w:delText>
              </w:r>
            </w:del>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64F89B98" w:rsidR="00C26F49" w:rsidRPr="00B80E09" w:rsidDel="00951DD9" w:rsidRDefault="009F3875" w:rsidP="00C26F49">
            <w:pPr>
              <w:widowControl/>
              <w:jc w:val="left"/>
              <w:rPr>
                <w:del w:id="190" w:author="Yonah" w:date="2018-08-24T14:33:00Z"/>
                <w:rFonts w:ascii="宋体" w:hAnsi="宋体" w:cs="宋体"/>
                <w:kern w:val="0"/>
                <w:sz w:val="18"/>
                <w:szCs w:val="18"/>
              </w:rPr>
            </w:pPr>
            <w:del w:id="191" w:author="Yonah" w:date="2018-08-24T14:33:00Z">
              <w:r w:rsidRPr="00B80E09" w:rsidDel="00951DD9">
                <w:rPr>
                  <w:rFonts w:ascii="宋体" w:hAnsi="宋体" w:cs="宋体"/>
                  <w:kern w:val="0"/>
                  <w:sz w:val="18"/>
                  <w:szCs w:val="18"/>
                </w:rPr>
                <w:delText>99</w:delText>
              </w:r>
              <w:r w:rsidR="00DE3CE5" w:rsidRPr="00B80E09" w:rsidDel="00951DD9">
                <w:rPr>
                  <w:rFonts w:ascii="宋体" w:hAnsi="宋体" w:cs="宋体"/>
                  <w:kern w:val="0"/>
                  <w:sz w:val="18"/>
                  <w:szCs w:val="18"/>
                </w:rPr>
                <w:delText>.</w:delText>
              </w:r>
              <w:r w:rsidRPr="00B80E09" w:rsidDel="00951DD9">
                <w:rPr>
                  <w:rFonts w:ascii="宋体" w:hAnsi="宋体" w:cs="宋体"/>
                  <w:kern w:val="0"/>
                  <w:sz w:val="18"/>
                  <w:szCs w:val="18"/>
                </w:rPr>
                <w:delText>82</w:delText>
              </w:r>
              <w:r w:rsidR="00DE3CE5" w:rsidDel="00951DD9">
                <w:rPr>
                  <w:rFonts w:ascii="宋体" w:hAnsi="宋体" w:cs="宋体"/>
                  <w:kern w:val="0"/>
                  <w:sz w:val="18"/>
                  <w:szCs w:val="18"/>
                </w:rPr>
                <w:delText>%</w:delText>
              </w:r>
            </w:del>
          </w:p>
        </w:tc>
      </w:tr>
      <w:tr w:rsidR="00C26F49" w:rsidRPr="00C26F49" w:rsidDel="00951DD9" w14:paraId="109EA7E2" w14:textId="42D38B54" w:rsidTr="003D1DB4">
        <w:trPr>
          <w:tblCellSpacing w:w="0" w:type="dxa"/>
          <w:jc w:val="center"/>
          <w:del w:id="192"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3802DB90" w:rsidR="00C26F49" w:rsidRPr="00DE3CE5" w:rsidDel="00951DD9" w:rsidRDefault="00C26F49" w:rsidP="00C26F49">
            <w:pPr>
              <w:widowControl/>
              <w:jc w:val="left"/>
              <w:rPr>
                <w:del w:id="193" w:author="Yonah" w:date="2018-08-24T14:33:00Z"/>
                <w:rFonts w:ascii="Times New Roman" w:hAnsi="Times New Roman"/>
                <w:kern w:val="0"/>
                <w:sz w:val="18"/>
                <w:szCs w:val="18"/>
              </w:rPr>
            </w:pPr>
            <w:del w:id="194" w:author="Yonah" w:date="2018-08-24T14:33:00Z">
              <w:r w:rsidRPr="00DE3CE5" w:rsidDel="00951DD9">
                <w:rPr>
                  <w:rFonts w:ascii="Times New Roman" w:hAnsi="Times New Roman"/>
                  <w:kern w:val="0"/>
                  <w:sz w:val="18"/>
                  <w:szCs w:val="18"/>
                </w:rPr>
                <w:delText>count_font</w:delText>
              </w:r>
            </w:del>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12AAF05B" w:rsidR="00C26F49" w:rsidRPr="00B80E09" w:rsidDel="00951DD9" w:rsidRDefault="00C26F49" w:rsidP="00C26F49">
            <w:pPr>
              <w:widowControl/>
              <w:jc w:val="left"/>
              <w:rPr>
                <w:del w:id="195" w:author="Yonah" w:date="2018-08-24T14:33:00Z"/>
                <w:rFonts w:ascii="宋体" w:hAnsi="宋体" w:cs="宋体"/>
                <w:kern w:val="0"/>
                <w:sz w:val="18"/>
                <w:szCs w:val="18"/>
              </w:rPr>
            </w:pPr>
            <w:del w:id="196" w:author="Yonah" w:date="2018-08-24T14:33:00Z">
              <w:r w:rsidRPr="00B80E09" w:rsidDel="00951DD9">
                <w:rPr>
                  <w:rFonts w:ascii="宋体" w:hAnsi="宋体" w:cs="宋体"/>
                  <w:kern w:val="0"/>
                  <w:sz w:val="18"/>
                  <w:szCs w:val="18"/>
                </w:rPr>
                <w:delText>99</w:delText>
              </w:r>
              <w:r w:rsidR="00DE3CE5" w:rsidRPr="00B80E09" w:rsidDel="00951DD9">
                <w:rPr>
                  <w:rFonts w:ascii="宋体" w:hAnsi="宋体" w:cs="宋体"/>
                  <w:kern w:val="0"/>
                  <w:sz w:val="18"/>
                  <w:szCs w:val="18"/>
                </w:rPr>
                <w:delText>.</w:delText>
              </w:r>
              <w:r w:rsidRPr="00B80E09" w:rsidDel="00951DD9">
                <w:rPr>
                  <w:rFonts w:ascii="宋体" w:hAnsi="宋体" w:cs="宋体"/>
                  <w:kern w:val="0"/>
                  <w:sz w:val="18"/>
                  <w:szCs w:val="18"/>
                </w:rPr>
                <w:delText>52</w:delText>
              </w:r>
              <w:r w:rsidR="00DE3CE5" w:rsidDel="00951DD9">
                <w:rPr>
                  <w:rFonts w:ascii="宋体" w:hAnsi="宋体" w:cs="宋体"/>
                  <w:kern w:val="0"/>
                  <w:sz w:val="18"/>
                  <w:szCs w:val="18"/>
                </w:rPr>
                <w:delText>%</w:delText>
              </w:r>
            </w:del>
          </w:p>
        </w:tc>
      </w:tr>
      <w:tr w:rsidR="00C26F49" w:rsidRPr="00C26F49" w:rsidDel="00951DD9" w14:paraId="1E4F8D4C" w14:textId="1539B8BA" w:rsidTr="003D1DB4">
        <w:trPr>
          <w:tblCellSpacing w:w="0" w:type="dxa"/>
          <w:jc w:val="center"/>
          <w:del w:id="197"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4894FF2A" w:rsidR="00C26F49" w:rsidRPr="00DE3CE5" w:rsidDel="00951DD9" w:rsidRDefault="00C26F49" w:rsidP="00C26F49">
            <w:pPr>
              <w:widowControl/>
              <w:jc w:val="left"/>
              <w:rPr>
                <w:del w:id="198" w:author="Yonah" w:date="2018-08-24T14:33:00Z"/>
                <w:rFonts w:ascii="Times New Roman" w:hAnsi="Times New Roman"/>
                <w:kern w:val="0"/>
                <w:sz w:val="18"/>
                <w:szCs w:val="18"/>
              </w:rPr>
            </w:pPr>
            <w:del w:id="199" w:author="Yonah" w:date="2018-08-24T14:33:00Z">
              <w:r w:rsidRPr="00DE3CE5" w:rsidDel="00951DD9">
                <w:rPr>
                  <w:rFonts w:ascii="Times New Roman" w:hAnsi="Times New Roman"/>
                  <w:kern w:val="0"/>
                  <w:sz w:val="18"/>
                  <w:szCs w:val="18"/>
                </w:rPr>
                <w:delText>count_javascript</w:delText>
              </w:r>
            </w:del>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66278582" w:rsidR="00C26F49" w:rsidRPr="00B80E09" w:rsidDel="00951DD9" w:rsidRDefault="00C26F49" w:rsidP="00C26F49">
            <w:pPr>
              <w:widowControl/>
              <w:jc w:val="left"/>
              <w:rPr>
                <w:del w:id="200" w:author="Yonah" w:date="2018-08-24T14:33:00Z"/>
                <w:rFonts w:ascii="宋体" w:hAnsi="宋体" w:cs="宋体"/>
                <w:kern w:val="0"/>
                <w:sz w:val="18"/>
                <w:szCs w:val="18"/>
              </w:rPr>
            </w:pPr>
            <w:del w:id="201" w:author="Yonah" w:date="2018-08-24T14:33:00Z">
              <w:r w:rsidRPr="00B80E09" w:rsidDel="00951DD9">
                <w:rPr>
                  <w:rFonts w:ascii="宋体" w:hAnsi="宋体" w:cs="宋体"/>
                  <w:kern w:val="0"/>
                  <w:sz w:val="18"/>
                  <w:szCs w:val="18"/>
                </w:rPr>
                <w:delText>99</w:delText>
              </w:r>
              <w:r w:rsidR="00DE3CE5" w:rsidRPr="00B80E09" w:rsidDel="00951DD9">
                <w:rPr>
                  <w:rFonts w:ascii="宋体" w:hAnsi="宋体" w:cs="宋体"/>
                  <w:kern w:val="0"/>
                  <w:sz w:val="18"/>
                  <w:szCs w:val="18"/>
                </w:rPr>
                <w:delText>.</w:delText>
              </w:r>
              <w:r w:rsidRPr="00B80E09" w:rsidDel="00951DD9">
                <w:rPr>
                  <w:rFonts w:ascii="宋体" w:hAnsi="宋体" w:cs="宋体"/>
                  <w:kern w:val="0"/>
                  <w:sz w:val="18"/>
                  <w:szCs w:val="18"/>
                </w:rPr>
                <w:delText>52</w:delText>
              </w:r>
              <w:r w:rsidR="00DE3CE5" w:rsidDel="00951DD9">
                <w:rPr>
                  <w:rFonts w:ascii="宋体" w:hAnsi="宋体" w:cs="宋体"/>
                  <w:kern w:val="0"/>
                  <w:sz w:val="18"/>
                  <w:szCs w:val="18"/>
                </w:rPr>
                <w:delText>%</w:delText>
              </w:r>
            </w:del>
          </w:p>
        </w:tc>
      </w:tr>
      <w:tr w:rsidR="00C26F49" w:rsidRPr="00C26F49" w:rsidDel="00951DD9" w14:paraId="7A5B3447" w14:textId="56F85A89" w:rsidTr="003D1DB4">
        <w:trPr>
          <w:tblCellSpacing w:w="0" w:type="dxa"/>
          <w:jc w:val="center"/>
          <w:del w:id="202"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DDE7C00" w:rsidR="00C26F49" w:rsidRPr="00DE3CE5" w:rsidDel="00951DD9" w:rsidRDefault="000972F9" w:rsidP="00C26F49">
            <w:pPr>
              <w:widowControl/>
              <w:jc w:val="left"/>
              <w:rPr>
                <w:del w:id="203" w:author="Yonah" w:date="2018-08-24T14:33:00Z"/>
                <w:rFonts w:ascii="Times New Roman" w:hAnsi="Times New Roman"/>
                <w:kern w:val="0"/>
                <w:sz w:val="18"/>
                <w:szCs w:val="18"/>
              </w:rPr>
            </w:pPr>
            <w:del w:id="204" w:author="Yonah" w:date="2018-08-24T14:33:00Z">
              <w:r w:rsidRPr="00DE3CE5" w:rsidDel="00951DD9">
                <w:rPr>
                  <w:rFonts w:ascii="Times New Roman" w:hAnsi="Times New Roman"/>
                  <w:kern w:val="0"/>
                  <w:sz w:val="18"/>
                  <w:szCs w:val="18"/>
                </w:rPr>
                <w:delText>S</w:delText>
              </w:r>
              <w:r w:rsidR="00C26F49" w:rsidRPr="00DE3CE5" w:rsidDel="00951DD9">
                <w:rPr>
                  <w:rFonts w:ascii="Times New Roman" w:hAnsi="Times New Roman"/>
                  <w:kern w:val="0"/>
                  <w:sz w:val="18"/>
                  <w:szCs w:val="18"/>
                </w:rPr>
                <w:delText>ize</w:delText>
              </w:r>
            </w:del>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25AC1D9A" w:rsidR="00C26F49" w:rsidRPr="00B80E09" w:rsidDel="00951DD9" w:rsidRDefault="00C26F49" w:rsidP="00C26F49">
            <w:pPr>
              <w:widowControl/>
              <w:jc w:val="left"/>
              <w:rPr>
                <w:del w:id="205" w:author="Yonah" w:date="2018-08-24T14:33:00Z"/>
                <w:rFonts w:ascii="宋体" w:hAnsi="宋体" w:cs="宋体"/>
                <w:kern w:val="0"/>
                <w:sz w:val="18"/>
                <w:szCs w:val="18"/>
              </w:rPr>
            </w:pPr>
            <w:del w:id="206" w:author="Yonah" w:date="2018-08-24T14:33:00Z">
              <w:r w:rsidRPr="00B80E09" w:rsidDel="00951DD9">
                <w:rPr>
                  <w:rFonts w:ascii="宋体" w:hAnsi="宋体" w:cs="宋体"/>
                  <w:kern w:val="0"/>
                  <w:sz w:val="18"/>
                  <w:szCs w:val="18"/>
                </w:rPr>
                <w:delText>99</w:delText>
              </w:r>
              <w:r w:rsidR="00DE3CE5" w:rsidRPr="00B80E09" w:rsidDel="00951DD9">
                <w:rPr>
                  <w:rFonts w:ascii="宋体" w:hAnsi="宋体" w:cs="宋体"/>
                  <w:kern w:val="0"/>
                  <w:sz w:val="18"/>
                  <w:szCs w:val="18"/>
                </w:rPr>
                <w:delText>.</w:delText>
              </w:r>
              <w:r w:rsidRPr="00B80E09" w:rsidDel="00951DD9">
                <w:rPr>
                  <w:rFonts w:ascii="宋体" w:hAnsi="宋体" w:cs="宋体"/>
                  <w:kern w:val="0"/>
                  <w:sz w:val="18"/>
                  <w:szCs w:val="18"/>
                </w:rPr>
                <w:delText>64</w:delText>
              </w:r>
              <w:r w:rsidR="00DE3CE5" w:rsidDel="00951DD9">
                <w:rPr>
                  <w:rFonts w:ascii="宋体" w:hAnsi="宋体" w:cs="宋体"/>
                  <w:kern w:val="0"/>
                  <w:sz w:val="18"/>
                  <w:szCs w:val="18"/>
                </w:rPr>
                <w:delText>%</w:delText>
              </w:r>
            </w:del>
          </w:p>
        </w:tc>
      </w:tr>
      <w:tr w:rsidR="00C26F49" w:rsidRPr="00C26F49" w:rsidDel="00951DD9" w14:paraId="69CF421B" w14:textId="34672AD5" w:rsidTr="00A33823">
        <w:trPr>
          <w:tblCellSpacing w:w="0" w:type="dxa"/>
          <w:jc w:val="center"/>
          <w:del w:id="207"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10B61F73" w:rsidR="00C26F49" w:rsidRPr="00DE3CE5" w:rsidDel="00951DD9" w:rsidRDefault="00C26F49" w:rsidP="00C26F49">
            <w:pPr>
              <w:widowControl/>
              <w:jc w:val="left"/>
              <w:rPr>
                <w:del w:id="208" w:author="Yonah" w:date="2018-08-24T14:33:00Z"/>
                <w:rFonts w:ascii="Times New Roman" w:hAnsi="Times New Roman"/>
                <w:kern w:val="0"/>
                <w:sz w:val="18"/>
                <w:szCs w:val="18"/>
              </w:rPr>
            </w:pPr>
            <w:del w:id="209" w:author="Yonah" w:date="2018-08-24T14:33:00Z">
              <w:r w:rsidRPr="00DE3CE5" w:rsidDel="00951DD9">
                <w:rPr>
                  <w:rFonts w:ascii="Times New Roman" w:hAnsi="Times New Roman"/>
                  <w:kern w:val="0"/>
                  <w:sz w:val="18"/>
                  <w:szCs w:val="18"/>
                </w:rPr>
                <w:delText>count_obj</w:delText>
              </w:r>
            </w:del>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2B77F7B8" w:rsidR="00C26F49" w:rsidRPr="00B80E09" w:rsidDel="00951DD9" w:rsidRDefault="00C26F49" w:rsidP="00C26F49">
            <w:pPr>
              <w:widowControl/>
              <w:jc w:val="left"/>
              <w:rPr>
                <w:del w:id="210" w:author="Yonah" w:date="2018-08-24T14:33:00Z"/>
                <w:rFonts w:ascii="宋体" w:hAnsi="宋体" w:cs="宋体"/>
                <w:kern w:val="0"/>
                <w:sz w:val="18"/>
                <w:szCs w:val="18"/>
              </w:rPr>
            </w:pPr>
            <w:del w:id="211" w:author="Yonah" w:date="2018-08-24T14:33:00Z">
              <w:r w:rsidRPr="00B80E09" w:rsidDel="00951DD9">
                <w:rPr>
                  <w:rFonts w:ascii="宋体" w:hAnsi="宋体" w:cs="宋体"/>
                  <w:kern w:val="0"/>
                  <w:sz w:val="18"/>
                  <w:szCs w:val="18"/>
                </w:rPr>
                <w:delText>99</w:delText>
              </w:r>
              <w:r w:rsidR="00DE3CE5" w:rsidRPr="00B80E09" w:rsidDel="00951DD9">
                <w:rPr>
                  <w:rFonts w:ascii="宋体" w:hAnsi="宋体" w:cs="宋体"/>
                  <w:kern w:val="0"/>
                  <w:sz w:val="18"/>
                  <w:szCs w:val="18"/>
                </w:rPr>
                <w:delText>.</w:delText>
              </w:r>
              <w:r w:rsidRPr="00B80E09" w:rsidDel="00951DD9">
                <w:rPr>
                  <w:rFonts w:ascii="宋体" w:hAnsi="宋体" w:cs="宋体"/>
                  <w:kern w:val="0"/>
                  <w:sz w:val="18"/>
                  <w:szCs w:val="18"/>
                </w:rPr>
                <w:delText>64</w:delText>
              </w:r>
              <w:r w:rsidR="00DE3CE5" w:rsidDel="00951DD9">
                <w:rPr>
                  <w:rFonts w:ascii="宋体" w:hAnsi="宋体" w:cs="宋体"/>
                  <w:kern w:val="0"/>
                  <w:sz w:val="18"/>
                  <w:szCs w:val="18"/>
                </w:rPr>
                <w:delText>%</w:delText>
              </w:r>
            </w:del>
          </w:p>
        </w:tc>
      </w:tr>
      <w:tr w:rsidR="00C26F49" w:rsidRPr="00C26F49" w:rsidDel="00951DD9" w14:paraId="54E1EE43" w14:textId="3158A5E7" w:rsidTr="003D1DB4">
        <w:trPr>
          <w:tblCellSpacing w:w="0" w:type="dxa"/>
          <w:jc w:val="center"/>
          <w:del w:id="212" w:author="Yonah" w:date="2018-08-24T14:33:00Z"/>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74E2F0D0" w:rsidR="00C26F49" w:rsidRPr="00DE3CE5" w:rsidDel="00951DD9" w:rsidRDefault="00C26F49" w:rsidP="00C26F49">
            <w:pPr>
              <w:widowControl/>
              <w:jc w:val="left"/>
              <w:rPr>
                <w:del w:id="213" w:author="Yonah" w:date="2018-08-24T14:33:00Z"/>
                <w:rFonts w:ascii="Times New Roman" w:hAnsi="Times New Roman"/>
                <w:kern w:val="0"/>
                <w:sz w:val="18"/>
                <w:szCs w:val="18"/>
              </w:rPr>
            </w:pPr>
            <w:del w:id="214" w:author="Yonah" w:date="2018-08-24T14:33:00Z">
              <w:r w:rsidRPr="00DE3CE5" w:rsidDel="00951DD9">
                <w:rPr>
                  <w:rFonts w:ascii="Times New Roman" w:hAnsi="Times New Roman"/>
                  <w:kern w:val="0"/>
                  <w:sz w:val="18"/>
                  <w:szCs w:val="18"/>
                </w:rPr>
                <w:delText>count_endobj</w:delText>
              </w:r>
            </w:del>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60C2EF06" w:rsidR="00C26F49" w:rsidRPr="00DE3CE5" w:rsidDel="00951DD9" w:rsidRDefault="00C26F49" w:rsidP="00C26F49">
            <w:pPr>
              <w:widowControl/>
              <w:jc w:val="left"/>
              <w:rPr>
                <w:del w:id="215" w:author="Yonah" w:date="2018-08-24T14:33:00Z"/>
                <w:rFonts w:ascii="宋体" w:hAnsi="宋体" w:cs="宋体"/>
                <w:kern w:val="0"/>
                <w:sz w:val="18"/>
                <w:szCs w:val="18"/>
              </w:rPr>
            </w:pPr>
            <w:del w:id="216" w:author="Yonah" w:date="2018-08-24T14:33:00Z">
              <w:r w:rsidRPr="00DE3CE5" w:rsidDel="00951DD9">
                <w:rPr>
                  <w:rFonts w:ascii="宋体" w:hAnsi="宋体" w:cs="宋体"/>
                  <w:kern w:val="0"/>
                  <w:sz w:val="18"/>
                  <w:szCs w:val="18"/>
                </w:rPr>
                <w:delText>99</w:delText>
              </w:r>
              <w:r w:rsidR="00DE3CE5" w:rsidRPr="00DE3CE5" w:rsidDel="00951DD9">
                <w:rPr>
                  <w:rFonts w:ascii="宋体" w:hAnsi="宋体" w:cs="宋体"/>
                  <w:kern w:val="0"/>
                  <w:sz w:val="18"/>
                  <w:szCs w:val="18"/>
                </w:rPr>
                <w:delText>.</w:delText>
              </w:r>
              <w:r w:rsidRPr="00DE3CE5" w:rsidDel="00951DD9">
                <w:rPr>
                  <w:rFonts w:ascii="宋体" w:hAnsi="宋体" w:cs="宋体"/>
                  <w:kern w:val="0"/>
                  <w:sz w:val="18"/>
                  <w:szCs w:val="18"/>
                </w:rPr>
                <w:delText>64</w:delText>
              </w:r>
              <w:r w:rsidR="00DE3CE5" w:rsidDel="00951DD9">
                <w:rPr>
                  <w:rFonts w:ascii="宋体" w:hAnsi="宋体" w:cs="宋体"/>
                  <w:kern w:val="0"/>
                  <w:sz w:val="18"/>
                  <w:szCs w:val="18"/>
                </w:rPr>
                <w:delText>%</w:delText>
              </w:r>
            </w:del>
          </w:p>
        </w:tc>
      </w:tr>
    </w:tbl>
    <w:p w14:paraId="6F9365C0" w14:textId="77777777" w:rsidR="00951DD9" w:rsidRPr="00FE7D3B" w:rsidRDefault="00951DD9" w:rsidP="00951DD9">
      <w:pPr>
        <w:rPr>
          <w:ins w:id="217" w:author="Yonah" w:date="2018-08-24T14:33:00Z"/>
          <w:sz w:val="18"/>
          <w:szCs w:val="18"/>
        </w:rPr>
      </w:pPr>
      <w:ins w:id="218" w:author="Yonah" w:date="2018-08-24T14:32:00Z">
        <w:r>
          <w:rPr>
            <w:sz w:val="18"/>
            <w:szCs w:val="18"/>
          </w:rPr>
          <w:t>*</w:t>
        </w:r>
      </w:ins>
      <w:ins w:id="219" w:author="Yonah" w:date="2018-08-24T14:33:00Z">
        <w:r>
          <w:rPr>
            <w:rFonts w:hint="eastAsia"/>
            <w:sz w:val="18"/>
            <w:szCs w:val="18"/>
          </w:rPr>
          <w:t>前五个特征分别是</w:t>
        </w:r>
        <w:r w:rsidRPr="00FE7D3B">
          <w:rPr>
            <w:sz w:val="18"/>
            <w:szCs w:val="18"/>
          </w:rPr>
          <w:t>(1, count_font), (2, count_javascript), (3, size), (4, count_obj) and (5, count_endobj)</w:t>
        </w:r>
      </w:ins>
    </w:p>
    <w:p w14:paraId="7A7E554E" w14:textId="720B297E"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7371C97C" w:rsidR="00D91F56" w:rsidRDefault="00475D8C" w:rsidP="00475D8C">
      <w:pPr>
        <w:ind w:firstLine="420"/>
      </w:pPr>
      <w:r>
        <w:rPr>
          <w:rFonts w:hint="eastAsia"/>
        </w:rPr>
        <w:t>同时我们还通过</w:t>
      </w:r>
      <w:r w:rsidR="00C34E4D">
        <w:rPr>
          <w:rFonts w:hint="eastAsia"/>
        </w:rPr>
        <w:t>对特征有效性进行研究，</w:t>
      </w:r>
      <w:r w:rsidR="00EF5331">
        <w:rPr>
          <w:rFonts w:hint="eastAsia"/>
        </w:rPr>
        <w:t>来</w:t>
      </w:r>
      <w:r>
        <w:rPr>
          <w:rFonts w:hint="eastAsia"/>
        </w:rPr>
        <w:t>评估模型的鲁棒性</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6621A5">
        <w:rPr>
          <w:rFonts w:hint="eastAsia"/>
        </w:rPr>
        <w:t>逐一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，当特征减少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lastRenderedPageBreak/>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6E5A8B2D">
            <wp:extent cx="3244850" cy="1845884"/>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7965" cy="1864722"/>
                    </a:xfrm>
                    <a:prstGeom prst="rect">
                      <a:avLst/>
                    </a:prstGeom>
                  </pic:spPr>
                </pic:pic>
              </a:graphicData>
            </a:graphic>
          </wp:inline>
        </w:drawing>
      </w:r>
    </w:p>
    <w:p w14:paraId="128D2016" w14:textId="77777777" w:rsidR="00E62056" w:rsidRDefault="00E62056"/>
    <w:p w14:paraId="46624CED" w14:textId="271FB45A"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5D4229">
        <w:rPr>
          <w:rFonts w:hint="eastAsia"/>
        </w:rPr>
        <w:t>Model</w:t>
      </w:r>
      <w:r w:rsidR="005D4229">
        <w:t>3</w:t>
      </w:r>
      <w:r w:rsidR="004A6127">
        <w:rPr>
          <w:rFonts w:hint="eastAsia"/>
        </w:rPr>
        <w:t>具有良好的预测性能</w:t>
      </w:r>
      <w:r>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C933285" wp14:editId="41BE9AC8">
            <wp:extent cx="3181350" cy="2400740"/>
            <wp:effectExtent l="0" t="0" r="0" b="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6180" cy="2427024"/>
                    </a:xfrm>
                    <a:prstGeom prst="rect">
                      <a:avLst/>
                    </a:prstGeom>
                    <a:noFill/>
                    <a:ln>
                      <a:noFill/>
                    </a:ln>
                  </pic:spPr>
                </pic:pic>
              </a:graphicData>
            </a:graphic>
          </wp:inline>
        </w:drawing>
      </w:r>
      <w:bookmarkStart w:id="220" w:name="_GoBack"/>
      <w:bookmarkEnd w:id="220"/>
    </w:p>
    <w:p w14:paraId="2A945E0C" w14:textId="21BB67C2" w:rsidR="00E7020C" w:rsidRPr="00C95494" w:rsidRDefault="00C95494" w:rsidP="00623729">
      <w:pPr>
        <w:widowControl/>
        <w:spacing w:after="4" w:line="214" w:lineRule="atLeast"/>
        <w:rPr>
          <w:ins w:id="221" w:author="Yonah" w:date="2018-08-24T14:43:00Z"/>
          <w:rFonts w:ascii="Arial" w:hAnsi="Arial" w:cs="Arial"/>
          <w:color w:val="2E3033"/>
          <w:szCs w:val="21"/>
          <w:shd w:val="clear" w:color="auto" w:fill="FFFFFF"/>
          <w:rPrChange w:id="222" w:author="Yonah" w:date="2018-08-24T14:44:00Z">
            <w:rPr>
              <w:ins w:id="223" w:author="Yonah" w:date="2018-08-24T14:43:00Z"/>
              <w:rFonts w:ascii="Arial" w:hAnsi="Arial" w:cs="Arial"/>
              <w:color w:val="2E3033"/>
              <w:sz w:val="18"/>
              <w:szCs w:val="18"/>
              <w:shd w:val="clear" w:color="auto" w:fill="FFFFFF"/>
            </w:rPr>
          </w:rPrChange>
        </w:rPr>
      </w:pPr>
      <w:ins w:id="224" w:author="Yonah" w:date="2018-08-24T14:43:00Z">
        <w:r w:rsidRPr="00C95494">
          <w:rPr>
            <w:rFonts w:ascii="Times New Roman" w:hAnsi="Times New Roman" w:hint="eastAsia"/>
            <w:kern w:val="0"/>
            <w:szCs w:val="21"/>
            <w:rPrChange w:id="225" w:author="Yonah" w:date="2018-08-24T14:44:00Z">
              <w:rPr>
                <w:rFonts w:ascii="Times New Roman" w:hAnsi="Times New Roman" w:hint="eastAsia"/>
                <w:kern w:val="0"/>
                <w:sz w:val="20"/>
              </w:rPr>
            </w:rPrChange>
          </w:rPr>
          <w:t>总的来说，我们</w:t>
        </w:r>
        <w:r w:rsidRPr="00C95494">
          <w:rPr>
            <w:rFonts w:ascii="Arial" w:hAnsi="Arial" w:cs="Arial"/>
            <w:color w:val="2E3033"/>
            <w:szCs w:val="21"/>
            <w:shd w:val="clear" w:color="auto" w:fill="FFFFFF"/>
            <w:rPrChange w:id="226" w:author="Yonah" w:date="2018-08-24T14:44:00Z">
              <w:rPr>
                <w:rFonts w:ascii="Arial" w:hAnsi="Arial" w:cs="Arial"/>
                <w:color w:val="2E3033"/>
                <w:sz w:val="18"/>
                <w:szCs w:val="18"/>
                <w:shd w:val="clear" w:color="auto" w:fill="FFFFFF"/>
              </w:rPr>
            </w:rPrChange>
          </w:rPr>
          <w:t>针对模型鲁棒性问题，提出了</w:t>
        </w:r>
        <w:r w:rsidRPr="00C95494">
          <w:rPr>
            <w:rFonts w:ascii="Arial" w:hAnsi="Arial" w:cs="Arial"/>
            <w:color w:val="2E3033"/>
            <w:szCs w:val="21"/>
            <w:shd w:val="clear" w:color="auto" w:fill="FFFFFF"/>
            <w:rPrChange w:id="227" w:author="Yonah" w:date="2018-08-24T14:44:00Z">
              <w:rPr>
                <w:rFonts w:ascii="Arial" w:hAnsi="Arial" w:cs="Arial"/>
                <w:color w:val="2E3033"/>
                <w:sz w:val="18"/>
                <w:szCs w:val="18"/>
                <w:shd w:val="clear" w:color="auto" w:fill="FFFFFF"/>
              </w:rPr>
            </w:rPrChange>
          </w:rPr>
          <w:t>5</w:t>
        </w:r>
        <w:r w:rsidRPr="00C95494">
          <w:rPr>
            <w:rFonts w:ascii="Arial" w:hAnsi="Arial" w:cs="Arial"/>
            <w:color w:val="2E3033"/>
            <w:szCs w:val="21"/>
            <w:shd w:val="clear" w:color="auto" w:fill="FFFFFF"/>
            <w:rPrChange w:id="228" w:author="Yonah" w:date="2018-08-24T14:44:00Z">
              <w:rPr>
                <w:rFonts w:ascii="Arial" w:hAnsi="Arial" w:cs="Arial"/>
                <w:color w:val="2E3033"/>
                <w:sz w:val="18"/>
                <w:szCs w:val="18"/>
                <w:shd w:val="clear" w:color="auto" w:fill="FFFFFF"/>
              </w:rPr>
            </w:rPrChange>
          </w:rPr>
          <w:t>种增强模型鲁棒性的防御技术。它们是</w:t>
        </w:r>
        <w:r w:rsidRPr="00C95494">
          <w:rPr>
            <w:rFonts w:ascii="Arial" w:hAnsi="Arial" w:cs="Arial"/>
            <w:color w:val="2E3033"/>
            <w:szCs w:val="21"/>
            <w:shd w:val="clear" w:color="auto" w:fill="FFFFFF"/>
            <w:rPrChange w:id="229" w:author="Yonah" w:date="2018-08-24T14:44:00Z">
              <w:rPr>
                <w:rFonts w:ascii="Arial" w:hAnsi="Arial" w:cs="Arial"/>
                <w:color w:val="2E3033"/>
                <w:sz w:val="18"/>
                <w:szCs w:val="18"/>
                <w:shd w:val="clear" w:color="auto" w:fill="FFFFFF"/>
              </w:rPr>
            </w:rPrChange>
          </w:rPr>
          <w:t>:</w:t>
        </w:r>
      </w:ins>
    </w:p>
    <w:p w14:paraId="2723BE79" w14:textId="77777777" w:rsidR="00000000" w:rsidRPr="00C95494" w:rsidRDefault="004D117D" w:rsidP="00C95494">
      <w:pPr>
        <w:widowControl/>
        <w:numPr>
          <w:ilvl w:val="0"/>
          <w:numId w:val="16"/>
        </w:numPr>
        <w:tabs>
          <w:tab w:val="num" w:pos="720"/>
        </w:tabs>
        <w:spacing w:after="4" w:line="214" w:lineRule="atLeast"/>
        <w:rPr>
          <w:ins w:id="230" w:author="Yonah" w:date="2018-08-24T14:48:00Z"/>
          <w:rFonts w:ascii="Times New Roman" w:hAnsi="Times New Roman"/>
          <w:kern w:val="0"/>
          <w:sz w:val="20"/>
        </w:rPr>
      </w:pPr>
      <w:ins w:id="231" w:author="Yonah" w:date="2018-08-24T14:48:00Z">
        <w:r w:rsidRPr="00C95494">
          <w:rPr>
            <w:rFonts w:ascii="Times New Roman" w:hAnsi="Times New Roman" w:hint="eastAsia"/>
            <w:kern w:val="0"/>
            <w:sz w:val="20"/>
          </w:rPr>
          <w:t>增加多样化和最新的样本进行训练</w:t>
        </w:r>
        <w:r w:rsidRPr="00C95494">
          <w:rPr>
            <w:rFonts w:ascii="Times New Roman" w:hAnsi="Times New Roman"/>
            <w:kern w:val="0"/>
            <w:sz w:val="20"/>
          </w:rPr>
          <w:t xml:space="preserve"> (Model 2.1)</w:t>
        </w:r>
      </w:ins>
    </w:p>
    <w:p w14:paraId="214EE720" w14:textId="77777777" w:rsidR="00000000" w:rsidRPr="00C95494" w:rsidRDefault="004D117D" w:rsidP="00C95494">
      <w:pPr>
        <w:widowControl/>
        <w:numPr>
          <w:ilvl w:val="0"/>
          <w:numId w:val="16"/>
        </w:numPr>
        <w:tabs>
          <w:tab w:val="num" w:pos="720"/>
        </w:tabs>
        <w:spacing w:after="4" w:line="214" w:lineRule="atLeast"/>
        <w:rPr>
          <w:ins w:id="232" w:author="Yonah" w:date="2018-08-24T14:48:00Z"/>
          <w:rFonts w:ascii="Times New Roman" w:hAnsi="Times New Roman"/>
          <w:kern w:val="0"/>
          <w:sz w:val="20"/>
        </w:rPr>
      </w:pPr>
      <w:ins w:id="233" w:author="Yonah" w:date="2018-08-24T14:48:00Z">
        <w:r w:rsidRPr="00C95494">
          <w:rPr>
            <w:rFonts w:ascii="Times New Roman" w:hAnsi="Times New Roman" w:hint="eastAsia"/>
            <w:kern w:val="0"/>
            <w:sz w:val="20"/>
          </w:rPr>
          <w:t>对抗性训练</w:t>
        </w:r>
        <w:r w:rsidRPr="00C95494">
          <w:rPr>
            <w:rFonts w:ascii="Times New Roman" w:hAnsi="Times New Roman"/>
            <w:kern w:val="0"/>
            <w:sz w:val="20"/>
          </w:rPr>
          <w:t xml:space="preserve"> (Model 2.2)</w:t>
        </w:r>
      </w:ins>
    </w:p>
    <w:p w14:paraId="6B056ED2" w14:textId="77777777" w:rsidR="00000000" w:rsidRPr="00C95494" w:rsidRDefault="004D117D" w:rsidP="00C95494">
      <w:pPr>
        <w:widowControl/>
        <w:numPr>
          <w:ilvl w:val="0"/>
          <w:numId w:val="16"/>
        </w:numPr>
        <w:tabs>
          <w:tab w:val="num" w:pos="720"/>
        </w:tabs>
        <w:spacing w:after="4" w:line="214" w:lineRule="atLeast"/>
        <w:rPr>
          <w:ins w:id="234" w:author="Yonah" w:date="2018-08-24T14:48:00Z"/>
          <w:rFonts w:ascii="Times New Roman" w:hAnsi="Times New Roman"/>
          <w:kern w:val="0"/>
          <w:sz w:val="20"/>
        </w:rPr>
      </w:pPr>
      <w:ins w:id="235" w:author="Yonah" w:date="2018-08-24T14:48:00Z">
        <w:r w:rsidRPr="00C95494">
          <w:rPr>
            <w:rFonts w:ascii="Times New Roman" w:hAnsi="Times New Roman" w:hint="eastAsia"/>
            <w:kern w:val="0"/>
            <w:sz w:val="20"/>
          </w:rPr>
          <w:t>调整模型的阈值</w:t>
        </w:r>
        <w:r w:rsidRPr="00C95494">
          <w:rPr>
            <w:rFonts w:ascii="Times New Roman" w:hAnsi="Times New Roman"/>
            <w:kern w:val="0"/>
            <w:sz w:val="20"/>
          </w:rPr>
          <w:t xml:space="preserve"> (Model 2.3)</w:t>
        </w:r>
      </w:ins>
    </w:p>
    <w:p w14:paraId="4A7950F8" w14:textId="0DD27EC7" w:rsidR="00000000" w:rsidRPr="00C95494" w:rsidRDefault="004D117D" w:rsidP="00C95494">
      <w:pPr>
        <w:widowControl/>
        <w:numPr>
          <w:ilvl w:val="0"/>
          <w:numId w:val="16"/>
        </w:numPr>
        <w:tabs>
          <w:tab w:val="num" w:pos="720"/>
        </w:tabs>
        <w:spacing w:after="4" w:line="214" w:lineRule="atLeast"/>
        <w:rPr>
          <w:ins w:id="236" w:author="Yonah" w:date="2018-08-24T14:48:00Z"/>
          <w:rFonts w:ascii="Times New Roman" w:hAnsi="Times New Roman"/>
          <w:kern w:val="0"/>
          <w:sz w:val="20"/>
        </w:rPr>
      </w:pPr>
      <w:ins w:id="237" w:author="Yonah" w:date="2018-08-24T14:48:00Z">
        <w:r w:rsidRPr="00C95494">
          <w:rPr>
            <w:rFonts w:ascii="Times New Roman" w:hAnsi="Times New Roman" w:hint="eastAsia"/>
            <w:kern w:val="0"/>
            <w:sz w:val="20"/>
          </w:rPr>
          <w:t>删除被对手利用的特征训练模型</w:t>
        </w:r>
        <w:r w:rsidRPr="00C95494">
          <w:rPr>
            <w:rFonts w:ascii="Times New Roman" w:hAnsi="Times New Roman"/>
            <w:kern w:val="0"/>
            <w:sz w:val="20"/>
          </w:rPr>
          <w:t xml:space="preserve"> </w:t>
        </w:r>
        <w:r w:rsidR="00C95494">
          <w:rPr>
            <w:rFonts w:ascii="Times New Roman" w:hAnsi="Times New Roman" w:hint="eastAsia"/>
            <w:kern w:val="0"/>
            <w:sz w:val="20"/>
          </w:rPr>
          <w:t>(</w:t>
        </w:r>
        <w:r w:rsidR="00C95494">
          <w:rPr>
            <w:rFonts w:ascii="Times New Roman" w:hAnsi="Times New Roman" w:hint="eastAsia"/>
            <w:kern w:val="0"/>
            <w:sz w:val="20"/>
          </w:rPr>
          <w:t>如</w:t>
        </w:r>
        <w:r w:rsidR="00C95494">
          <w:rPr>
            <w:rFonts w:ascii="Times New Roman" w:hAnsi="Times New Roman" w:hint="eastAsia"/>
            <w:kern w:val="0"/>
            <w:sz w:val="20"/>
          </w:rPr>
          <w:t>M</w:t>
        </w:r>
      </w:ins>
      <w:ins w:id="238" w:author="Yonah" w:date="2018-08-24T14:49:00Z">
        <w:r w:rsidR="00C95494">
          <w:rPr>
            <w:rFonts w:ascii="Times New Roman" w:hAnsi="Times New Roman"/>
            <w:kern w:val="0"/>
            <w:sz w:val="20"/>
          </w:rPr>
          <w:t>odel 3</w:t>
        </w:r>
        <w:r w:rsidR="00C95494">
          <w:rPr>
            <w:rFonts w:ascii="Times New Roman" w:hAnsi="Times New Roman" w:hint="eastAsia"/>
            <w:kern w:val="0"/>
            <w:sz w:val="20"/>
          </w:rPr>
          <w:t>的图</w:t>
        </w:r>
        <w:r w:rsidR="00C95494">
          <w:rPr>
            <w:rFonts w:ascii="Times New Roman" w:hAnsi="Times New Roman" w:hint="eastAsia"/>
            <w:kern w:val="0"/>
            <w:sz w:val="20"/>
          </w:rPr>
          <w:t>3</w:t>
        </w:r>
      </w:ins>
      <w:ins w:id="239" w:author="Yonah" w:date="2018-08-24T14:48:00Z">
        <w:r w:rsidR="00C95494">
          <w:rPr>
            <w:rFonts w:ascii="Times New Roman" w:hAnsi="Times New Roman"/>
            <w:kern w:val="0"/>
            <w:sz w:val="20"/>
          </w:rPr>
          <w:t>)</w:t>
        </w:r>
      </w:ins>
    </w:p>
    <w:p w14:paraId="2B241C7A" w14:textId="77777777" w:rsidR="00000000" w:rsidRPr="00C95494" w:rsidRDefault="004D117D" w:rsidP="00C95494">
      <w:pPr>
        <w:widowControl/>
        <w:numPr>
          <w:ilvl w:val="0"/>
          <w:numId w:val="16"/>
        </w:numPr>
        <w:tabs>
          <w:tab w:val="num" w:pos="720"/>
        </w:tabs>
        <w:spacing w:after="4" w:line="214" w:lineRule="atLeast"/>
        <w:rPr>
          <w:ins w:id="240" w:author="Yonah" w:date="2018-08-24T14:48:00Z"/>
          <w:rFonts w:ascii="Times New Roman" w:hAnsi="Times New Roman"/>
          <w:kern w:val="0"/>
          <w:sz w:val="20"/>
        </w:rPr>
      </w:pPr>
      <w:ins w:id="241" w:author="Yonah" w:date="2018-08-24T14:48:00Z">
        <w:r w:rsidRPr="00C95494">
          <w:rPr>
            <w:rFonts w:ascii="Times New Roman" w:hAnsi="Times New Roman" w:hint="eastAsia"/>
            <w:kern w:val="0"/>
            <w:sz w:val="20"/>
          </w:rPr>
          <w:t>隐藏分类器的相关参数，比如特征，阈值，算法</w:t>
        </w:r>
      </w:ins>
    </w:p>
    <w:p w14:paraId="6E299410" w14:textId="77777777" w:rsidR="00C95494" w:rsidRPr="00C95494" w:rsidRDefault="00C95494" w:rsidP="00623729">
      <w:pPr>
        <w:widowControl/>
        <w:spacing w:after="4" w:line="214" w:lineRule="atLeast"/>
        <w:rPr>
          <w:rFonts w:ascii="Times New Roman" w:hAnsi="Times New Roman"/>
          <w:kern w:val="0"/>
          <w:sz w:val="20"/>
        </w:rPr>
      </w:pPr>
    </w:p>
    <w:p w14:paraId="3BC31F21" w14:textId="276F61D4" w:rsidR="00E7020C" w:rsidRPr="00E62056" w:rsidRDefault="00E7020C" w:rsidP="00C15D51">
      <w:pPr>
        <w:widowControl/>
        <w:spacing w:after="4" w:line="214" w:lineRule="atLeast"/>
      </w:pPr>
      <w:r w:rsidRPr="00500156">
        <w:rPr>
          <w:rFonts w:ascii="Times New Roman" w:hAnsi="Times New Roman" w:hint="eastAsia"/>
          <w:kern w:val="0"/>
          <w:sz w:val="20"/>
        </w:rPr>
        <w:t xml:space="preserve"> </w:t>
      </w:r>
    </w:p>
    <w:p w14:paraId="478E1007" w14:textId="77777777" w:rsidR="00D8079B" w:rsidRDefault="00D8079B" w:rsidP="00B7410C"/>
    <w:p w14:paraId="3009AA9F" w14:textId="72B8B3E5"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w:t>
      </w:r>
      <w:r w:rsidR="006432F0">
        <w:rPr>
          <w:b/>
          <w:sz w:val="32"/>
          <w:szCs w:val="32"/>
        </w:rPr>
        <w:t>：</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lastRenderedPageBreak/>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的急速增加，先前基于规则匹配的引擎从标配开始</w:t>
      </w:r>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69907E36" w14:textId="51D69385" w:rsidR="00601CD3" w:rsidRDefault="00601CD3" w:rsidP="00601CD3">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分类器串联集成到防火墙中。纵然上述两引擎均基于静态分析技术，</w:t>
      </w:r>
      <w:r>
        <w:rPr>
          <w:rFonts w:hint="eastAsia"/>
        </w:rPr>
        <w:t>AI</w:t>
      </w:r>
      <w:r>
        <w:rPr>
          <w:rFonts w:hint="eastAsia"/>
        </w:rPr>
        <w:t>引擎带来的优势却是非常明显的。一方面，此引擎本无需频繁更新，据实验数据，正常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引擎卓越的低计算资源消耗，据实验表明，</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模型自身在预测时需位于内存中。</w:t>
      </w:r>
    </w:p>
    <w:p w14:paraId="3DB25938" w14:textId="77777777" w:rsidR="00774B0C" w:rsidRPr="00B1257C" w:rsidRDefault="00774B0C" w:rsidP="00774B0C">
      <w:pPr>
        <w:jc w:val="center"/>
        <w:rPr>
          <w:sz w:val="18"/>
          <w:szCs w:val="18"/>
        </w:rPr>
      </w:pPr>
      <w:r>
        <w:rPr>
          <w:rFonts w:cs="宋体"/>
          <w:sz w:val="18"/>
          <w:szCs w:val="18"/>
        </w:rPr>
        <w:t>F</w:t>
      </w:r>
      <w:r>
        <w:rPr>
          <w:sz w:val="18"/>
          <w:szCs w:val="18"/>
        </w:rPr>
        <w:t xml:space="preserve">igure </w:t>
      </w:r>
      <w:r>
        <w:rPr>
          <w:rFonts w:cs="宋体"/>
          <w:sz w:val="18"/>
          <w:szCs w:val="18"/>
        </w:rPr>
        <w:t>10</w:t>
      </w:r>
      <w:r>
        <w:rPr>
          <w:sz w:val="18"/>
          <w:szCs w:val="18"/>
        </w:rPr>
        <w:t>.</w:t>
      </w:r>
      <w:r>
        <w:rPr>
          <w:rFonts w:cs="宋体"/>
          <w:sz w:val="18"/>
          <w:szCs w:val="18"/>
        </w:rPr>
        <w:t xml:space="preserve"> </w:t>
      </w:r>
      <w:r>
        <w:t>Overview of Static &amp; Dynamic analysis</w:t>
      </w:r>
    </w:p>
    <w:p w14:paraId="7E15894A" w14:textId="77777777" w:rsidR="00774B0C" w:rsidRDefault="00774B0C" w:rsidP="00774B0C">
      <w:pPr>
        <w:jc w:val="center"/>
      </w:pPr>
      <w:r>
        <w:rPr>
          <w:noProof/>
        </w:rPr>
        <w:drawing>
          <wp:inline distT="0" distB="0" distL="0" distR="0" wp14:anchorId="1B40D4D2" wp14:editId="2131365C">
            <wp:extent cx="5274310" cy="3427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27095"/>
                    </a:xfrm>
                    <a:prstGeom prst="rect">
                      <a:avLst/>
                    </a:prstGeom>
                  </pic:spPr>
                </pic:pic>
              </a:graphicData>
            </a:graphic>
          </wp:inline>
        </w:drawing>
      </w:r>
    </w:p>
    <w:p w14:paraId="7F821D7E" w14:textId="77777777" w:rsidR="00774B0C" w:rsidRDefault="00774B0C" w:rsidP="00601CD3">
      <w:pPr>
        <w:ind w:firstLine="360"/>
      </w:pPr>
    </w:p>
    <w:p w14:paraId="349C41AE" w14:textId="77777777" w:rsidR="00601CD3" w:rsidRPr="00601CD3" w:rsidRDefault="00601CD3" w:rsidP="00E630E3">
      <w:pPr>
        <w:ind w:firstLine="360"/>
      </w:pP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6C79903A"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w:t>
      </w:r>
      <w:r w:rsidR="0007707C">
        <w:rPr>
          <w:rFonts w:hint="eastAsia"/>
        </w:rPr>
        <w:t>的模型均</w:t>
      </w:r>
      <w:r>
        <w:rPr>
          <w:rFonts w:hint="eastAsia"/>
        </w:rPr>
        <w:t>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lastRenderedPageBreak/>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r>
        <w:rPr>
          <w:rFonts w:hint="eastAsia"/>
        </w:rPr>
        <w:t>docx</w:t>
      </w:r>
      <w:r>
        <w:rPr>
          <w:rFonts w:hint="eastAsia"/>
        </w:rPr>
        <w:t>，</w:t>
      </w:r>
      <w:r>
        <w:rPr>
          <w:rFonts w:hint="eastAsia"/>
        </w:rPr>
        <w:t>pptx</w:t>
      </w:r>
      <w:r>
        <w:rPr>
          <w:rFonts w:hint="eastAsia"/>
        </w:rPr>
        <w:t>等）</w:t>
      </w:r>
    </w:p>
    <w:p w14:paraId="4BDEC767" w14:textId="65E71B91" w:rsidR="004E2069" w:rsidRPr="00E630E3" w:rsidRDefault="004E2069" w:rsidP="00B7410C"/>
    <w:p w14:paraId="4B632939" w14:textId="77777777" w:rsidR="00B77808" w:rsidRDefault="00B77808" w:rsidP="00774B0C">
      <w:pPr>
        <w:pStyle w:val="1"/>
      </w:pPr>
      <w:r>
        <w:rPr>
          <w:rFonts w:hint="eastAsia"/>
        </w:rPr>
        <w:t>参考文献</w:t>
      </w:r>
      <w:r>
        <w:rPr>
          <w:rFonts w:hint="eastAsia"/>
        </w:rPr>
        <w:t>:</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42" w:name="OLE_LINK23"/>
      <w:bookmarkStart w:id="243" w:name="OLE_LINK24"/>
      <w:bookmarkStart w:id="244" w:name="OLE_LINK25"/>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8"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45"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245"/>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246" w:name="OLE_LINK3"/>
      <w:bookmarkStart w:id="247" w:name="OLE_LINK4"/>
      <w:r w:rsidRPr="00275493">
        <w:rPr>
          <w:rFonts w:asciiTheme="minorHAnsi" w:hAnsiTheme="minorHAnsi" w:cs="NimbusRomNo9L-Regu"/>
          <w:color w:val="000000" w:themeColor="text1"/>
          <w:kern w:val="0"/>
          <w:sz w:val="20"/>
          <w:szCs w:val="20"/>
        </w:rPr>
        <w:t>Davide Maiorca</w:t>
      </w:r>
      <w:bookmarkEnd w:id="246"/>
      <w:bookmarkEnd w:id="247"/>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sidR="00AC55B2">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ceedings of the 8th International Conference on Machine Learning </w:t>
      </w:r>
      <w:r w:rsidRPr="00275493">
        <w:rPr>
          <w:rFonts w:asciiTheme="minorHAnsi" w:eastAsiaTheme="minorEastAsia" w:hAnsiTheme="minorHAnsi" w:cs="Times"/>
          <w:i/>
          <w:iCs/>
          <w:color w:val="000000" w:themeColor="text1"/>
          <w:kern w:val="0"/>
          <w:sz w:val="20"/>
          <w:szCs w:val="20"/>
        </w:rPr>
        <w:lastRenderedPageBreak/>
        <w:t>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248" w:name="OLE_LINK5"/>
      <w:bookmarkStart w:id="249" w:name="OLE_LINK6"/>
      <w:bookmarkStart w:id="250" w:name="OLE_LINK32"/>
      <w:bookmarkStart w:id="251" w:name="OLE_LINK33"/>
      <w:r w:rsidRPr="007C7E43">
        <w:rPr>
          <w:rFonts w:asciiTheme="minorHAnsi" w:hAnsiTheme="minorHAnsi"/>
          <w:color w:val="000000" w:themeColor="text1"/>
          <w:sz w:val="20"/>
          <w:szCs w:val="20"/>
        </w:rPr>
        <w:t xml:space="preserve">Charles </w:t>
      </w:r>
      <w:bookmarkStart w:id="252" w:name="OLE_LINK34"/>
      <w:bookmarkStart w:id="253" w:name="OLE_LINK35"/>
      <w:r w:rsidRPr="007C7E43">
        <w:rPr>
          <w:rFonts w:asciiTheme="minorHAnsi" w:hAnsiTheme="minorHAnsi"/>
          <w:color w:val="000000" w:themeColor="text1"/>
          <w:sz w:val="20"/>
          <w:szCs w:val="20"/>
        </w:rPr>
        <w:t>Smutz</w:t>
      </w:r>
      <w:bookmarkEnd w:id="248"/>
      <w:bookmarkEnd w:id="249"/>
      <w:bookmarkEnd w:id="252"/>
      <w:bookmarkEnd w:id="253"/>
      <w:r w:rsidRPr="007C7E43">
        <w:rPr>
          <w:rFonts w:asciiTheme="minorHAnsi" w:hAnsiTheme="minorHAnsi"/>
          <w:color w:val="000000" w:themeColor="text1"/>
          <w:sz w:val="20"/>
          <w:szCs w:val="20"/>
        </w:rPr>
        <w:t xml:space="preserve"> and Angelos Stavrou</w:t>
      </w:r>
      <w:bookmarkEnd w:id="250"/>
      <w:bookmarkEnd w:id="251"/>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254" w:name="OLE_LINK1"/>
      <w:bookmarkStart w:id="255"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254"/>
    <w:bookmarkEnd w:id="255"/>
    <w:p w14:paraId="50248523" w14:textId="77777777" w:rsidR="00FA1CD6"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14:paraId="687DE410" w14:textId="7CA6F119" w:rsidR="005A641E" w:rsidRDefault="005A641E" w:rsidP="005A641E">
      <w:pPr>
        <w:pStyle w:val="a5"/>
        <w:widowControl/>
        <w:numPr>
          <w:ilvl w:val="0"/>
          <w:numId w:val="4"/>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Smutz, Angelos Stavrou </w:t>
      </w:r>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3D1260">
        <w:rPr>
          <w:rFonts w:asciiTheme="minorHAnsi" w:hAnsiTheme="minorHAnsi"/>
          <w:color w:val="000000" w:themeColor="text1"/>
          <w:sz w:val="20"/>
          <w:szCs w:val="20"/>
        </w:rPr>
        <w:t>C Smutz, A Stavrou - NDSS, 2016</w:t>
      </w:r>
    </w:p>
    <w:p w14:paraId="6E80B9E4" w14:textId="6E1984C8" w:rsidR="00AD69D6" w:rsidRDefault="00BE1AA5" w:rsidP="00BE1AA5">
      <w:pPr>
        <w:pStyle w:val="a5"/>
        <w:widowControl/>
        <w:numPr>
          <w:ilvl w:val="0"/>
          <w:numId w:val="4"/>
        </w:numPr>
        <w:ind w:firstLineChars="0"/>
        <w:jc w:val="left"/>
        <w:rPr>
          <w:rFonts w:asciiTheme="minorHAnsi" w:hAnsiTheme="minorHAnsi"/>
          <w:color w:val="000000" w:themeColor="text1"/>
          <w:sz w:val="20"/>
          <w:szCs w:val="20"/>
        </w:rPr>
      </w:pPr>
      <w:r w:rsidRPr="00BE1AA5">
        <w:rPr>
          <w:rFonts w:asciiTheme="minorHAnsi" w:hAnsiTheme="minorHAnsi"/>
          <w:color w:val="000000" w:themeColor="text1"/>
          <w:sz w:val="20"/>
          <w:szCs w:val="20"/>
        </w:rPr>
        <w:t xml:space="preserve">Adversarial Machine Learning. </w:t>
      </w:r>
      <w:hyperlink r:id="rId19" w:history="1">
        <w:r w:rsidR="00AD69D6" w:rsidRPr="003E024E">
          <w:rPr>
            <w:rStyle w:val="a7"/>
            <w:rFonts w:asciiTheme="minorHAnsi" w:hAnsiTheme="minorHAnsi"/>
            <w:sz w:val="20"/>
            <w:szCs w:val="20"/>
          </w:rPr>
          <w:t>https://en.wikipedia.org/wiki/Adversarial_machine_learning</w:t>
        </w:r>
      </w:hyperlink>
    </w:p>
    <w:p w14:paraId="184A1FCB" w14:textId="77777777" w:rsidR="0034334C" w:rsidRPr="00774B0C" w:rsidRDefault="0034334C" w:rsidP="00774B0C">
      <w:pPr>
        <w:pStyle w:val="a5"/>
        <w:widowControl/>
        <w:numPr>
          <w:ilvl w:val="0"/>
          <w:numId w:val="4"/>
        </w:numPr>
        <w:ind w:firstLineChars="0"/>
        <w:jc w:val="left"/>
        <w:rPr>
          <w:rFonts w:asciiTheme="minorHAnsi" w:hAnsiTheme="minorHAnsi"/>
          <w:color w:val="000000" w:themeColor="text1"/>
          <w:sz w:val="20"/>
          <w:szCs w:val="20"/>
        </w:rPr>
      </w:pPr>
    </w:p>
    <w:p w14:paraId="44E0185A" w14:textId="77777777" w:rsidR="00AD69D6" w:rsidRDefault="00AD69D6" w:rsidP="005A641E">
      <w:pPr>
        <w:pStyle w:val="a5"/>
        <w:widowControl/>
        <w:numPr>
          <w:ilvl w:val="0"/>
          <w:numId w:val="4"/>
        </w:numPr>
        <w:ind w:firstLineChars="0"/>
        <w:jc w:val="left"/>
        <w:rPr>
          <w:color w:val="000000"/>
          <w:sz w:val="18"/>
          <w:szCs w:val="18"/>
          <w:shd w:val="clear" w:color="auto" w:fill="FFFFFF"/>
        </w:rPr>
      </w:pPr>
    </w:p>
    <w:p w14:paraId="28C13CE7" w14:textId="3B8FFF60" w:rsidR="0034334C" w:rsidRPr="001337E6" w:rsidRDefault="007C0A83" w:rsidP="005A641E">
      <w:pPr>
        <w:pStyle w:val="a5"/>
        <w:widowControl/>
        <w:numPr>
          <w:ilvl w:val="0"/>
          <w:numId w:val="4"/>
        </w:numPr>
        <w:ind w:firstLineChars="0"/>
        <w:jc w:val="left"/>
        <w:rPr>
          <w:color w:val="000000"/>
          <w:sz w:val="18"/>
          <w:szCs w:val="18"/>
          <w:shd w:val="clear" w:color="auto" w:fill="FFFFFF"/>
        </w:rPr>
      </w:pPr>
      <w:r>
        <w:rPr>
          <w:rFonts w:hint="eastAsia"/>
          <w:color w:val="000000"/>
          <w:sz w:val="18"/>
          <w:szCs w:val="18"/>
          <w:shd w:val="clear" w:color="auto" w:fill="FFFFFF"/>
        </w:rPr>
        <w:t>例如</w:t>
      </w:r>
      <w:r w:rsidR="0034334C">
        <w:rPr>
          <w:rFonts w:hint="eastAsia"/>
          <w:color w:val="000000"/>
          <w:sz w:val="18"/>
          <w:szCs w:val="18"/>
          <w:shd w:val="clear" w:color="auto" w:fill="FFFFFF"/>
        </w:rPr>
        <w:t>文伟平，郭荣华，孟正，等</w:t>
      </w:r>
      <w:r w:rsidR="0034334C" w:rsidRPr="001337E6">
        <w:rPr>
          <w:color w:val="000000"/>
          <w:sz w:val="18"/>
          <w:szCs w:val="18"/>
          <w:shd w:val="clear" w:color="auto" w:fill="FFFFFF"/>
        </w:rPr>
        <w:t>. </w:t>
      </w:r>
      <w:r w:rsidR="0034334C">
        <w:rPr>
          <w:rFonts w:hint="eastAsia"/>
          <w:color w:val="000000"/>
          <w:sz w:val="18"/>
          <w:szCs w:val="18"/>
          <w:shd w:val="clear" w:color="auto" w:fill="FFFFFF"/>
        </w:rPr>
        <w:t>信息安全风险评估关键技术研究与实现</w:t>
      </w:r>
      <w:bookmarkStart w:id="256" w:name="OLE_LINK46"/>
      <w:bookmarkStart w:id="257" w:name="OLE_LINK47"/>
      <w:r w:rsidR="0034334C" w:rsidRPr="001337E6">
        <w:rPr>
          <w:color w:val="000000"/>
          <w:sz w:val="18"/>
          <w:szCs w:val="18"/>
          <w:shd w:val="clear" w:color="auto" w:fill="FFFFFF"/>
        </w:rPr>
        <w:t>[J]. </w:t>
      </w:r>
      <w:bookmarkStart w:id="258" w:name="OLE_LINK27"/>
      <w:bookmarkStart w:id="259" w:name="OLE_LINK28"/>
      <w:r w:rsidR="0034334C">
        <w:rPr>
          <w:rFonts w:hint="eastAsia"/>
          <w:color w:val="000000"/>
          <w:sz w:val="18"/>
          <w:szCs w:val="18"/>
          <w:shd w:val="clear" w:color="auto" w:fill="FFFFFF"/>
        </w:rPr>
        <w:t>信息网络安全，</w:t>
      </w:r>
      <w:bookmarkEnd w:id="256"/>
      <w:bookmarkEnd w:id="257"/>
      <w:bookmarkEnd w:id="258"/>
      <w:bookmarkEnd w:id="259"/>
      <w:r w:rsidR="0034334C" w:rsidRPr="001337E6">
        <w:rPr>
          <w:color w:val="000000"/>
          <w:sz w:val="18"/>
          <w:szCs w:val="18"/>
          <w:shd w:val="clear" w:color="auto" w:fill="FFFFFF"/>
        </w:rPr>
        <w:t>2015</w:t>
      </w:r>
      <w:r w:rsidR="0034334C">
        <w:rPr>
          <w:rFonts w:hint="eastAsia"/>
          <w:color w:val="000000"/>
          <w:sz w:val="18"/>
          <w:szCs w:val="18"/>
          <w:shd w:val="clear" w:color="auto" w:fill="FFFFFF"/>
        </w:rPr>
        <w:t>，</w:t>
      </w:r>
      <w:r w:rsidR="0034334C" w:rsidRPr="001337E6">
        <w:rPr>
          <w:color w:val="000000"/>
          <w:sz w:val="18"/>
          <w:szCs w:val="18"/>
          <w:shd w:val="clear" w:color="auto" w:fill="FFFFFF"/>
        </w:rPr>
        <w:t>15</w:t>
      </w:r>
      <w:r w:rsidR="0034334C">
        <w:rPr>
          <w:rFonts w:hint="eastAsia"/>
          <w:color w:val="000000"/>
          <w:sz w:val="18"/>
          <w:szCs w:val="18"/>
          <w:shd w:val="clear" w:color="auto" w:fill="FFFFFF"/>
        </w:rPr>
        <w:t>（</w:t>
      </w:r>
      <w:r w:rsidR="0034334C" w:rsidRPr="001337E6">
        <w:rPr>
          <w:color w:val="000000"/>
          <w:sz w:val="18"/>
          <w:szCs w:val="18"/>
          <w:shd w:val="clear" w:color="auto" w:fill="FFFFFF"/>
        </w:rPr>
        <w:t>2</w:t>
      </w:r>
      <w:r w:rsidR="0034334C">
        <w:rPr>
          <w:rFonts w:hint="eastAsia"/>
          <w:color w:val="000000"/>
          <w:sz w:val="18"/>
          <w:szCs w:val="18"/>
          <w:shd w:val="clear" w:color="auto" w:fill="FFFFFF"/>
        </w:rPr>
        <w:t>）：</w:t>
      </w:r>
      <w:r w:rsidR="0034334C" w:rsidRPr="001337E6">
        <w:rPr>
          <w:color w:val="000000"/>
          <w:sz w:val="18"/>
          <w:szCs w:val="18"/>
          <w:shd w:val="clear" w:color="auto" w:fill="FFFFFF"/>
        </w:rPr>
        <w:t>7-14.</w:t>
      </w:r>
    </w:p>
    <w:p w14:paraId="1A6ACCDC" w14:textId="6C5D75C9" w:rsidR="0034334C" w:rsidRPr="00A34F00" w:rsidRDefault="0034334C">
      <w:pPr>
        <w:pStyle w:val="a5"/>
        <w:widowControl/>
        <w:numPr>
          <w:ilvl w:val="0"/>
          <w:numId w:val="4"/>
        </w:numPr>
        <w:ind w:firstLineChars="0"/>
        <w:jc w:val="left"/>
        <w:rPr>
          <w:color w:val="000000"/>
          <w:sz w:val="18"/>
          <w:szCs w:val="18"/>
          <w:shd w:val="clear" w:color="auto" w:fill="FFFFFF"/>
        </w:rPr>
      </w:pPr>
      <w:r w:rsidRPr="001337E6">
        <w:rPr>
          <w:rFonts w:hint="eastAsia"/>
          <w:color w:val="000000"/>
          <w:sz w:val="18"/>
          <w:szCs w:val="18"/>
          <w:shd w:val="clear" w:color="auto" w:fill="FFFFFF"/>
        </w:rPr>
        <w:t>和湘</w:t>
      </w:r>
      <w:r w:rsidRPr="001337E6">
        <w:rPr>
          <w:color w:val="000000"/>
          <w:sz w:val="18"/>
          <w:szCs w:val="18"/>
          <w:shd w:val="clear" w:color="auto" w:fill="FFFFFF"/>
        </w:rPr>
        <w:t xml:space="preserve">, </w:t>
      </w:r>
      <w:r w:rsidRPr="001337E6">
        <w:rPr>
          <w:rFonts w:hint="eastAsia"/>
          <w:color w:val="000000"/>
          <w:sz w:val="18"/>
          <w:szCs w:val="18"/>
          <w:shd w:val="clear" w:color="auto" w:fill="FFFFFF"/>
        </w:rPr>
        <w:t>刘晟</w:t>
      </w:r>
      <w:r w:rsidRPr="001337E6">
        <w:rPr>
          <w:color w:val="000000"/>
          <w:sz w:val="18"/>
          <w:szCs w:val="18"/>
          <w:shd w:val="clear" w:color="auto" w:fill="FFFFFF"/>
        </w:rPr>
        <w:t xml:space="preserve">, </w:t>
      </w:r>
      <w:r w:rsidRPr="001337E6">
        <w:rPr>
          <w:rFonts w:hint="eastAsia"/>
          <w:color w:val="000000"/>
          <w:sz w:val="18"/>
          <w:szCs w:val="18"/>
          <w:shd w:val="clear" w:color="auto" w:fill="FFFFFF"/>
        </w:rPr>
        <w:t>姜吉国</w:t>
      </w:r>
      <w:r w:rsidRPr="001337E6">
        <w:rPr>
          <w:color w:val="000000"/>
          <w:sz w:val="18"/>
          <w:szCs w:val="18"/>
          <w:shd w:val="clear" w:color="auto" w:fill="FFFFFF"/>
        </w:rPr>
        <w:t xml:space="preserve">. </w:t>
      </w:r>
      <w:r w:rsidRPr="0034334C">
        <w:rPr>
          <w:rFonts w:hint="eastAsia"/>
          <w:color w:val="000000"/>
          <w:sz w:val="18"/>
          <w:szCs w:val="18"/>
          <w:shd w:val="clear" w:color="auto" w:fill="FFFFFF"/>
        </w:rPr>
        <w:t>基于机器学习的入侵检测方法对比研究</w:t>
      </w:r>
      <w:r w:rsidRPr="001337E6">
        <w:rPr>
          <w:color w:val="000000"/>
          <w:sz w:val="18"/>
          <w:szCs w:val="18"/>
          <w:shd w:val="clear" w:color="auto" w:fill="FFFFFF"/>
        </w:rPr>
        <w:t>[J]. </w:t>
      </w:r>
      <w:bookmarkStart w:id="260" w:name="OLE_LINK40"/>
      <w:bookmarkStart w:id="261" w:name="OLE_LINK41"/>
      <w:r>
        <w:rPr>
          <w:rFonts w:hint="eastAsia"/>
          <w:color w:val="000000"/>
          <w:sz w:val="18"/>
          <w:szCs w:val="18"/>
          <w:shd w:val="clear" w:color="auto" w:fill="FFFFFF"/>
        </w:rPr>
        <w:t>信息网络安全，</w:t>
      </w:r>
      <w:bookmarkEnd w:id="260"/>
      <w:bookmarkEnd w:id="261"/>
      <w:r>
        <w:rPr>
          <w:rFonts w:hint="eastAsia"/>
          <w:color w:val="000000"/>
          <w:sz w:val="18"/>
          <w:szCs w:val="18"/>
          <w:shd w:val="clear" w:color="auto" w:fill="FFFFFF"/>
        </w:rPr>
        <w:t>2018</w:t>
      </w:r>
      <w:r>
        <w:rPr>
          <w:rFonts w:hint="eastAsia"/>
          <w:color w:val="000000"/>
          <w:sz w:val="18"/>
          <w:szCs w:val="18"/>
          <w:shd w:val="clear" w:color="auto" w:fill="FFFFFF"/>
        </w:rPr>
        <w:t>，</w:t>
      </w:r>
      <w:r>
        <w:rPr>
          <w:rFonts w:hint="eastAsia"/>
          <w:color w:val="000000"/>
          <w:sz w:val="18"/>
          <w:szCs w:val="18"/>
          <w:shd w:val="clear" w:color="auto" w:fill="FFFFFF"/>
        </w:rPr>
        <w:t>18</w:t>
      </w:r>
      <w:bookmarkStart w:id="262" w:name="OLE_LINK42"/>
      <w:bookmarkStart w:id="263" w:name="OLE_LINK43"/>
      <w:r>
        <w:rPr>
          <w:rFonts w:hint="eastAsia"/>
          <w:color w:val="000000"/>
          <w:sz w:val="18"/>
          <w:szCs w:val="18"/>
          <w:shd w:val="clear" w:color="auto" w:fill="FFFFFF"/>
        </w:rPr>
        <w:t>（</w:t>
      </w:r>
      <w:r>
        <w:rPr>
          <w:rFonts w:hint="eastAsia"/>
          <w:color w:val="000000"/>
          <w:sz w:val="18"/>
          <w:szCs w:val="18"/>
          <w:shd w:val="clear" w:color="auto" w:fill="FFFFFF"/>
        </w:rPr>
        <w:t>5</w:t>
      </w:r>
      <w:r>
        <w:rPr>
          <w:rFonts w:hint="eastAsia"/>
          <w:color w:val="000000"/>
          <w:sz w:val="18"/>
          <w:szCs w:val="18"/>
          <w:shd w:val="clear" w:color="auto" w:fill="FFFFFF"/>
        </w:rPr>
        <w:t>）</w:t>
      </w:r>
      <w:bookmarkEnd w:id="262"/>
      <w:bookmarkEnd w:id="263"/>
      <w:r>
        <w:rPr>
          <w:rFonts w:hint="eastAsia"/>
          <w:color w:val="000000"/>
          <w:sz w:val="18"/>
          <w:szCs w:val="18"/>
          <w:shd w:val="clear" w:color="auto" w:fill="FFFFFF"/>
        </w:rPr>
        <w:t>：</w:t>
      </w:r>
      <w:r>
        <w:rPr>
          <w:rFonts w:hint="eastAsia"/>
          <w:color w:val="000000"/>
          <w:sz w:val="18"/>
          <w:szCs w:val="18"/>
          <w:shd w:val="clear" w:color="auto" w:fill="FFFFFF"/>
        </w:rPr>
        <w:t>1-11</w:t>
      </w:r>
      <w:r w:rsidR="00A34F00">
        <w:rPr>
          <w:rFonts w:hint="eastAsia"/>
          <w:color w:val="000000"/>
          <w:sz w:val="18"/>
          <w:szCs w:val="18"/>
          <w:shd w:val="clear" w:color="auto" w:fill="FFFFFF"/>
        </w:rPr>
        <w:t>.</w:t>
      </w:r>
    </w:p>
    <w:p w14:paraId="587C985A" w14:textId="1054E824" w:rsidR="00A34F00" w:rsidRPr="00A34F00" w:rsidRDefault="00A34F00">
      <w:pPr>
        <w:pStyle w:val="a5"/>
        <w:widowControl/>
        <w:numPr>
          <w:ilvl w:val="0"/>
          <w:numId w:val="4"/>
        </w:numPr>
        <w:ind w:firstLineChars="0"/>
        <w:jc w:val="left"/>
        <w:rPr>
          <w:color w:val="000000"/>
          <w:sz w:val="18"/>
          <w:szCs w:val="18"/>
          <w:shd w:val="clear" w:color="auto" w:fill="FFFFFF"/>
        </w:rPr>
      </w:pPr>
      <w:r w:rsidRPr="001337E6">
        <w:rPr>
          <w:rFonts w:hint="eastAsia"/>
          <w:color w:val="000000"/>
          <w:sz w:val="18"/>
          <w:szCs w:val="18"/>
          <w:shd w:val="clear" w:color="auto" w:fill="FFFFFF"/>
        </w:rPr>
        <w:t>孙靖超</w:t>
      </w:r>
      <w:r w:rsidRPr="001337E6">
        <w:rPr>
          <w:color w:val="000000"/>
          <w:sz w:val="18"/>
          <w:szCs w:val="18"/>
          <w:shd w:val="clear" w:color="auto" w:fill="FFFFFF"/>
        </w:rPr>
        <w:t xml:space="preserve">. </w:t>
      </w:r>
      <w:r w:rsidRPr="001337E6">
        <w:rPr>
          <w:rFonts w:hint="eastAsia"/>
          <w:color w:val="000000"/>
          <w:sz w:val="18"/>
          <w:szCs w:val="18"/>
          <w:shd w:val="clear" w:color="auto" w:fill="FFFFFF"/>
        </w:rPr>
        <w:t>一种基于机器学习的网页分类技术</w:t>
      </w:r>
      <w:r w:rsidRPr="001337E6">
        <w:rPr>
          <w:color w:val="000000"/>
          <w:sz w:val="18"/>
          <w:szCs w:val="18"/>
          <w:shd w:val="clear" w:color="auto" w:fill="FFFFFF"/>
        </w:rPr>
        <w:t>[J]. </w:t>
      </w:r>
      <w:r>
        <w:rPr>
          <w:rFonts w:hint="eastAsia"/>
          <w:color w:val="000000"/>
          <w:sz w:val="18"/>
          <w:szCs w:val="18"/>
          <w:shd w:val="clear" w:color="auto" w:fill="FFFFFF"/>
        </w:rPr>
        <w:t>信息网络安全，</w:t>
      </w:r>
      <w:r>
        <w:rPr>
          <w:rFonts w:hint="eastAsia"/>
          <w:color w:val="000000"/>
          <w:sz w:val="18"/>
          <w:szCs w:val="18"/>
          <w:shd w:val="clear" w:color="auto" w:fill="FFFFFF"/>
        </w:rPr>
        <w:t>2017</w:t>
      </w:r>
      <w:r>
        <w:rPr>
          <w:rFonts w:hint="eastAsia"/>
          <w:color w:val="000000"/>
          <w:sz w:val="18"/>
          <w:szCs w:val="18"/>
          <w:shd w:val="clear" w:color="auto" w:fill="FFFFFF"/>
        </w:rPr>
        <w:t>，</w:t>
      </w:r>
      <w:r>
        <w:rPr>
          <w:rFonts w:hint="eastAsia"/>
          <w:color w:val="000000"/>
          <w:sz w:val="18"/>
          <w:szCs w:val="18"/>
          <w:shd w:val="clear" w:color="auto" w:fill="FFFFFF"/>
        </w:rPr>
        <w:t>17</w:t>
      </w:r>
      <w:r>
        <w:rPr>
          <w:rFonts w:hint="eastAsia"/>
          <w:color w:val="000000"/>
          <w:sz w:val="18"/>
          <w:szCs w:val="18"/>
          <w:shd w:val="clear" w:color="auto" w:fill="FFFFFF"/>
        </w:rPr>
        <w:t>（</w:t>
      </w:r>
      <w:r>
        <w:rPr>
          <w:rFonts w:hint="eastAsia"/>
          <w:color w:val="000000"/>
          <w:sz w:val="18"/>
          <w:szCs w:val="18"/>
          <w:shd w:val="clear" w:color="auto" w:fill="FFFFFF"/>
        </w:rPr>
        <w:t>9</w:t>
      </w:r>
      <w:r>
        <w:rPr>
          <w:rFonts w:hint="eastAsia"/>
          <w:color w:val="000000"/>
          <w:sz w:val="18"/>
          <w:szCs w:val="18"/>
          <w:shd w:val="clear" w:color="auto" w:fill="FFFFFF"/>
        </w:rPr>
        <w:t>）：</w:t>
      </w:r>
      <w:r>
        <w:rPr>
          <w:rFonts w:hint="eastAsia"/>
          <w:color w:val="000000"/>
          <w:sz w:val="18"/>
          <w:szCs w:val="18"/>
          <w:shd w:val="clear" w:color="auto" w:fill="FFFFFF"/>
        </w:rPr>
        <w:t>45-48.</w:t>
      </w:r>
    </w:p>
    <w:p w14:paraId="024E490B" w14:textId="6B9C3B99" w:rsidR="00A34F00" w:rsidRDefault="00A34F00">
      <w:pPr>
        <w:pStyle w:val="a5"/>
        <w:widowControl/>
        <w:numPr>
          <w:ilvl w:val="0"/>
          <w:numId w:val="4"/>
        </w:numPr>
        <w:ind w:firstLineChars="0"/>
        <w:jc w:val="left"/>
        <w:rPr>
          <w:color w:val="000000"/>
          <w:sz w:val="18"/>
          <w:szCs w:val="18"/>
          <w:shd w:val="clear" w:color="auto" w:fill="FFFFFF"/>
        </w:rPr>
      </w:pPr>
      <w:r w:rsidRPr="001337E6">
        <w:rPr>
          <w:rFonts w:hint="eastAsia"/>
          <w:color w:val="000000"/>
          <w:sz w:val="18"/>
          <w:szCs w:val="18"/>
          <w:shd w:val="clear" w:color="auto" w:fill="FFFFFF"/>
        </w:rPr>
        <w:t>张家旺</w:t>
      </w:r>
      <w:r w:rsidRPr="001337E6">
        <w:rPr>
          <w:color w:val="000000"/>
          <w:sz w:val="18"/>
          <w:szCs w:val="18"/>
          <w:shd w:val="clear" w:color="auto" w:fill="FFFFFF"/>
        </w:rPr>
        <w:t xml:space="preserve">, </w:t>
      </w:r>
      <w:r w:rsidRPr="001337E6">
        <w:rPr>
          <w:rFonts w:hint="eastAsia"/>
          <w:color w:val="000000"/>
          <w:sz w:val="18"/>
          <w:szCs w:val="18"/>
          <w:shd w:val="clear" w:color="auto" w:fill="FFFFFF"/>
        </w:rPr>
        <w:t>李燕伟</w:t>
      </w:r>
      <w:r w:rsidRPr="001337E6">
        <w:rPr>
          <w:color w:val="000000"/>
          <w:sz w:val="18"/>
          <w:szCs w:val="18"/>
          <w:shd w:val="clear" w:color="auto" w:fill="FFFFFF"/>
        </w:rPr>
        <w:t xml:space="preserve">. </w:t>
      </w:r>
      <w:r w:rsidRPr="001337E6">
        <w:rPr>
          <w:rFonts w:hint="eastAsia"/>
          <w:color w:val="000000"/>
          <w:sz w:val="18"/>
          <w:szCs w:val="18"/>
          <w:shd w:val="clear" w:color="auto" w:fill="FFFFFF"/>
        </w:rPr>
        <w:t>基于</w:t>
      </w:r>
      <w:r w:rsidRPr="001337E6">
        <w:rPr>
          <w:color w:val="000000"/>
          <w:sz w:val="18"/>
          <w:szCs w:val="18"/>
          <w:shd w:val="clear" w:color="auto" w:fill="FFFFFF"/>
        </w:rPr>
        <w:t>N-gram</w:t>
      </w:r>
      <w:r w:rsidRPr="001337E6">
        <w:rPr>
          <w:rFonts w:hint="eastAsia"/>
          <w:color w:val="000000"/>
          <w:sz w:val="18"/>
          <w:szCs w:val="18"/>
          <w:shd w:val="clear" w:color="auto" w:fill="FFFFFF"/>
        </w:rPr>
        <w:t>算法的恶意程序检测系统研究与设计</w:t>
      </w:r>
      <w:bookmarkStart w:id="264" w:name="OLE_LINK44"/>
      <w:bookmarkStart w:id="265" w:name="OLE_LINK45"/>
      <w:r w:rsidRPr="001337E6">
        <w:rPr>
          <w:color w:val="000000"/>
          <w:sz w:val="18"/>
          <w:szCs w:val="18"/>
          <w:shd w:val="clear" w:color="auto" w:fill="FFFFFF"/>
        </w:rPr>
        <w:t>[J]. </w:t>
      </w:r>
      <w:r>
        <w:rPr>
          <w:rFonts w:hint="eastAsia"/>
          <w:color w:val="000000"/>
          <w:sz w:val="18"/>
          <w:szCs w:val="18"/>
          <w:shd w:val="clear" w:color="auto" w:fill="FFFFFF"/>
        </w:rPr>
        <w:t>信息网络安全，</w:t>
      </w:r>
      <w:bookmarkEnd w:id="264"/>
      <w:bookmarkEnd w:id="265"/>
      <w:r>
        <w:rPr>
          <w:rFonts w:hint="eastAsia"/>
          <w:color w:val="000000"/>
          <w:sz w:val="18"/>
          <w:szCs w:val="18"/>
          <w:shd w:val="clear" w:color="auto" w:fill="FFFFFF"/>
        </w:rPr>
        <w:t>2016,16</w:t>
      </w:r>
      <w:r>
        <w:rPr>
          <w:rFonts w:hint="eastAsia"/>
          <w:color w:val="000000"/>
          <w:sz w:val="18"/>
          <w:szCs w:val="18"/>
          <w:shd w:val="clear" w:color="auto" w:fill="FFFFFF"/>
        </w:rPr>
        <w:t>（</w:t>
      </w:r>
      <w:r>
        <w:rPr>
          <w:rFonts w:hint="eastAsia"/>
          <w:color w:val="000000"/>
          <w:sz w:val="18"/>
          <w:szCs w:val="18"/>
          <w:shd w:val="clear" w:color="auto" w:fill="FFFFFF"/>
        </w:rPr>
        <w:t>8</w:t>
      </w:r>
      <w:r>
        <w:rPr>
          <w:rFonts w:hint="eastAsia"/>
          <w:color w:val="000000"/>
          <w:sz w:val="18"/>
          <w:szCs w:val="18"/>
          <w:shd w:val="clear" w:color="auto" w:fill="FFFFFF"/>
        </w:rPr>
        <w:t>）：</w:t>
      </w:r>
      <w:r>
        <w:rPr>
          <w:rFonts w:hint="eastAsia"/>
          <w:color w:val="000000"/>
          <w:sz w:val="18"/>
          <w:szCs w:val="18"/>
          <w:shd w:val="clear" w:color="auto" w:fill="FFFFFF"/>
        </w:rPr>
        <w:t>74-80.</w:t>
      </w:r>
    </w:p>
    <w:p w14:paraId="660A02DB" w14:textId="13FF7BE2" w:rsidR="00A34F00" w:rsidRDefault="007C0A83">
      <w:pPr>
        <w:pStyle w:val="a5"/>
        <w:widowControl/>
        <w:numPr>
          <w:ilvl w:val="0"/>
          <w:numId w:val="4"/>
        </w:numPr>
        <w:ind w:firstLineChars="0"/>
        <w:jc w:val="left"/>
        <w:rPr>
          <w:color w:val="000000"/>
          <w:sz w:val="18"/>
          <w:szCs w:val="18"/>
          <w:shd w:val="clear" w:color="auto" w:fill="FFFFFF"/>
        </w:rPr>
      </w:pPr>
      <w:r w:rsidRPr="007C0A83">
        <w:rPr>
          <w:rFonts w:hint="eastAsia"/>
          <w:color w:val="000000"/>
          <w:sz w:val="18"/>
          <w:szCs w:val="18"/>
          <w:shd w:val="clear" w:color="auto" w:fill="FFFFFF"/>
        </w:rPr>
        <w:t>林伟宁</w:t>
      </w:r>
      <w:r w:rsidRPr="007C0A83">
        <w:rPr>
          <w:rFonts w:hint="eastAsia"/>
          <w:color w:val="000000"/>
          <w:sz w:val="18"/>
          <w:szCs w:val="18"/>
          <w:shd w:val="clear" w:color="auto" w:fill="FFFFFF"/>
        </w:rPr>
        <w:t xml:space="preserve">, </w:t>
      </w:r>
      <w:r w:rsidRPr="007C0A83">
        <w:rPr>
          <w:rFonts w:hint="eastAsia"/>
          <w:color w:val="000000"/>
          <w:sz w:val="18"/>
          <w:szCs w:val="18"/>
          <w:shd w:val="clear" w:color="auto" w:fill="FFFFFF"/>
        </w:rPr>
        <w:t>陈明志</w:t>
      </w:r>
      <w:r w:rsidRPr="007C0A83">
        <w:rPr>
          <w:rFonts w:hint="eastAsia"/>
          <w:color w:val="000000"/>
          <w:sz w:val="18"/>
          <w:szCs w:val="18"/>
          <w:shd w:val="clear" w:color="auto" w:fill="FFFFFF"/>
        </w:rPr>
        <w:t xml:space="preserve">, </w:t>
      </w:r>
      <w:r w:rsidRPr="007C0A83">
        <w:rPr>
          <w:rFonts w:hint="eastAsia"/>
          <w:color w:val="000000"/>
          <w:sz w:val="18"/>
          <w:szCs w:val="18"/>
          <w:shd w:val="clear" w:color="auto" w:fill="FFFFFF"/>
        </w:rPr>
        <w:t>詹云清</w:t>
      </w:r>
      <w:r w:rsidRPr="007C0A83">
        <w:rPr>
          <w:rFonts w:hint="eastAsia"/>
          <w:color w:val="000000"/>
          <w:sz w:val="18"/>
          <w:szCs w:val="18"/>
          <w:shd w:val="clear" w:color="auto" w:fill="FFFFFF"/>
        </w:rPr>
        <w:t xml:space="preserve">, </w:t>
      </w:r>
      <w:r w:rsidRPr="007C0A83">
        <w:rPr>
          <w:rFonts w:hint="eastAsia"/>
          <w:color w:val="000000"/>
          <w:sz w:val="18"/>
          <w:szCs w:val="18"/>
          <w:shd w:val="clear" w:color="auto" w:fill="FFFFFF"/>
        </w:rPr>
        <w:t>刘川葆</w:t>
      </w:r>
      <w:r>
        <w:rPr>
          <w:rFonts w:hint="eastAsia"/>
          <w:color w:val="000000"/>
          <w:sz w:val="18"/>
          <w:szCs w:val="18"/>
          <w:shd w:val="clear" w:color="auto" w:fill="FFFFFF"/>
        </w:rPr>
        <w:t xml:space="preserve">. </w:t>
      </w:r>
      <w:r w:rsidRPr="007C0A83">
        <w:rPr>
          <w:rFonts w:hint="eastAsia"/>
          <w:color w:val="000000"/>
          <w:sz w:val="18"/>
          <w:szCs w:val="18"/>
          <w:shd w:val="clear" w:color="auto" w:fill="FFFFFF"/>
        </w:rPr>
        <w:t>一种基于</w:t>
      </w:r>
      <w:r w:rsidRPr="007C0A83">
        <w:rPr>
          <w:rFonts w:hint="eastAsia"/>
          <w:color w:val="000000"/>
          <w:sz w:val="18"/>
          <w:szCs w:val="18"/>
          <w:shd w:val="clear" w:color="auto" w:fill="FFFFFF"/>
        </w:rPr>
        <w:t>PCA</w:t>
      </w:r>
      <w:r w:rsidRPr="007C0A83">
        <w:rPr>
          <w:rFonts w:hint="eastAsia"/>
          <w:color w:val="000000"/>
          <w:sz w:val="18"/>
          <w:szCs w:val="18"/>
          <w:shd w:val="clear" w:color="auto" w:fill="FFFFFF"/>
        </w:rPr>
        <w:t>和随机森林分类的入侵检测算法研究</w:t>
      </w:r>
      <w:r w:rsidRPr="00021FA9">
        <w:rPr>
          <w:color w:val="000000"/>
          <w:sz w:val="18"/>
          <w:szCs w:val="18"/>
          <w:shd w:val="clear" w:color="auto" w:fill="FFFFFF"/>
        </w:rPr>
        <w:t>[J]. </w:t>
      </w:r>
      <w:r>
        <w:rPr>
          <w:rFonts w:hint="eastAsia"/>
          <w:color w:val="000000"/>
          <w:sz w:val="18"/>
          <w:szCs w:val="18"/>
          <w:shd w:val="clear" w:color="auto" w:fill="FFFFFF"/>
        </w:rPr>
        <w:t>信息网络安全，</w:t>
      </w:r>
      <w:r>
        <w:rPr>
          <w:rFonts w:hint="eastAsia"/>
          <w:color w:val="000000"/>
          <w:sz w:val="18"/>
          <w:szCs w:val="18"/>
          <w:shd w:val="clear" w:color="auto" w:fill="FFFFFF"/>
        </w:rPr>
        <w:t>2017</w:t>
      </w:r>
      <w:r>
        <w:rPr>
          <w:rFonts w:hint="eastAsia"/>
          <w:color w:val="000000"/>
          <w:sz w:val="18"/>
          <w:szCs w:val="18"/>
          <w:shd w:val="clear" w:color="auto" w:fill="FFFFFF"/>
        </w:rPr>
        <w:t>，</w:t>
      </w:r>
      <w:r>
        <w:rPr>
          <w:rFonts w:hint="eastAsia"/>
          <w:color w:val="000000"/>
          <w:sz w:val="18"/>
          <w:szCs w:val="18"/>
          <w:shd w:val="clear" w:color="auto" w:fill="FFFFFF"/>
        </w:rPr>
        <w:t>17</w:t>
      </w:r>
      <w:r>
        <w:rPr>
          <w:rFonts w:hint="eastAsia"/>
          <w:color w:val="000000"/>
          <w:sz w:val="18"/>
          <w:szCs w:val="18"/>
          <w:shd w:val="clear" w:color="auto" w:fill="FFFFFF"/>
        </w:rPr>
        <w:t>（</w:t>
      </w:r>
      <w:r>
        <w:rPr>
          <w:rFonts w:hint="eastAsia"/>
          <w:color w:val="000000"/>
          <w:sz w:val="18"/>
          <w:szCs w:val="18"/>
          <w:shd w:val="clear" w:color="auto" w:fill="FFFFFF"/>
        </w:rPr>
        <w:t>11</w:t>
      </w:r>
      <w:r>
        <w:rPr>
          <w:rFonts w:hint="eastAsia"/>
          <w:color w:val="000000"/>
          <w:sz w:val="18"/>
          <w:szCs w:val="18"/>
          <w:shd w:val="clear" w:color="auto" w:fill="FFFFFF"/>
        </w:rPr>
        <w:t>）：</w:t>
      </w:r>
      <w:r>
        <w:rPr>
          <w:rFonts w:hint="eastAsia"/>
          <w:color w:val="000000"/>
          <w:sz w:val="18"/>
          <w:szCs w:val="18"/>
          <w:shd w:val="clear" w:color="auto" w:fill="FFFFFF"/>
        </w:rPr>
        <w:t>50-54</w:t>
      </w:r>
    </w:p>
    <w:p w14:paraId="1E44D54D" w14:textId="73B2FF31" w:rsidR="007C0A83" w:rsidRDefault="00D76584">
      <w:pPr>
        <w:pStyle w:val="a5"/>
        <w:widowControl/>
        <w:numPr>
          <w:ilvl w:val="0"/>
          <w:numId w:val="4"/>
        </w:numPr>
        <w:ind w:firstLineChars="0"/>
        <w:jc w:val="left"/>
        <w:rPr>
          <w:color w:val="000000"/>
          <w:sz w:val="18"/>
          <w:szCs w:val="18"/>
          <w:shd w:val="clear" w:color="auto" w:fill="FFFFFF"/>
        </w:rPr>
      </w:pPr>
      <w:r w:rsidRPr="00D76584">
        <w:rPr>
          <w:rFonts w:hint="eastAsia"/>
          <w:color w:val="000000"/>
          <w:sz w:val="18"/>
          <w:szCs w:val="18"/>
          <w:shd w:val="clear" w:color="auto" w:fill="FFFFFF"/>
        </w:rPr>
        <w:t>顾巧云</w:t>
      </w:r>
      <w:r>
        <w:rPr>
          <w:rFonts w:hint="eastAsia"/>
          <w:color w:val="000000"/>
          <w:sz w:val="18"/>
          <w:szCs w:val="18"/>
          <w:shd w:val="clear" w:color="auto" w:fill="FFFFFF"/>
        </w:rPr>
        <w:t>，</w:t>
      </w:r>
      <w:r w:rsidRPr="00D76584">
        <w:rPr>
          <w:rFonts w:hint="eastAsia"/>
          <w:color w:val="000000"/>
          <w:sz w:val="18"/>
          <w:szCs w:val="18"/>
          <w:shd w:val="clear" w:color="auto" w:fill="FFFFFF"/>
        </w:rPr>
        <w:t>孙玉龙</w:t>
      </w:r>
      <w:r>
        <w:rPr>
          <w:rFonts w:hint="eastAsia"/>
          <w:color w:val="000000"/>
          <w:sz w:val="18"/>
          <w:szCs w:val="18"/>
          <w:shd w:val="clear" w:color="auto" w:fill="FFFFFF"/>
        </w:rPr>
        <w:t>，</w:t>
      </w:r>
      <w:r w:rsidRPr="00D76584">
        <w:rPr>
          <w:rFonts w:hint="eastAsia"/>
          <w:color w:val="000000"/>
          <w:sz w:val="18"/>
          <w:szCs w:val="18"/>
          <w:shd w:val="clear" w:color="auto" w:fill="FFFFFF"/>
        </w:rPr>
        <w:t>高丰</w:t>
      </w:r>
      <w:r>
        <w:rPr>
          <w:rFonts w:hint="eastAsia"/>
          <w:color w:val="000000"/>
          <w:sz w:val="18"/>
          <w:szCs w:val="18"/>
          <w:shd w:val="clear" w:color="auto" w:fill="FFFFFF"/>
        </w:rPr>
        <w:t>.</w:t>
      </w:r>
      <w:r w:rsidRPr="00D76584">
        <w:rPr>
          <w:rFonts w:hint="eastAsia"/>
        </w:rPr>
        <w:t xml:space="preserve"> </w:t>
      </w:r>
      <w:r w:rsidRPr="00D76584">
        <w:rPr>
          <w:rFonts w:hint="eastAsia"/>
          <w:color w:val="000000"/>
          <w:sz w:val="18"/>
          <w:szCs w:val="18"/>
          <w:shd w:val="clear" w:color="auto" w:fill="FFFFFF"/>
        </w:rPr>
        <w:t>基于博弈论的网络攻防对抗模型及应用研究</w:t>
      </w:r>
      <w:r w:rsidRPr="00021FA9">
        <w:rPr>
          <w:color w:val="000000"/>
          <w:sz w:val="18"/>
          <w:szCs w:val="18"/>
          <w:shd w:val="clear" w:color="auto" w:fill="FFFFFF"/>
        </w:rPr>
        <w:t>[J]. </w:t>
      </w:r>
      <w:r>
        <w:rPr>
          <w:rFonts w:hint="eastAsia"/>
          <w:color w:val="000000"/>
          <w:sz w:val="18"/>
          <w:szCs w:val="18"/>
          <w:shd w:val="clear" w:color="auto" w:fill="FFFFFF"/>
        </w:rPr>
        <w:t>信息网络安全，</w:t>
      </w:r>
      <w:r>
        <w:rPr>
          <w:rFonts w:hint="eastAsia"/>
          <w:color w:val="000000"/>
          <w:sz w:val="18"/>
          <w:szCs w:val="18"/>
          <w:shd w:val="clear" w:color="auto" w:fill="FFFFFF"/>
        </w:rPr>
        <w:t>2013</w:t>
      </w:r>
      <w:r>
        <w:rPr>
          <w:rFonts w:hint="eastAsia"/>
          <w:color w:val="000000"/>
          <w:sz w:val="18"/>
          <w:szCs w:val="18"/>
          <w:shd w:val="clear" w:color="auto" w:fill="FFFFFF"/>
        </w:rPr>
        <w:t>，</w:t>
      </w:r>
      <w:r>
        <w:rPr>
          <w:rFonts w:hint="eastAsia"/>
          <w:color w:val="000000"/>
          <w:sz w:val="18"/>
          <w:szCs w:val="18"/>
          <w:shd w:val="clear" w:color="auto" w:fill="FFFFFF"/>
        </w:rPr>
        <w:t>13</w:t>
      </w:r>
      <w:r>
        <w:rPr>
          <w:rFonts w:hint="eastAsia"/>
          <w:color w:val="000000"/>
          <w:sz w:val="18"/>
          <w:szCs w:val="18"/>
          <w:shd w:val="clear" w:color="auto" w:fill="FFFFFF"/>
        </w:rPr>
        <w:t>（</w:t>
      </w:r>
      <w:r>
        <w:rPr>
          <w:rFonts w:hint="eastAsia"/>
          <w:color w:val="000000"/>
          <w:sz w:val="18"/>
          <w:szCs w:val="18"/>
          <w:shd w:val="clear" w:color="auto" w:fill="FFFFFF"/>
        </w:rPr>
        <w:t>1</w:t>
      </w:r>
      <w:r>
        <w:rPr>
          <w:rFonts w:hint="eastAsia"/>
          <w:color w:val="000000"/>
          <w:sz w:val="18"/>
          <w:szCs w:val="18"/>
          <w:shd w:val="clear" w:color="auto" w:fill="FFFFFF"/>
        </w:rPr>
        <w:t>）</w:t>
      </w:r>
      <w:r>
        <w:rPr>
          <w:rFonts w:hint="eastAsia"/>
          <w:color w:val="000000"/>
          <w:sz w:val="18"/>
          <w:szCs w:val="18"/>
          <w:shd w:val="clear" w:color="auto" w:fill="FFFFFF"/>
        </w:rPr>
        <w:t>0-0</w:t>
      </w:r>
    </w:p>
    <w:p w14:paraId="34F4FDC7" w14:textId="6A9C92A7" w:rsidR="00D76584" w:rsidRPr="001337E6" w:rsidRDefault="00D76584">
      <w:pPr>
        <w:pStyle w:val="a5"/>
        <w:widowControl/>
        <w:numPr>
          <w:ilvl w:val="0"/>
          <w:numId w:val="4"/>
        </w:numPr>
        <w:ind w:firstLineChars="0"/>
        <w:jc w:val="left"/>
        <w:rPr>
          <w:color w:val="000000"/>
          <w:sz w:val="18"/>
          <w:szCs w:val="18"/>
          <w:shd w:val="clear" w:color="auto" w:fill="FFFFFF"/>
        </w:rPr>
      </w:pPr>
      <w:r w:rsidRPr="00D76584">
        <w:rPr>
          <w:rFonts w:hint="eastAsia"/>
          <w:color w:val="000000"/>
          <w:sz w:val="18"/>
          <w:szCs w:val="18"/>
          <w:shd w:val="clear" w:color="auto" w:fill="FFFFFF"/>
        </w:rPr>
        <w:t>吴坚</w:t>
      </w:r>
      <w:r>
        <w:rPr>
          <w:rFonts w:hint="eastAsia"/>
          <w:color w:val="000000"/>
          <w:sz w:val="18"/>
          <w:szCs w:val="18"/>
          <w:shd w:val="clear" w:color="auto" w:fill="FFFFFF"/>
        </w:rPr>
        <w:t>，</w:t>
      </w:r>
      <w:r w:rsidRPr="00D76584">
        <w:rPr>
          <w:rFonts w:hint="eastAsia"/>
          <w:color w:val="000000"/>
          <w:sz w:val="18"/>
          <w:szCs w:val="18"/>
          <w:shd w:val="clear" w:color="auto" w:fill="FFFFFF"/>
        </w:rPr>
        <w:t>沙晶</w:t>
      </w:r>
      <w:r>
        <w:rPr>
          <w:rFonts w:hint="eastAsia"/>
          <w:color w:val="000000"/>
          <w:sz w:val="18"/>
          <w:szCs w:val="18"/>
          <w:shd w:val="clear" w:color="auto" w:fill="FFFFFF"/>
        </w:rPr>
        <w:t>.</w:t>
      </w:r>
      <w:r w:rsidRPr="00D76584">
        <w:rPr>
          <w:rFonts w:hint="eastAsia"/>
        </w:rPr>
        <w:t xml:space="preserve"> </w:t>
      </w:r>
      <w:bookmarkStart w:id="266" w:name="OLE_LINK50"/>
      <w:bookmarkStart w:id="267" w:name="OLE_LINK51"/>
      <w:r w:rsidRPr="00D76584">
        <w:rPr>
          <w:rFonts w:hint="eastAsia"/>
          <w:color w:val="000000"/>
          <w:sz w:val="18"/>
          <w:szCs w:val="18"/>
          <w:shd w:val="clear" w:color="auto" w:fill="FFFFFF"/>
        </w:rPr>
        <w:t>基于随机森林算法的网络舆情文本信息分类方法研究</w:t>
      </w:r>
      <w:bookmarkEnd w:id="266"/>
      <w:bookmarkEnd w:id="267"/>
      <w:r w:rsidRPr="00021FA9">
        <w:rPr>
          <w:color w:val="000000"/>
          <w:sz w:val="18"/>
          <w:szCs w:val="18"/>
          <w:shd w:val="clear" w:color="auto" w:fill="FFFFFF"/>
        </w:rPr>
        <w:t>[J]. </w:t>
      </w:r>
      <w:r>
        <w:rPr>
          <w:rFonts w:hint="eastAsia"/>
          <w:color w:val="000000"/>
          <w:sz w:val="18"/>
          <w:szCs w:val="18"/>
          <w:shd w:val="clear" w:color="auto" w:fill="FFFFFF"/>
        </w:rPr>
        <w:t>信息网络安全，</w:t>
      </w:r>
    </w:p>
    <w:p w14:paraId="605D1C52" w14:textId="77777777" w:rsidR="0034334C" w:rsidRPr="001337E6" w:rsidRDefault="0034334C" w:rsidP="001337E6">
      <w:pPr>
        <w:widowControl/>
        <w:jc w:val="left"/>
        <w:rPr>
          <w:rFonts w:asciiTheme="minorHAnsi" w:hAnsiTheme="minorHAnsi"/>
          <w:color w:val="000000" w:themeColor="text1"/>
          <w:sz w:val="20"/>
          <w:szCs w:val="20"/>
        </w:rPr>
      </w:pPr>
    </w:p>
    <w:bookmarkEnd w:id="242"/>
    <w:bookmarkEnd w:id="243"/>
    <w:bookmarkEnd w:id="244"/>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20"/>
      <w:footerReference w:type="default" r:id="rId2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8A13E" w14:textId="77777777" w:rsidR="004D117D" w:rsidRDefault="004D117D" w:rsidP="00821932">
      <w:r>
        <w:separator/>
      </w:r>
    </w:p>
  </w:endnote>
  <w:endnote w:type="continuationSeparator" w:id="0">
    <w:p w14:paraId="3ED4690C" w14:textId="77777777" w:rsidR="004D117D" w:rsidRDefault="004D117D" w:rsidP="00821932">
      <w:r>
        <w:continuationSeparator/>
      </w:r>
    </w:p>
  </w:endnote>
  <w:endnote w:type="continuationNotice" w:id="1">
    <w:p w14:paraId="172B6E29" w14:textId="77777777" w:rsidR="004D117D" w:rsidRDefault="004D1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KaiTi"/>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C15D51" w:rsidRDefault="00C15D51"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C15D51" w:rsidRDefault="00C15D51"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C15D51" w:rsidRDefault="00C15D51"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5B5D7A">
      <w:rPr>
        <w:rStyle w:val="a6"/>
        <w:noProof/>
      </w:rPr>
      <w:t>16</w:t>
    </w:r>
    <w:r>
      <w:rPr>
        <w:rStyle w:val="a6"/>
      </w:rPr>
      <w:fldChar w:fldCharType="end"/>
    </w:r>
  </w:p>
  <w:p w14:paraId="112B9943" w14:textId="77777777" w:rsidR="00C15D51" w:rsidRDefault="00C15D51"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BE074" w14:textId="77777777" w:rsidR="004D117D" w:rsidRDefault="004D117D" w:rsidP="00821932">
      <w:r>
        <w:separator/>
      </w:r>
    </w:p>
  </w:footnote>
  <w:footnote w:type="continuationSeparator" w:id="0">
    <w:p w14:paraId="7FD7B67F" w14:textId="77777777" w:rsidR="004D117D" w:rsidRDefault="004D117D" w:rsidP="00821932">
      <w:r>
        <w:continuationSeparator/>
      </w:r>
    </w:p>
  </w:footnote>
  <w:footnote w:type="continuationNotice" w:id="1">
    <w:p w14:paraId="22E226C5" w14:textId="77777777" w:rsidR="004D117D" w:rsidRDefault="004D117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6816C55"/>
    <w:multiLevelType w:val="hybridMultilevel"/>
    <w:tmpl w:val="91922C46"/>
    <w:lvl w:ilvl="0" w:tplc="023AD7B6">
      <w:start w:val="1"/>
      <w:numFmt w:val="decimal"/>
      <w:lvlText w:val="%1."/>
      <w:lvlJc w:val="left"/>
      <w:pPr>
        <w:tabs>
          <w:tab w:val="num" w:pos="780"/>
        </w:tabs>
        <w:ind w:left="780" w:hanging="360"/>
      </w:pPr>
    </w:lvl>
    <w:lvl w:ilvl="1" w:tplc="EBA4787E" w:tentative="1">
      <w:start w:val="1"/>
      <w:numFmt w:val="decimal"/>
      <w:lvlText w:val="%2."/>
      <w:lvlJc w:val="left"/>
      <w:pPr>
        <w:tabs>
          <w:tab w:val="num" w:pos="1500"/>
        </w:tabs>
        <w:ind w:left="1500" w:hanging="360"/>
      </w:pPr>
    </w:lvl>
    <w:lvl w:ilvl="2" w:tplc="F38A90B6" w:tentative="1">
      <w:start w:val="1"/>
      <w:numFmt w:val="decimal"/>
      <w:lvlText w:val="%3."/>
      <w:lvlJc w:val="left"/>
      <w:pPr>
        <w:tabs>
          <w:tab w:val="num" w:pos="2220"/>
        </w:tabs>
        <w:ind w:left="2220" w:hanging="360"/>
      </w:pPr>
    </w:lvl>
    <w:lvl w:ilvl="3" w:tplc="17C0AA2C" w:tentative="1">
      <w:start w:val="1"/>
      <w:numFmt w:val="decimal"/>
      <w:lvlText w:val="%4."/>
      <w:lvlJc w:val="left"/>
      <w:pPr>
        <w:tabs>
          <w:tab w:val="num" w:pos="2940"/>
        </w:tabs>
        <w:ind w:left="2940" w:hanging="360"/>
      </w:pPr>
    </w:lvl>
    <w:lvl w:ilvl="4" w:tplc="CEAAD97A" w:tentative="1">
      <w:start w:val="1"/>
      <w:numFmt w:val="decimal"/>
      <w:lvlText w:val="%5."/>
      <w:lvlJc w:val="left"/>
      <w:pPr>
        <w:tabs>
          <w:tab w:val="num" w:pos="3660"/>
        </w:tabs>
        <w:ind w:left="3660" w:hanging="360"/>
      </w:pPr>
    </w:lvl>
    <w:lvl w:ilvl="5" w:tplc="B406F256" w:tentative="1">
      <w:start w:val="1"/>
      <w:numFmt w:val="decimal"/>
      <w:lvlText w:val="%6."/>
      <w:lvlJc w:val="left"/>
      <w:pPr>
        <w:tabs>
          <w:tab w:val="num" w:pos="4380"/>
        </w:tabs>
        <w:ind w:left="4380" w:hanging="360"/>
      </w:pPr>
    </w:lvl>
    <w:lvl w:ilvl="6" w:tplc="7F428B4C" w:tentative="1">
      <w:start w:val="1"/>
      <w:numFmt w:val="decimal"/>
      <w:lvlText w:val="%7."/>
      <w:lvlJc w:val="left"/>
      <w:pPr>
        <w:tabs>
          <w:tab w:val="num" w:pos="5100"/>
        </w:tabs>
        <w:ind w:left="5100" w:hanging="360"/>
      </w:pPr>
    </w:lvl>
    <w:lvl w:ilvl="7" w:tplc="89422558" w:tentative="1">
      <w:start w:val="1"/>
      <w:numFmt w:val="decimal"/>
      <w:lvlText w:val="%8."/>
      <w:lvlJc w:val="left"/>
      <w:pPr>
        <w:tabs>
          <w:tab w:val="num" w:pos="5820"/>
        </w:tabs>
        <w:ind w:left="5820" w:hanging="360"/>
      </w:pPr>
    </w:lvl>
    <w:lvl w:ilvl="8" w:tplc="FB046DF8" w:tentative="1">
      <w:start w:val="1"/>
      <w:numFmt w:val="decimal"/>
      <w:lvlText w:val="%9."/>
      <w:lvlJc w:val="left"/>
      <w:pPr>
        <w:tabs>
          <w:tab w:val="num" w:pos="6540"/>
        </w:tabs>
        <w:ind w:left="6540" w:hanging="360"/>
      </w:pPr>
    </w:lvl>
  </w:abstractNum>
  <w:abstractNum w:abstractNumId="7">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E3854A3"/>
    <w:multiLevelType w:val="hybridMultilevel"/>
    <w:tmpl w:val="74C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10"/>
  </w:num>
  <w:num w:numId="4">
    <w:abstractNumId w:val="14"/>
  </w:num>
  <w:num w:numId="5">
    <w:abstractNumId w:val="4"/>
  </w:num>
  <w:num w:numId="6">
    <w:abstractNumId w:val="15"/>
  </w:num>
  <w:num w:numId="7">
    <w:abstractNumId w:val="13"/>
  </w:num>
  <w:num w:numId="8">
    <w:abstractNumId w:val="7"/>
  </w:num>
  <w:num w:numId="9">
    <w:abstractNumId w:val="1"/>
  </w:num>
  <w:num w:numId="10">
    <w:abstractNumId w:val="8"/>
  </w:num>
  <w:num w:numId="11">
    <w:abstractNumId w:val="12"/>
  </w:num>
  <w:num w:numId="12">
    <w:abstractNumId w:val="3"/>
  </w:num>
  <w:num w:numId="13">
    <w:abstractNumId w:val="2"/>
  </w:num>
  <w:num w:numId="14">
    <w:abstractNumId w:val="9"/>
  </w:num>
  <w:num w:numId="15">
    <w:abstractNumId w:val="11"/>
  </w:num>
  <w:num w:numId="1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ah">
    <w15:presenceInfo w15:providerId="None" w15:userId="Yo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373E2"/>
    <w:rsid w:val="000446E6"/>
    <w:rsid w:val="000452C1"/>
    <w:rsid w:val="00051A94"/>
    <w:rsid w:val="00054B26"/>
    <w:rsid w:val="000579B6"/>
    <w:rsid w:val="00070981"/>
    <w:rsid w:val="0007707C"/>
    <w:rsid w:val="000775AA"/>
    <w:rsid w:val="00080A7C"/>
    <w:rsid w:val="00084CDA"/>
    <w:rsid w:val="00085A8D"/>
    <w:rsid w:val="00086A25"/>
    <w:rsid w:val="0009024D"/>
    <w:rsid w:val="00090DCD"/>
    <w:rsid w:val="000972F9"/>
    <w:rsid w:val="000A3BF6"/>
    <w:rsid w:val="000A5995"/>
    <w:rsid w:val="000A6676"/>
    <w:rsid w:val="000B5F61"/>
    <w:rsid w:val="000B7BE0"/>
    <w:rsid w:val="000C155B"/>
    <w:rsid w:val="000E3341"/>
    <w:rsid w:val="000F3F09"/>
    <w:rsid w:val="0010360F"/>
    <w:rsid w:val="00104CDB"/>
    <w:rsid w:val="00110BDE"/>
    <w:rsid w:val="00113588"/>
    <w:rsid w:val="0011797F"/>
    <w:rsid w:val="00121ECE"/>
    <w:rsid w:val="001230A3"/>
    <w:rsid w:val="00125718"/>
    <w:rsid w:val="00130FAA"/>
    <w:rsid w:val="001337E6"/>
    <w:rsid w:val="00135FB9"/>
    <w:rsid w:val="00136765"/>
    <w:rsid w:val="00154A27"/>
    <w:rsid w:val="00157302"/>
    <w:rsid w:val="00162BDB"/>
    <w:rsid w:val="00162C69"/>
    <w:rsid w:val="0016623C"/>
    <w:rsid w:val="00170F2E"/>
    <w:rsid w:val="00173745"/>
    <w:rsid w:val="00174DB7"/>
    <w:rsid w:val="00180A24"/>
    <w:rsid w:val="00187726"/>
    <w:rsid w:val="001A2136"/>
    <w:rsid w:val="001B332C"/>
    <w:rsid w:val="001B6707"/>
    <w:rsid w:val="001D041A"/>
    <w:rsid w:val="001F0CD9"/>
    <w:rsid w:val="001F2096"/>
    <w:rsid w:val="0020145F"/>
    <w:rsid w:val="002017F2"/>
    <w:rsid w:val="002052E9"/>
    <w:rsid w:val="0021285F"/>
    <w:rsid w:val="00214F69"/>
    <w:rsid w:val="002154AA"/>
    <w:rsid w:val="00220BF3"/>
    <w:rsid w:val="0022207D"/>
    <w:rsid w:val="002224F1"/>
    <w:rsid w:val="00222979"/>
    <w:rsid w:val="002247DB"/>
    <w:rsid w:val="00225942"/>
    <w:rsid w:val="00225B4D"/>
    <w:rsid w:val="00232E1C"/>
    <w:rsid w:val="00234AE5"/>
    <w:rsid w:val="00237C22"/>
    <w:rsid w:val="0024061F"/>
    <w:rsid w:val="00244572"/>
    <w:rsid w:val="00247E0C"/>
    <w:rsid w:val="002565AD"/>
    <w:rsid w:val="0026165F"/>
    <w:rsid w:val="0026425F"/>
    <w:rsid w:val="00264587"/>
    <w:rsid w:val="00264FEE"/>
    <w:rsid w:val="002659E5"/>
    <w:rsid w:val="002714F7"/>
    <w:rsid w:val="00275EA8"/>
    <w:rsid w:val="0027608D"/>
    <w:rsid w:val="00284607"/>
    <w:rsid w:val="00290AB5"/>
    <w:rsid w:val="00291BF7"/>
    <w:rsid w:val="00292294"/>
    <w:rsid w:val="0029289B"/>
    <w:rsid w:val="00293578"/>
    <w:rsid w:val="002A038F"/>
    <w:rsid w:val="002A1829"/>
    <w:rsid w:val="002A19DF"/>
    <w:rsid w:val="002A5F58"/>
    <w:rsid w:val="002B7339"/>
    <w:rsid w:val="002C29E7"/>
    <w:rsid w:val="002C3A5A"/>
    <w:rsid w:val="002D1322"/>
    <w:rsid w:val="002D3AE1"/>
    <w:rsid w:val="002D4B34"/>
    <w:rsid w:val="002F6280"/>
    <w:rsid w:val="00303790"/>
    <w:rsid w:val="00306B1C"/>
    <w:rsid w:val="00313671"/>
    <w:rsid w:val="003165C9"/>
    <w:rsid w:val="0032434A"/>
    <w:rsid w:val="003276D1"/>
    <w:rsid w:val="00327848"/>
    <w:rsid w:val="003301B3"/>
    <w:rsid w:val="00333CCD"/>
    <w:rsid w:val="0033567E"/>
    <w:rsid w:val="00335EF8"/>
    <w:rsid w:val="0033708B"/>
    <w:rsid w:val="003407B5"/>
    <w:rsid w:val="0034334C"/>
    <w:rsid w:val="00350FF1"/>
    <w:rsid w:val="003531E1"/>
    <w:rsid w:val="00381EFA"/>
    <w:rsid w:val="00383093"/>
    <w:rsid w:val="0039237B"/>
    <w:rsid w:val="00395AE9"/>
    <w:rsid w:val="0039773D"/>
    <w:rsid w:val="003A2152"/>
    <w:rsid w:val="003A33F8"/>
    <w:rsid w:val="003A50CC"/>
    <w:rsid w:val="003B0C4F"/>
    <w:rsid w:val="003C0309"/>
    <w:rsid w:val="003C2166"/>
    <w:rsid w:val="003D1260"/>
    <w:rsid w:val="003D1DB4"/>
    <w:rsid w:val="003E2CC3"/>
    <w:rsid w:val="003E4186"/>
    <w:rsid w:val="003E55FF"/>
    <w:rsid w:val="003F104F"/>
    <w:rsid w:val="0040279C"/>
    <w:rsid w:val="00432CA3"/>
    <w:rsid w:val="00443C68"/>
    <w:rsid w:val="00443D5C"/>
    <w:rsid w:val="00445C24"/>
    <w:rsid w:val="00450C5B"/>
    <w:rsid w:val="00455B78"/>
    <w:rsid w:val="004608AA"/>
    <w:rsid w:val="00460BDC"/>
    <w:rsid w:val="004616DD"/>
    <w:rsid w:val="00465C70"/>
    <w:rsid w:val="00471B88"/>
    <w:rsid w:val="00475D8C"/>
    <w:rsid w:val="00477988"/>
    <w:rsid w:val="00481D31"/>
    <w:rsid w:val="00490229"/>
    <w:rsid w:val="0049705C"/>
    <w:rsid w:val="00497DA8"/>
    <w:rsid w:val="004A6127"/>
    <w:rsid w:val="004B1F16"/>
    <w:rsid w:val="004D103A"/>
    <w:rsid w:val="004D117D"/>
    <w:rsid w:val="004D139D"/>
    <w:rsid w:val="004E2069"/>
    <w:rsid w:val="004E46A2"/>
    <w:rsid w:val="004E7F0E"/>
    <w:rsid w:val="004F0253"/>
    <w:rsid w:val="004F3A0F"/>
    <w:rsid w:val="004F53FE"/>
    <w:rsid w:val="00500156"/>
    <w:rsid w:val="005014FB"/>
    <w:rsid w:val="005154A5"/>
    <w:rsid w:val="00520E62"/>
    <w:rsid w:val="0052103E"/>
    <w:rsid w:val="0052243A"/>
    <w:rsid w:val="00523BD7"/>
    <w:rsid w:val="005243CD"/>
    <w:rsid w:val="0052557E"/>
    <w:rsid w:val="00534EA4"/>
    <w:rsid w:val="00537E09"/>
    <w:rsid w:val="0054291F"/>
    <w:rsid w:val="005449F2"/>
    <w:rsid w:val="00545567"/>
    <w:rsid w:val="00553B4A"/>
    <w:rsid w:val="00561C9C"/>
    <w:rsid w:val="00562D6C"/>
    <w:rsid w:val="00566287"/>
    <w:rsid w:val="00575753"/>
    <w:rsid w:val="00577398"/>
    <w:rsid w:val="00582781"/>
    <w:rsid w:val="00586ED6"/>
    <w:rsid w:val="00591067"/>
    <w:rsid w:val="005938E7"/>
    <w:rsid w:val="005960B8"/>
    <w:rsid w:val="005A081B"/>
    <w:rsid w:val="005A641E"/>
    <w:rsid w:val="005B47B2"/>
    <w:rsid w:val="005B49F3"/>
    <w:rsid w:val="005B54CD"/>
    <w:rsid w:val="005B5D7A"/>
    <w:rsid w:val="005B79AD"/>
    <w:rsid w:val="005C17B1"/>
    <w:rsid w:val="005C1BB0"/>
    <w:rsid w:val="005C2A0F"/>
    <w:rsid w:val="005C4347"/>
    <w:rsid w:val="005D0051"/>
    <w:rsid w:val="005D02FF"/>
    <w:rsid w:val="005D0364"/>
    <w:rsid w:val="005D26F8"/>
    <w:rsid w:val="005D4229"/>
    <w:rsid w:val="005D4C5E"/>
    <w:rsid w:val="005D5ABC"/>
    <w:rsid w:val="005E1CA9"/>
    <w:rsid w:val="005E409E"/>
    <w:rsid w:val="005F0A00"/>
    <w:rsid w:val="005F4F6D"/>
    <w:rsid w:val="005F5860"/>
    <w:rsid w:val="005F69E9"/>
    <w:rsid w:val="00601CD3"/>
    <w:rsid w:val="00606D1A"/>
    <w:rsid w:val="00607678"/>
    <w:rsid w:val="00607D62"/>
    <w:rsid w:val="00611A07"/>
    <w:rsid w:val="006125B1"/>
    <w:rsid w:val="00617E25"/>
    <w:rsid w:val="00623729"/>
    <w:rsid w:val="00626080"/>
    <w:rsid w:val="00632130"/>
    <w:rsid w:val="00635D94"/>
    <w:rsid w:val="00636B98"/>
    <w:rsid w:val="006432F0"/>
    <w:rsid w:val="0064553D"/>
    <w:rsid w:val="00650C52"/>
    <w:rsid w:val="006541D2"/>
    <w:rsid w:val="00655920"/>
    <w:rsid w:val="00657AE5"/>
    <w:rsid w:val="006621A5"/>
    <w:rsid w:val="00672D33"/>
    <w:rsid w:val="006730F1"/>
    <w:rsid w:val="00674BA8"/>
    <w:rsid w:val="00674F95"/>
    <w:rsid w:val="006773C7"/>
    <w:rsid w:val="006854C8"/>
    <w:rsid w:val="00691D90"/>
    <w:rsid w:val="00692C26"/>
    <w:rsid w:val="006939D7"/>
    <w:rsid w:val="00695CC5"/>
    <w:rsid w:val="006B5D61"/>
    <w:rsid w:val="006B6D2B"/>
    <w:rsid w:val="006C25D5"/>
    <w:rsid w:val="006C27D4"/>
    <w:rsid w:val="006C3213"/>
    <w:rsid w:val="006C36EF"/>
    <w:rsid w:val="006D1A4C"/>
    <w:rsid w:val="006D2582"/>
    <w:rsid w:val="006E410A"/>
    <w:rsid w:val="006E659C"/>
    <w:rsid w:val="006E6ED2"/>
    <w:rsid w:val="006F1897"/>
    <w:rsid w:val="006F1CEE"/>
    <w:rsid w:val="006F307F"/>
    <w:rsid w:val="00700658"/>
    <w:rsid w:val="00700806"/>
    <w:rsid w:val="007053B9"/>
    <w:rsid w:val="007119DE"/>
    <w:rsid w:val="00711A0E"/>
    <w:rsid w:val="007121DB"/>
    <w:rsid w:val="00715360"/>
    <w:rsid w:val="00722264"/>
    <w:rsid w:val="00730C1C"/>
    <w:rsid w:val="00736F4B"/>
    <w:rsid w:val="00761F95"/>
    <w:rsid w:val="00763066"/>
    <w:rsid w:val="007727E8"/>
    <w:rsid w:val="007740B2"/>
    <w:rsid w:val="00774B0C"/>
    <w:rsid w:val="007815EA"/>
    <w:rsid w:val="00783B4F"/>
    <w:rsid w:val="00787A86"/>
    <w:rsid w:val="00797C4A"/>
    <w:rsid w:val="007A1439"/>
    <w:rsid w:val="007A2A55"/>
    <w:rsid w:val="007A3580"/>
    <w:rsid w:val="007A3F3A"/>
    <w:rsid w:val="007A5DD7"/>
    <w:rsid w:val="007B1209"/>
    <w:rsid w:val="007B14EE"/>
    <w:rsid w:val="007B209D"/>
    <w:rsid w:val="007B65EB"/>
    <w:rsid w:val="007C0A83"/>
    <w:rsid w:val="007C163B"/>
    <w:rsid w:val="007C2716"/>
    <w:rsid w:val="007C58D5"/>
    <w:rsid w:val="007C6B2D"/>
    <w:rsid w:val="007C7E43"/>
    <w:rsid w:val="007D0991"/>
    <w:rsid w:val="007D1529"/>
    <w:rsid w:val="007D6A2E"/>
    <w:rsid w:val="007E229E"/>
    <w:rsid w:val="007E27B1"/>
    <w:rsid w:val="007E2A27"/>
    <w:rsid w:val="007E3C77"/>
    <w:rsid w:val="007E7EB6"/>
    <w:rsid w:val="007F0E24"/>
    <w:rsid w:val="007F1FF9"/>
    <w:rsid w:val="007F31C9"/>
    <w:rsid w:val="007F65D9"/>
    <w:rsid w:val="00801345"/>
    <w:rsid w:val="00803AA5"/>
    <w:rsid w:val="00814B40"/>
    <w:rsid w:val="008202BA"/>
    <w:rsid w:val="00821932"/>
    <w:rsid w:val="008263B5"/>
    <w:rsid w:val="008278B2"/>
    <w:rsid w:val="0083267B"/>
    <w:rsid w:val="00834C29"/>
    <w:rsid w:val="0083519E"/>
    <w:rsid w:val="00837E2F"/>
    <w:rsid w:val="008445EA"/>
    <w:rsid w:val="00847332"/>
    <w:rsid w:val="0086248A"/>
    <w:rsid w:val="00862EF2"/>
    <w:rsid w:val="0087398E"/>
    <w:rsid w:val="00874646"/>
    <w:rsid w:val="00876AC2"/>
    <w:rsid w:val="00890078"/>
    <w:rsid w:val="0089262A"/>
    <w:rsid w:val="00896550"/>
    <w:rsid w:val="008B0012"/>
    <w:rsid w:val="008B0212"/>
    <w:rsid w:val="008B0D5E"/>
    <w:rsid w:val="008B225D"/>
    <w:rsid w:val="008C23DC"/>
    <w:rsid w:val="008C3652"/>
    <w:rsid w:val="008C5B3F"/>
    <w:rsid w:val="008D3A37"/>
    <w:rsid w:val="008E287A"/>
    <w:rsid w:val="008E4E8E"/>
    <w:rsid w:val="008E6892"/>
    <w:rsid w:val="008E7807"/>
    <w:rsid w:val="008E7A28"/>
    <w:rsid w:val="008F01A0"/>
    <w:rsid w:val="008F125F"/>
    <w:rsid w:val="008F30D3"/>
    <w:rsid w:val="008F4D69"/>
    <w:rsid w:val="00900AB9"/>
    <w:rsid w:val="00901976"/>
    <w:rsid w:val="00903924"/>
    <w:rsid w:val="00904342"/>
    <w:rsid w:val="009053EE"/>
    <w:rsid w:val="0090546F"/>
    <w:rsid w:val="00921CDF"/>
    <w:rsid w:val="00930B6C"/>
    <w:rsid w:val="00936B29"/>
    <w:rsid w:val="00937159"/>
    <w:rsid w:val="00942DF5"/>
    <w:rsid w:val="00946B60"/>
    <w:rsid w:val="00950CE4"/>
    <w:rsid w:val="00951DD9"/>
    <w:rsid w:val="009554E6"/>
    <w:rsid w:val="00963E0E"/>
    <w:rsid w:val="00973159"/>
    <w:rsid w:val="00987A58"/>
    <w:rsid w:val="0099376A"/>
    <w:rsid w:val="009958D3"/>
    <w:rsid w:val="009A3E05"/>
    <w:rsid w:val="009B1380"/>
    <w:rsid w:val="009B447E"/>
    <w:rsid w:val="009C0BC3"/>
    <w:rsid w:val="009C4557"/>
    <w:rsid w:val="009C4F65"/>
    <w:rsid w:val="009C6848"/>
    <w:rsid w:val="009D33B1"/>
    <w:rsid w:val="009D43AD"/>
    <w:rsid w:val="009D55F5"/>
    <w:rsid w:val="009E36FD"/>
    <w:rsid w:val="009E5087"/>
    <w:rsid w:val="009E7674"/>
    <w:rsid w:val="009F2F09"/>
    <w:rsid w:val="009F3875"/>
    <w:rsid w:val="00A0067D"/>
    <w:rsid w:val="00A036CC"/>
    <w:rsid w:val="00A1032C"/>
    <w:rsid w:val="00A153BF"/>
    <w:rsid w:val="00A17061"/>
    <w:rsid w:val="00A20CB2"/>
    <w:rsid w:val="00A234B5"/>
    <w:rsid w:val="00A2505F"/>
    <w:rsid w:val="00A25771"/>
    <w:rsid w:val="00A26CE1"/>
    <w:rsid w:val="00A33823"/>
    <w:rsid w:val="00A34F00"/>
    <w:rsid w:val="00A352D1"/>
    <w:rsid w:val="00A3687E"/>
    <w:rsid w:val="00A4425B"/>
    <w:rsid w:val="00A4482A"/>
    <w:rsid w:val="00A57312"/>
    <w:rsid w:val="00A6444A"/>
    <w:rsid w:val="00A64E7C"/>
    <w:rsid w:val="00A65369"/>
    <w:rsid w:val="00A65D0B"/>
    <w:rsid w:val="00A72038"/>
    <w:rsid w:val="00A83AB4"/>
    <w:rsid w:val="00A8491C"/>
    <w:rsid w:val="00A85767"/>
    <w:rsid w:val="00A87958"/>
    <w:rsid w:val="00A94430"/>
    <w:rsid w:val="00A945EB"/>
    <w:rsid w:val="00A97C0F"/>
    <w:rsid w:val="00A97E79"/>
    <w:rsid w:val="00AA7DD9"/>
    <w:rsid w:val="00AB0E3B"/>
    <w:rsid w:val="00AB4932"/>
    <w:rsid w:val="00AB55BE"/>
    <w:rsid w:val="00AB6580"/>
    <w:rsid w:val="00AC55B2"/>
    <w:rsid w:val="00AD3B74"/>
    <w:rsid w:val="00AD44E8"/>
    <w:rsid w:val="00AD5E42"/>
    <w:rsid w:val="00AD69D6"/>
    <w:rsid w:val="00AE0E36"/>
    <w:rsid w:val="00AF0A3A"/>
    <w:rsid w:val="00B04B18"/>
    <w:rsid w:val="00B1057E"/>
    <w:rsid w:val="00B12C86"/>
    <w:rsid w:val="00B1324D"/>
    <w:rsid w:val="00B13925"/>
    <w:rsid w:val="00B16671"/>
    <w:rsid w:val="00B178FB"/>
    <w:rsid w:val="00B20309"/>
    <w:rsid w:val="00B21352"/>
    <w:rsid w:val="00B2184E"/>
    <w:rsid w:val="00B232EC"/>
    <w:rsid w:val="00B23A2F"/>
    <w:rsid w:val="00B2619F"/>
    <w:rsid w:val="00B36DD8"/>
    <w:rsid w:val="00B42C1F"/>
    <w:rsid w:val="00B437C5"/>
    <w:rsid w:val="00B455E2"/>
    <w:rsid w:val="00B5361D"/>
    <w:rsid w:val="00B5398D"/>
    <w:rsid w:val="00B61CF0"/>
    <w:rsid w:val="00B70305"/>
    <w:rsid w:val="00B7410C"/>
    <w:rsid w:val="00B76717"/>
    <w:rsid w:val="00B77808"/>
    <w:rsid w:val="00B80E09"/>
    <w:rsid w:val="00B859CB"/>
    <w:rsid w:val="00B94247"/>
    <w:rsid w:val="00B95FF3"/>
    <w:rsid w:val="00B9667D"/>
    <w:rsid w:val="00B976FE"/>
    <w:rsid w:val="00BA6A2B"/>
    <w:rsid w:val="00BA702C"/>
    <w:rsid w:val="00BC2E20"/>
    <w:rsid w:val="00BD07EE"/>
    <w:rsid w:val="00BD5808"/>
    <w:rsid w:val="00BD7EDF"/>
    <w:rsid w:val="00BE1AA5"/>
    <w:rsid w:val="00BE2EC6"/>
    <w:rsid w:val="00BE3C24"/>
    <w:rsid w:val="00BE43CD"/>
    <w:rsid w:val="00BE71B6"/>
    <w:rsid w:val="00BF2B4A"/>
    <w:rsid w:val="00BF6B6C"/>
    <w:rsid w:val="00C02E9C"/>
    <w:rsid w:val="00C048CF"/>
    <w:rsid w:val="00C05E7B"/>
    <w:rsid w:val="00C05ED1"/>
    <w:rsid w:val="00C10676"/>
    <w:rsid w:val="00C1373F"/>
    <w:rsid w:val="00C15401"/>
    <w:rsid w:val="00C15D51"/>
    <w:rsid w:val="00C251F1"/>
    <w:rsid w:val="00C26F49"/>
    <w:rsid w:val="00C34E4D"/>
    <w:rsid w:val="00C459A4"/>
    <w:rsid w:val="00C51EB9"/>
    <w:rsid w:val="00C5301D"/>
    <w:rsid w:val="00C55EF0"/>
    <w:rsid w:val="00C61EE7"/>
    <w:rsid w:val="00C62249"/>
    <w:rsid w:val="00C737FF"/>
    <w:rsid w:val="00C823C9"/>
    <w:rsid w:val="00C82834"/>
    <w:rsid w:val="00C83271"/>
    <w:rsid w:val="00C85964"/>
    <w:rsid w:val="00C86526"/>
    <w:rsid w:val="00C92592"/>
    <w:rsid w:val="00C94220"/>
    <w:rsid w:val="00C94B3A"/>
    <w:rsid w:val="00C94BC9"/>
    <w:rsid w:val="00C95494"/>
    <w:rsid w:val="00CA259D"/>
    <w:rsid w:val="00CA55CB"/>
    <w:rsid w:val="00CB0214"/>
    <w:rsid w:val="00CB2B96"/>
    <w:rsid w:val="00CB6DBF"/>
    <w:rsid w:val="00CD5A2F"/>
    <w:rsid w:val="00CE19D2"/>
    <w:rsid w:val="00CF4B28"/>
    <w:rsid w:val="00CF6771"/>
    <w:rsid w:val="00D047CD"/>
    <w:rsid w:val="00D063B6"/>
    <w:rsid w:val="00D113AD"/>
    <w:rsid w:val="00D2189F"/>
    <w:rsid w:val="00D26F49"/>
    <w:rsid w:val="00D30F9C"/>
    <w:rsid w:val="00D33D37"/>
    <w:rsid w:val="00D50A52"/>
    <w:rsid w:val="00D543B6"/>
    <w:rsid w:val="00D63376"/>
    <w:rsid w:val="00D672FB"/>
    <w:rsid w:val="00D72629"/>
    <w:rsid w:val="00D7425A"/>
    <w:rsid w:val="00D76584"/>
    <w:rsid w:val="00D76CEA"/>
    <w:rsid w:val="00D8079B"/>
    <w:rsid w:val="00D824B5"/>
    <w:rsid w:val="00D83ED9"/>
    <w:rsid w:val="00D85971"/>
    <w:rsid w:val="00D85EEE"/>
    <w:rsid w:val="00D864BA"/>
    <w:rsid w:val="00D914DD"/>
    <w:rsid w:val="00D91F56"/>
    <w:rsid w:val="00D9561F"/>
    <w:rsid w:val="00D96F82"/>
    <w:rsid w:val="00DA01E7"/>
    <w:rsid w:val="00DA46B6"/>
    <w:rsid w:val="00DA706A"/>
    <w:rsid w:val="00DB0BA1"/>
    <w:rsid w:val="00DB3235"/>
    <w:rsid w:val="00DB4D24"/>
    <w:rsid w:val="00DB61AB"/>
    <w:rsid w:val="00DB6D45"/>
    <w:rsid w:val="00DC100A"/>
    <w:rsid w:val="00DC2D61"/>
    <w:rsid w:val="00DC30D4"/>
    <w:rsid w:val="00DC3180"/>
    <w:rsid w:val="00DC3C79"/>
    <w:rsid w:val="00DC3FC0"/>
    <w:rsid w:val="00DD1C3A"/>
    <w:rsid w:val="00DD2B0F"/>
    <w:rsid w:val="00DD2FA6"/>
    <w:rsid w:val="00DD61E2"/>
    <w:rsid w:val="00DE330B"/>
    <w:rsid w:val="00DE3CE5"/>
    <w:rsid w:val="00DE40F7"/>
    <w:rsid w:val="00DE54BC"/>
    <w:rsid w:val="00DE5C5F"/>
    <w:rsid w:val="00DE6A70"/>
    <w:rsid w:val="00DF2646"/>
    <w:rsid w:val="00DF4468"/>
    <w:rsid w:val="00DF5761"/>
    <w:rsid w:val="00E004E5"/>
    <w:rsid w:val="00E035E4"/>
    <w:rsid w:val="00E20969"/>
    <w:rsid w:val="00E23BF7"/>
    <w:rsid w:val="00E257E3"/>
    <w:rsid w:val="00E326A0"/>
    <w:rsid w:val="00E32728"/>
    <w:rsid w:val="00E37FEA"/>
    <w:rsid w:val="00E477B8"/>
    <w:rsid w:val="00E50155"/>
    <w:rsid w:val="00E53BDA"/>
    <w:rsid w:val="00E5764C"/>
    <w:rsid w:val="00E61927"/>
    <w:rsid w:val="00E62056"/>
    <w:rsid w:val="00E630E3"/>
    <w:rsid w:val="00E66ADC"/>
    <w:rsid w:val="00E7020C"/>
    <w:rsid w:val="00E81FED"/>
    <w:rsid w:val="00E825B7"/>
    <w:rsid w:val="00E833A3"/>
    <w:rsid w:val="00E834C7"/>
    <w:rsid w:val="00E90748"/>
    <w:rsid w:val="00E921A0"/>
    <w:rsid w:val="00E92840"/>
    <w:rsid w:val="00E95F2D"/>
    <w:rsid w:val="00EA248C"/>
    <w:rsid w:val="00EA2578"/>
    <w:rsid w:val="00EA38E0"/>
    <w:rsid w:val="00EB2FE3"/>
    <w:rsid w:val="00EB4259"/>
    <w:rsid w:val="00EB4855"/>
    <w:rsid w:val="00EC6A3B"/>
    <w:rsid w:val="00EC76D7"/>
    <w:rsid w:val="00ED12CA"/>
    <w:rsid w:val="00ED1503"/>
    <w:rsid w:val="00ED1E61"/>
    <w:rsid w:val="00ED2017"/>
    <w:rsid w:val="00ED3419"/>
    <w:rsid w:val="00ED3A3A"/>
    <w:rsid w:val="00ED7528"/>
    <w:rsid w:val="00EE08B9"/>
    <w:rsid w:val="00EE15DA"/>
    <w:rsid w:val="00EF0810"/>
    <w:rsid w:val="00EF158F"/>
    <w:rsid w:val="00EF36EC"/>
    <w:rsid w:val="00EF5331"/>
    <w:rsid w:val="00F01D32"/>
    <w:rsid w:val="00F02C11"/>
    <w:rsid w:val="00F05B56"/>
    <w:rsid w:val="00F06C05"/>
    <w:rsid w:val="00F13D6F"/>
    <w:rsid w:val="00F14B02"/>
    <w:rsid w:val="00F17101"/>
    <w:rsid w:val="00F21D89"/>
    <w:rsid w:val="00F2352E"/>
    <w:rsid w:val="00F23C0A"/>
    <w:rsid w:val="00F27B72"/>
    <w:rsid w:val="00F34420"/>
    <w:rsid w:val="00F4343B"/>
    <w:rsid w:val="00F53A03"/>
    <w:rsid w:val="00F549C9"/>
    <w:rsid w:val="00F71310"/>
    <w:rsid w:val="00F75C3B"/>
    <w:rsid w:val="00F961AF"/>
    <w:rsid w:val="00F964E5"/>
    <w:rsid w:val="00F975C1"/>
    <w:rsid w:val="00FA1CD6"/>
    <w:rsid w:val="00FA5C0C"/>
    <w:rsid w:val="00FA7C69"/>
    <w:rsid w:val="00FB3197"/>
    <w:rsid w:val="00FB7DD5"/>
    <w:rsid w:val="00FC0306"/>
    <w:rsid w:val="00FC03FA"/>
    <w:rsid w:val="00FC13BA"/>
    <w:rsid w:val="00FC2813"/>
    <w:rsid w:val="00FC644A"/>
    <w:rsid w:val="00FC704B"/>
    <w:rsid w:val="00FE4AD8"/>
    <w:rsid w:val="00FE512A"/>
    <w:rsid w:val="00FE7099"/>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 w:type="table" w:styleId="30">
    <w:name w:val="Plain Table 3"/>
    <w:basedOn w:val="a1"/>
    <w:uiPriority w:val="43"/>
    <w:rsid w:val="00DB0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lorfulList-Accent11">
    <w:name w:val="Colorful List - Accent 11"/>
    <w:basedOn w:val="a"/>
    <w:uiPriority w:val="34"/>
    <w:qFormat/>
    <w:rsid w:val="00CB0214"/>
    <w:pPr>
      <w:ind w:firstLineChars="200" w:firstLine="4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124198385">
      <w:bodyDiv w:val="1"/>
      <w:marLeft w:val="0"/>
      <w:marRight w:val="0"/>
      <w:marTop w:val="0"/>
      <w:marBottom w:val="0"/>
      <w:divBdr>
        <w:top w:val="none" w:sz="0" w:space="0" w:color="auto"/>
        <w:left w:val="none" w:sz="0" w:space="0" w:color="auto"/>
        <w:bottom w:val="none" w:sz="0" w:space="0" w:color="auto"/>
        <w:right w:val="none" w:sz="0" w:space="0" w:color="auto"/>
      </w:divBdr>
      <w:divsChild>
        <w:div w:id="834228600">
          <w:marLeft w:val="806"/>
          <w:marRight w:val="0"/>
          <w:marTop w:val="0"/>
          <w:marBottom w:val="0"/>
          <w:divBdr>
            <w:top w:val="none" w:sz="0" w:space="0" w:color="auto"/>
            <w:left w:val="none" w:sz="0" w:space="0" w:color="auto"/>
            <w:bottom w:val="none" w:sz="0" w:space="0" w:color="auto"/>
            <w:right w:val="none" w:sz="0" w:space="0" w:color="auto"/>
          </w:divBdr>
        </w:div>
        <w:div w:id="108743909">
          <w:marLeft w:val="806"/>
          <w:marRight w:val="0"/>
          <w:marTop w:val="0"/>
          <w:marBottom w:val="0"/>
          <w:divBdr>
            <w:top w:val="none" w:sz="0" w:space="0" w:color="auto"/>
            <w:left w:val="none" w:sz="0" w:space="0" w:color="auto"/>
            <w:bottom w:val="none" w:sz="0" w:space="0" w:color="auto"/>
            <w:right w:val="none" w:sz="0" w:space="0" w:color="auto"/>
          </w:divBdr>
        </w:div>
        <w:div w:id="1790664760">
          <w:marLeft w:val="806"/>
          <w:marRight w:val="0"/>
          <w:marTop w:val="0"/>
          <w:marBottom w:val="0"/>
          <w:divBdr>
            <w:top w:val="none" w:sz="0" w:space="0" w:color="auto"/>
            <w:left w:val="none" w:sz="0" w:space="0" w:color="auto"/>
            <w:bottom w:val="none" w:sz="0" w:space="0" w:color="auto"/>
            <w:right w:val="none" w:sz="0" w:space="0" w:color="auto"/>
          </w:divBdr>
        </w:div>
        <w:div w:id="1268076282">
          <w:marLeft w:val="806"/>
          <w:marRight w:val="0"/>
          <w:marTop w:val="0"/>
          <w:marBottom w:val="0"/>
          <w:divBdr>
            <w:top w:val="none" w:sz="0" w:space="0" w:color="auto"/>
            <w:left w:val="none" w:sz="0" w:space="0" w:color="auto"/>
            <w:bottom w:val="none" w:sz="0" w:space="0" w:color="auto"/>
            <w:right w:val="none" w:sz="0" w:space="0" w:color="auto"/>
          </w:divBdr>
        </w:div>
        <w:div w:id="477461670">
          <w:marLeft w:val="806"/>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627709007">
      <w:bodyDiv w:val="1"/>
      <w:marLeft w:val="0"/>
      <w:marRight w:val="0"/>
      <w:marTop w:val="0"/>
      <w:marBottom w:val="0"/>
      <w:divBdr>
        <w:top w:val="none" w:sz="0" w:space="0" w:color="auto"/>
        <w:left w:val="none" w:sz="0" w:space="0" w:color="auto"/>
        <w:bottom w:val="none" w:sz="0" w:space="0" w:color="auto"/>
        <w:right w:val="none" w:sz="0" w:space="0" w:color="auto"/>
      </w:divBdr>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ahwang@foxmail.com" TargetMode="External"/><Relationship Id="rId13" Type="http://schemas.openxmlformats.org/officeDocument/2006/relationships/image" Target="media/image4.png"/><Relationship Id="rId18" Type="http://schemas.openxmlformats.org/officeDocument/2006/relationships/hyperlink" Target="https://github.com/srndic/mimicu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en.wikipedia.org/wiki/Adversarial_machine_learning" TargetMode="External"/><Relationship Id="rId4" Type="http://schemas.openxmlformats.org/officeDocument/2006/relationships/settings" Target="settings.xml"/><Relationship Id="rId9" Type="http://schemas.openxmlformats.org/officeDocument/2006/relationships/hyperlink" Target="mailto:weijiang2009@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23548-8E8A-4A45-95E1-C65DDD83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17</Pages>
  <Words>3246</Words>
  <Characters>18508</Characters>
  <Application>Microsoft Office Word</Application>
  <DocSecurity>0</DocSecurity>
  <Lines>154</Lines>
  <Paragraphs>43</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40</cp:revision>
  <cp:lastPrinted>2018-07-02T03:12:00Z</cp:lastPrinted>
  <dcterms:created xsi:type="dcterms:W3CDTF">2018-08-22T02:35:00Z</dcterms:created>
  <dcterms:modified xsi:type="dcterms:W3CDTF">2018-08-24T07:06:00Z</dcterms:modified>
</cp:coreProperties>
</file>