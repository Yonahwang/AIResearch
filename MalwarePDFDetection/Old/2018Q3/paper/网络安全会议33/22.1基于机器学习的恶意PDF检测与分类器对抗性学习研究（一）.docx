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F285186" w:rsidR="002F6280" w:rsidRPr="00335CA0" w:rsidRDefault="002F6280" w:rsidP="008B509E">
      <w:pPr>
        <w:jc w:val="center"/>
        <w:rPr>
          <w:rFonts w:ascii="Times New Roman" w:hAnsi="Times New Roman"/>
          <w:b/>
          <w:sz w:val="32"/>
          <w:szCs w:val="32"/>
        </w:rPr>
      </w:pPr>
      <w:r w:rsidRPr="00335CA0">
        <w:rPr>
          <w:rFonts w:ascii="Times New Roman" w:hAnsi="Times New Roman" w:cs="宋体" w:hint="eastAsia"/>
          <w:b/>
          <w:sz w:val="32"/>
          <w:szCs w:val="32"/>
        </w:rPr>
        <w:t>基于机器学习的</w:t>
      </w:r>
      <w:r w:rsidR="00BE43CD" w:rsidRPr="00335CA0">
        <w:rPr>
          <w:rFonts w:ascii="Times New Roman" w:hAnsi="Times New Roman" w:cs="宋体" w:hint="eastAsia"/>
          <w:b/>
          <w:sz w:val="32"/>
          <w:szCs w:val="32"/>
        </w:rPr>
        <w:t>恶意</w:t>
      </w:r>
      <w:r w:rsidR="00783B4F" w:rsidRPr="00335CA0">
        <w:rPr>
          <w:rFonts w:ascii="Times New Roman" w:hAnsi="Times New Roman" w:cs="宋体" w:hint="eastAsia"/>
          <w:b/>
          <w:sz w:val="32"/>
          <w:szCs w:val="32"/>
        </w:rPr>
        <w:t>文档</w:t>
      </w:r>
      <w:r w:rsidRPr="00335CA0">
        <w:rPr>
          <w:rFonts w:ascii="Times New Roman" w:hAnsi="Times New Roman" w:cs="宋体" w:hint="eastAsia"/>
          <w:b/>
          <w:sz w:val="32"/>
          <w:szCs w:val="32"/>
        </w:rPr>
        <w:t>检测与对抗性学习研究</w:t>
      </w:r>
      <w:r w:rsidR="008B509E" w:rsidRPr="00335CA0">
        <w:rPr>
          <w:rStyle w:val="af0"/>
          <w:rFonts w:ascii="Times New Roman" w:hAnsi="Times New Roman" w:cs="宋体"/>
          <w:b/>
          <w:sz w:val="32"/>
          <w:szCs w:val="32"/>
        </w:rPr>
        <w:footnoteReference w:id="2"/>
      </w:r>
    </w:p>
    <w:p w14:paraId="56C54566" w14:textId="77777777" w:rsidR="002F6280" w:rsidRPr="00335CA0" w:rsidRDefault="002F6280" w:rsidP="002F6280">
      <w:pPr>
        <w:jc w:val="center"/>
        <w:rPr>
          <w:rFonts w:ascii="Times New Roman" w:hAnsi="Times New Roman"/>
          <w:szCs w:val="21"/>
        </w:rPr>
      </w:pPr>
    </w:p>
    <w:p w14:paraId="69044FEA" w14:textId="327D8938" w:rsidR="002F6280" w:rsidRPr="00335CA0" w:rsidRDefault="00C737FF" w:rsidP="002F6280">
      <w:pPr>
        <w:jc w:val="center"/>
        <w:rPr>
          <w:rFonts w:ascii="Times New Roman" w:hAnsi="Times New Roman"/>
          <w:sz w:val="28"/>
          <w:szCs w:val="28"/>
        </w:rPr>
      </w:pPr>
      <w:r w:rsidRPr="00335CA0">
        <w:rPr>
          <w:rFonts w:ascii="Times New Roman" w:hAnsi="Times New Roman" w:cs="宋体" w:hint="eastAsia"/>
          <w:sz w:val="28"/>
          <w:szCs w:val="28"/>
        </w:rPr>
        <w:t>柯宗贵，</w:t>
      </w:r>
      <w:r w:rsidR="005D02FF" w:rsidRPr="00335CA0">
        <w:rPr>
          <w:rFonts w:ascii="Times New Roman" w:hAnsi="Times New Roman" w:cs="宋体" w:hint="eastAsia"/>
          <w:sz w:val="28"/>
          <w:szCs w:val="28"/>
        </w:rPr>
        <w:t>王</w:t>
      </w:r>
      <w:r w:rsidR="002F6280" w:rsidRPr="00335CA0">
        <w:rPr>
          <w:rFonts w:ascii="Times New Roman" w:hAnsi="Times New Roman" w:cs="宋体" w:hint="eastAsia"/>
          <w:sz w:val="28"/>
          <w:szCs w:val="28"/>
        </w:rPr>
        <w:t>凤娇，江纬</w:t>
      </w:r>
      <w:r w:rsidR="00C85964" w:rsidRPr="00335CA0">
        <w:rPr>
          <w:rFonts w:ascii="Times New Roman" w:hAnsi="Times New Roman" w:cs="宋体" w:hint="eastAsia"/>
          <w:sz w:val="28"/>
          <w:szCs w:val="28"/>
        </w:rPr>
        <w:t>，</w:t>
      </w:r>
      <w:r w:rsidR="002F6280" w:rsidRPr="00335CA0">
        <w:rPr>
          <w:rFonts w:ascii="Times New Roman" w:hAnsi="Times New Roman" w:cs="宋体" w:hint="eastAsia"/>
          <w:sz w:val="28"/>
          <w:szCs w:val="28"/>
        </w:rPr>
        <w:t>杨育斌</w:t>
      </w:r>
    </w:p>
    <w:p w14:paraId="657AB97E" w14:textId="65965289" w:rsidR="002F6280" w:rsidRPr="00335CA0" w:rsidRDefault="008B509E" w:rsidP="002F6280">
      <w:pPr>
        <w:jc w:val="center"/>
        <w:rPr>
          <w:rFonts w:ascii="Times New Roman" w:hAnsi="Times New Roman"/>
          <w:sz w:val="18"/>
          <w:szCs w:val="18"/>
        </w:rPr>
      </w:pPr>
      <w:r w:rsidRPr="00335CA0">
        <w:rPr>
          <w:rFonts w:ascii="Times New Roman" w:hAnsi="Times New Roman" w:hint="eastAsia"/>
          <w:sz w:val="18"/>
          <w:szCs w:val="18"/>
        </w:rPr>
        <w:t>（</w:t>
      </w:r>
      <w:commentRangeStart w:id="0"/>
      <w:r w:rsidRPr="00335CA0">
        <w:rPr>
          <w:rFonts w:ascii="Times New Roman" w:hAnsi="Times New Roman" w:hint="eastAsia"/>
          <w:sz w:val="18"/>
          <w:szCs w:val="18"/>
        </w:rPr>
        <w:t>蓝盾信息安全技术股份有限公司</w:t>
      </w:r>
      <w:commentRangeEnd w:id="0"/>
      <w:r w:rsidRPr="00335CA0">
        <w:rPr>
          <w:rStyle w:val="a9"/>
          <w:rFonts w:ascii="Times New Roman" w:hAnsi="Times New Roman"/>
        </w:rPr>
        <w:commentReference w:id="0"/>
      </w:r>
      <w:r w:rsidRPr="00335CA0">
        <w:rPr>
          <w:rFonts w:ascii="Times New Roman" w:hAnsi="Times New Roman"/>
          <w:sz w:val="18"/>
          <w:szCs w:val="18"/>
        </w:rPr>
        <w:t>，</w:t>
      </w:r>
      <w:r w:rsidRPr="00335CA0">
        <w:rPr>
          <w:rFonts w:ascii="Times New Roman" w:hAnsi="Times New Roman" w:hint="eastAsia"/>
          <w:sz w:val="18"/>
          <w:szCs w:val="18"/>
        </w:rPr>
        <w:t>广东广州</w:t>
      </w:r>
      <w:r w:rsidRPr="00335CA0">
        <w:rPr>
          <w:rFonts w:ascii="Times New Roman" w:hAnsi="Times New Roman" w:hint="eastAsia"/>
          <w:sz w:val="18"/>
          <w:szCs w:val="18"/>
        </w:rPr>
        <w:t xml:space="preserve"> </w:t>
      </w:r>
      <w:commentRangeStart w:id="1"/>
      <w:r w:rsidRPr="00335CA0">
        <w:rPr>
          <w:rFonts w:ascii="Times New Roman" w:hAnsi="Times New Roman"/>
          <w:sz w:val="18"/>
          <w:szCs w:val="18"/>
        </w:rPr>
        <w:t>510000</w:t>
      </w:r>
      <w:commentRangeEnd w:id="1"/>
      <w:r w:rsidRPr="00335CA0">
        <w:rPr>
          <w:rStyle w:val="a9"/>
          <w:rFonts w:ascii="Times New Roman" w:hAnsi="Times New Roman"/>
        </w:rPr>
        <w:commentReference w:id="1"/>
      </w:r>
      <w:r w:rsidRPr="00335CA0">
        <w:rPr>
          <w:rFonts w:ascii="Times New Roman" w:hAnsi="Times New Roman" w:hint="eastAsia"/>
          <w:sz w:val="18"/>
          <w:szCs w:val="18"/>
        </w:rPr>
        <w:t>）</w:t>
      </w:r>
    </w:p>
    <w:p w14:paraId="7F0952E7" w14:textId="77777777" w:rsidR="002F6280" w:rsidRPr="00335CA0" w:rsidRDefault="002F6280" w:rsidP="002F6280">
      <w:pPr>
        <w:jc w:val="center"/>
        <w:rPr>
          <w:rFonts w:ascii="Times New Roman" w:hAnsi="Times New Roman"/>
          <w:sz w:val="18"/>
          <w:szCs w:val="18"/>
        </w:rPr>
      </w:pPr>
    </w:p>
    <w:p w14:paraId="6619A808" w14:textId="23DD740E" w:rsidR="002F6280" w:rsidRPr="00335CA0" w:rsidRDefault="002F6280" w:rsidP="002F6280">
      <w:pPr>
        <w:rPr>
          <w:rFonts w:ascii="Times New Roman" w:hAnsi="Times New Roman"/>
          <w:sz w:val="18"/>
          <w:szCs w:val="18"/>
        </w:rPr>
      </w:pPr>
      <w:r w:rsidRPr="00335CA0">
        <w:rPr>
          <w:rFonts w:ascii="Times New Roman" w:hAnsi="Times New Roman" w:cs="宋体" w:hint="eastAsia"/>
          <w:b/>
          <w:sz w:val="18"/>
          <w:szCs w:val="18"/>
        </w:rPr>
        <w:t>摘</w:t>
      </w:r>
      <w:r w:rsidRPr="00335CA0">
        <w:rPr>
          <w:rFonts w:ascii="Times New Roman" w:hAnsi="Times New Roman" w:hint="eastAsia"/>
          <w:b/>
          <w:sz w:val="18"/>
          <w:szCs w:val="18"/>
        </w:rPr>
        <w:t xml:space="preserve">  </w:t>
      </w:r>
      <w:r w:rsidRPr="00335CA0">
        <w:rPr>
          <w:rFonts w:ascii="Times New Roman" w:hAnsi="Times New Roman" w:cs="宋体" w:hint="eastAsia"/>
          <w:b/>
          <w:sz w:val="18"/>
          <w:szCs w:val="18"/>
        </w:rPr>
        <w:t>要：</w:t>
      </w:r>
      <w:r w:rsidR="008B509E" w:rsidRPr="00335CA0">
        <w:rPr>
          <w:rFonts w:ascii="Times New Roman" w:hAnsi="Times New Roman" w:cs="宋体" w:hint="eastAsia"/>
          <w:sz w:val="18"/>
          <w:szCs w:val="18"/>
        </w:rPr>
        <w:t>当前基于文档的攻击通常具有针对性，加上其文件结构的多样性，攻击手段变得丰富且隐蔽，因此更容易成功。文章提出了一个基于</w:t>
      </w:r>
      <w:r w:rsidR="008B509E" w:rsidRPr="00335CA0">
        <w:rPr>
          <w:rFonts w:ascii="Times New Roman" w:hAnsi="Times New Roman" w:cs="宋体" w:hint="eastAsia"/>
          <w:sz w:val="18"/>
          <w:szCs w:val="18"/>
        </w:rPr>
        <w:t>AI</w:t>
      </w:r>
      <w:r w:rsidR="008B509E" w:rsidRPr="00335CA0">
        <w:rPr>
          <w:rFonts w:ascii="Times New Roman" w:hAnsi="Times New Roman" w:cs="宋体" w:hint="eastAsia"/>
          <w:sz w:val="18"/>
          <w:szCs w:val="18"/>
        </w:rPr>
        <w:t>的恶意文档分类器原型，收集良性和恶意样本共</w:t>
      </w:r>
      <w:r w:rsidR="008B509E" w:rsidRPr="00335CA0">
        <w:rPr>
          <w:rFonts w:ascii="Times New Roman" w:hAnsi="Times New Roman" w:cs="宋体" w:hint="eastAsia"/>
          <w:sz w:val="18"/>
          <w:szCs w:val="18"/>
        </w:rPr>
        <w:t>20</w:t>
      </w:r>
      <w:r w:rsidR="008B509E" w:rsidRPr="00335CA0">
        <w:rPr>
          <w:rFonts w:ascii="Times New Roman" w:hAnsi="Times New Roman" w:cs="宋体" w:hint="eastAsia"/>
          <w:sz w:val="18"/>
          <w:szCs w:val="18"/>
        </w:rPr>
        <w:t>万个，经过对恶意样本静态解析，抽取具有显著分类能力的特征，训练生成</w:t>
      </w:r>
      <w:r w:rsidR="008B509E" w:rsidRPr="00335CA0">
        <w:rPr>
          <w:rFonts w:ascii="Times New Roman" w:hAnsi="Times New Roman" w:cs="宋体" w:hint="eastAsia"/>
          <w:sz w:val="18"/>
          <w:szCs w:val="18"/>
        </w:rPr>
        <w:t>AI</w:t>
      </w:r>
      <w:r w:rsidR="008B509E" w:rsidRPr="00335CA0">
        <w:rPr>
          <w:rFonts w:ascii="Times New Roman" w:hAnsi="Times New Roman" w:cs="宋体" w:hint="eastAsia"/>
          <w:sz w:val="18"/>
          <w:szCs w:val="18"/>
        </w:rPr>
        <w:t>模型。实验数据表明，模型的准确率达到</w:t>
      </w:r>
      <w:r w:rsidR="008B509E" w:rsidRPr="00335CA0">
        <w:rPr>
          <w:rFonts w:ascii="Times New Roman" w:hAnsi="Times New Roman" w:cs="宋体" w:hint="eastAsia"/>
          <w:sz w:val="18"/>
          <w:szCs w:val="18"/>
        </w:rPr>
        <w:t>99.82%</w:t>
      </w:r>
      <w:r w:rsidR="008B509E" w:rsidRPr="00335CA0">
        <w:rPr>
          <w:rFonts w:ascii="Times New Roman" w:hAnsi="Times New Roman" w:cs="宋体" w:hint="eastAsia"/>
          <w:sz w:val="18"/>
          <w:szCs w:val="18"/>
        </w:rPr>
        <w:t>，误报率只有</w:t>
      </w:r>
      <w:r w:rsidR="008B509E" w:rsidRPr="00335CA0">
        <w:rPr>
          <w:rFonts w:ascii="Times New Roman" w:hAnsi="Times New Roman" w:cs="宋体" w:hint="eastAsia"/>
          <w:sz w:val="18"/>
          <w:szCs w:val="18"/>
        </w:rPr>
        <w:t>0.01%</w:t>
      </w:r>
      <w:r w:rsidR="008B509E" w:rsidRPr="00335CA0">
        <w:rPr>
          <w:rFonts w:ascii="Times New Roman" w:hAnsi="Times New Roman" w:cs="宋体" w:hint="eastAsia"/>
          <w:sz w:val="18"/>
          <w:szCs w:val="18"/>
        </w:rPr>
        <w:t>。本文进一步研究了部分对抗性学习的方法，并用实验数据证明模型具有良好的抗逃逸能力和鲁棒性。</w:t>
      </w:r>
    </w:p>
    <w:p w14:paraId="015034D2" w14:textId="77777777" w:rsidR="002F6280" w:rsidRPr="00335CA0" w:rsidRDefault="002F6280" w:rsidP="002F6280">
      <w:pPr>
        <w:rPr>
          <w:rFonts w:ascii="Times New Roman" w:hAnsi="Times New Roman"/>
          <w:sz w:val="18"/>
          <w:szCs w:val="18"/>
        </w:rPr>
      </w:pPr>
    </w:p>
    <w:p w14:paraId="7D06FDB4" w14:textId="50EE5952" w:rsidR="002F6280" w:rsidRPr="00335CA0" w:rsidRDefault="002F6280" w:rsidP="002F6280">
      <w:pPr>
        <w:rPr>
          <w:rFonts w:ascii="Times New Roman" w:hAnsi="Times New Roman"/>
          <w:sz w:val="18"/>
          <w:szCs w:val="18"/>
        </w:rPr>
      </w:pPr>
      <w:r w:rsidRPr="00335CA0">
        <w:rPr>
          <w:rFonts w:ascii="Times New Roman" w:hAnsi="Times New Roman" w:cs="宋体" w:hint="eastAsia"/>
          <w:b/>
          <w:sz w:val="18"/>
          <w:szCs w:val="18"/>
        </w:rPr>
        <w:t>关键词：</w:t>
      </w:r>
      <w:r w:rsidR="008B509E" w:rsidRPr="00335CA0">
        <w:rPr>
          <w:rFonts w:ascii="Times New Roman" w:hAnsi="Times New Roman" w:hint="eastAsia"/>
          <w:sz w:val="18"/>
          <w:szCs w:val="18"/>
        </w:rPr>
        <w:t>AI</w:t>
      </w:r>
      <w:r w:rsidRPr="00335CA0">
        <w:rPr>
          <w:rFonts w:ascii="Times New Roman" w:hAnsi="Times New Roman" w:cs="宋体" w:hint="eastAsia"/>
          <w:sz w:val="18"/>
          <w:szCs w:val="18"/>
        </w:rPr>
        <w:t>；机器学习；恶意</w:t>
      </w:r>
      <w:r w:rsidR="00987A58" w:rsidRPr="00335CA0">
        <w:rPr>
          <w:rFonts w:ascii="Times New Roman" w:hAnsi="Times New Roman" w:cs="宋体" w:hint="eastAsia"/>
          <w:sz w:val="18"/>
          <w:szCs w:val="18"/>
        </w:rPr>
        <w:t>文档</w:t>
      </w:r>
      <w:r w:rsidRPr="00335CA0">
        <w:rPr>
          <w:rFonts w:ascii="Times New Roman" w:hAnsi="Times New Roman" w:cs="宋体" w:hint="eastAsia"/>
          <w:sz w:val="18"/>
          <w:szCs w:val="18"/>
        </w:rPr>
        <w:t>检测；对抗性学习</w:t>
      </w:r>
    </w:p>
    <w:p w14:paraId="103FE30C" w14:textId="77777777" w:rsidR="002F6280" w:rsidRPr="00335CA0" w:rsidRDefault="002F6280" w:rsidP="002F6280">
      <w:pPr>
        <w:rPr>
          <w:rFonts w:ascii="Times New Roman" w:hAnsi="Times New Roman"/>
          <w:sz w:val="18"/>
          <w:szCs w:val="18"/>
        </w:rPr>
      </w:pPr>
    </w:p>
    <w:p w14:paraId="7DF5FDBA" w14:textId="46AF2C2A" w:rsidR="002F6280" w:rsidRPr="00335CA0" w:rsidRDefault="002F6280" w:rsidP="002F6280">
      <w:pPr>
        <w:rPr>
          <w:rFonts w:ascii="Times New Roman" w:hAnsi="Times New Roman"/>
          <w:szCs w:val="21"/>
        </w:rPr>
      </w:pPr>
    </w:p>
    <w:p w14:paraId="493E1076" w14:textId="3AAF169D" w:rsidR="00116145" w:rsidRPr="00335CA0" w:rsidRDefault="00116145" w:rsidP="002F6280">
      <w:pPr>
        <w:rPr>
          <w:rFonts w:ascii="Times New Roman" w:hAnsi="Times New Roman" w:cs="宋体"/>
          <w:b/>
          <w:sz w:val="32"/>
          <w:szCs w:val="32"/>
        </w:rPr>
      </w:pPr>
      <w:r w:rsidRPr="00335CA0">
        <w:rPr>
          <w:rFonts w:ascii="Times New Roman" w:hAnsi="Times New Roman" w:hint="eastAsia"/>
          <w:b/>
          <w:sz w:val="32"/>
          <w:szCs w:val="32"/>
        </w:rPr>
        <w:t xml:space="preserve">0 </w:t>
      </w:r>
      <w:r w:rsidRPr="00335CA0">
        <w:rPr>
          <w:rFonts w:ascii="Times New Roman" w:hAnsi="Times New Roman" w:cs="宋体" w:hint="eastAsia"/>
          <w:b/>
          <w:sz w:val="32"/>
          <w:szCs w:val="32"/>
        </w:rPr>
        <w:t>引言</w:t>
      </w:r>
    </w:p>
    <w:p w14:paraId="6B097C3A" w14:textId="77777777" w:rsidR="00116145" w:rsidRPr="00335CA0" w:rsidRDefault="00116145" w:rsidP="002F6280">
      <w:pPr>
        <w:rPr>
          <w:rFonts w:ascii="Times New Roman" w:hAnsi="Times New Roman"/>
          <w:szCs w:val="21"/>
        </w:rPr>
      </w:pPr>
    </w:p>
    <w:p w14:paraId="21A972EF" w14:textId="6FC5E3A9" w:rsidR="002F6280" w:rsidRPr="00335CA0" w:rsidRDefault="00813CB9" w:rsidP="00116145">
      <w:pPr>
        <w:ind w:firstLineChars="200" w:firstLine="420"/>
        <w:rPr>
          <w:rFonts w:ascii="Times New Roman" w:hAnsi="Times New Roman"/>
        </w:rPr>
      </w:pPr>
      <w:bookmarkStart w:id="2" w:name="OLE_LINK12"/>
      <w:bookmarkStart w:id="3" w:name="OLE_LINK26"/>
      <w:r w:rsidRPr="00335CA0">
        <w:rPr>
          <w:rFonts w:ascii="Times New Roman" w:hAnsi="Times New Roman" w:cs="宋体" w:hint="eastAsia"/>
        </w:rPr>
        <w:t>随着时间的推移，</w:t>
      </w:r>
      <w:r w:rsidRPr="00335CA0">
        <w:rPr>
          <w:rFonts w:ascii="Times New Roman" w:hAnsi="Times New Roman" w:cs="宋体" w:hint="eastAsia"/>
        </w:rPr>
        <w:t>PDF</w:t>
      </w:r>
      <w:r w:rsidRPr="00335CA0">
        <w:rPr>
          <w:rFonts w:ascii="Times New Roman" w:hAnsi="Times New Roman" w:cs="宋体" w:hint="eastAsia"/>
        </w:rPr>
        <w:t>规格和样式变得更加丰富，新版本增加脚本的功能使文档与可执行文件几乎能以相同的方式工作，如连接到</w:t>
      </w:r>
      <w:r w:rsidRPr="00335CA0">
        <w:rPr>
          <w:rFonts w:ascii="Times New Roman" w:hAnsi="Times New Roman" w:cs="宋体" w:hint="eastAsia"/>
        </w:rPr>
        <w:t>Internet</w:t>
      </w:r>
      <w:r w:rsidRPr="00335CA0">
        <w:rPr>
          <w:rFonts w:ascii="Times New Roman" w:hAnsi="Times New Roman" w:cs="宋体" w:hint="eastAsia"/>
        </w:rPr>
        <w:t>、运行进程及与其他程序进行交互等。这种复杂性的增长为攻击者提供了更多的武器发动攻击，并且能更灵活地隐藏恶意有效载荷逃逸检测。由于企业和个人普遍对此安全意识不足，导致大量系统未对版本进行更新，最终使这些攻击取得成功。</w:t>
      </w:r>
    </w:p>
    <w:p w14:paraId="4B613D63" w14:textId="7B6CF2E2" w:rsidR="00C85964" w:rsidRPr="00335CA0" w:rsidRDefault="002F6280" w:rsidP="00050F3B">
      <w:pPr>
        <w:ind w:firstLineChars="200" w:firstLine="420"/>
        <w:rPr>
          <w:rFonts w:ascii="Times New Roman" w:hAnsi="Times New Roman"/>
        </w:rPr>
      </w:pPr>
      <w:bookmarkStart w:id="4" w:name="OLE_LINK31"/>
      <w:bookmarkEnd w:id="2"/>
      <w:bookmarkEnd w:id="3"/>
      <w:r w:rsidRPr="00335CA0">
        <w:rPr>
          <w:rFonts w:ascii="Times New Roman" w:hAnsi="Times New Roman" w:cs="宋体" w:hint="eastAsia"/>
        </w:rPr>
        <w:t>针对近年的多种基于文档的攻击，传统的</w:t>
      </w:r>
      <w:r w:rsidRPr="00335CA0">
        <w:rPr>
          <w:rFonts w:ascii="Times New Roman" w:hAnsi="Times New Roman"/>
        </w:rPr>
        <w:t>PDF</w:t>
      </w:r>
      <w:r w:rsidRPr="00335CA0">
        <w:rPr>
          <w:rFonts w:ascii="Times New Roman" w:hAnsi="Times New Roman" w:cs="宋体" w:hint="eastAsia"/>
        </w:rPr>
        <w:t>恶意</w:t>
      </w:r>
      <w:r w:rsidR="007F31C9" w:rsidRPr="00335CA0">
        <w:rPr>
          <w:rFonts w:ascii="Times New Roman" w:hAnsi="Times New Roman" w:cs="宋体" w:hint="eastAsia"/>
        </w:rPr>
        <w:t>文件</w:t>
      </w:r>
      <w:r w:rsidRPr="00335CA0">
        <w:rPr>
          <w:rFonts w:ascii="Times New Roman" w:hAnsi="Times New Roman" w:cs="宋体" w:hint="eastAsia"/>
        </w:rPr>
        <w:t>检测方法</w:t>
      </w:r>
      <w:r w:rsidR="00813CB9" w:rsidRPr="00335CA0">
        <w:rPr>
          <w:rFonts w:ascii="Times New Roman" w:hAnsi="Times New Roman" w:cs="宋体" w:hint="eastAsia"/>
        </w:rPr>
        <w:t>如</w:t>
      </w:r>
      <w:r w:rsidRPr="00335CA0">
        <w:rPr>
          <w:rFonts w:ascii="Times New Roman" w:hAnsi="Times New Roman" w:cs="宋体" w:hint="eastAsia"/>
        </w:rPr>
        <w:t>基于</w:t>
      </w:r>
      <w:proofErr w:type="spellStart"/>
      <w:r w:rsidRPr="00335CA0">
        <w:rPr>
          <w:rFonts w:ascii="Times New Roman" w:hAnsi="Times New Roman"/>
        </w:rPr>
        <w:t>Shellcode</w:t>
      </w:r>
      <w:proofErr w:type="spellEnd"/>
      <w:r w:rsidRPr="00335CA0">
        <w:rPr>
          <w:rFonts w:ascii="Times New Roman" w:hAnsi="Times New Roman" w:cs="宋体" w:hint="eastAsia"/>
        </w:rPr>
        <w:t>的检测</w:t>
      </w:r>
      <w:r w:rsidRPr="00335CA0">
        <w:rPr>
          <w:rFonts w:ascii="Times New Roman" w:hAnsi="Times New Roman"/>
          <w:vertAlign w:val="superscript"/>
        </w:rPr>
        <w:t>[</w:t>
      </w:r>
      <w:r w:rsidR="00ED7EAF" w:rsidRPr="00335CA0">
        <w:rPr>
          <w:rFonts w:ascii="Times New Roman" w:hAnsi="Times New Roman"/>
          <w:vertAlign w:val="superscript"/>
        </w:rPr>
        <w:t>1</w:t>
      </w:r>
      <w:r w:rsidRPr="00335CA0">
        <w:rPr>
          <w:rFonts w:ascii="Times New Roman" w:hAnsi="Times New Roman"/>
          <w:vertAlign w:val="superscript"/>
        </w:rPr>
        <w:t>]</w:t>
      </w:r>
      <w:r w:rsidRPr="00335CA0">
        <w:rPr>
          <w:rFonts w:ascii="Times New Roman" w:hAnsi="Times New Roman" w:cs="宋体" w:hint="eastAsia"/>
        </w:rPr>
        <w:t>、基于签名的检测</w:t>
      </w:r>
      <w:r w:rsidRPr="00335CA0">
        <w:rPr>
          <w:rFonts w:ascii="Times New Roman" w:hAnsi="Times New Roman"/>
          <w:vertAlign w:val="superscript"/>
        </w:rPr>
        <w:t>[</w:t>
      </w:r>
      <w:r w:rsidR="00ED7EAF" w:rsidRPr="00335CA0">
        <w:rPr>
          <w:rFonts w:ascii="Times New Roman" w:hAnsi="Times New Roman"/>
          <w:vertAlign w:val="superscript"/>
        </w:rPr>
        <w:t>2</w:t>
      </w:r>
      <w:r w:rsidRPr="00335CA0">
        <w:rPr>
          <w:rFonts w:ascii="Times New Roman" w:hAnsi="Times New Roman"/>
          <w:vertAlign w:val="superscript"/>
        </w:rPr>
        <w:t>]</w:t>
      </w:r>
      <w:r w:rsidRPr="00335CA0">
        <w:rPr>
          <w:rFonts w:ascii="Times New Roman" w:hAnsi="Times New Roman" w:cs="宋体" w:hint="eastAsia"/>
        </w:rPr>
        <w:t>等</w:t>
      </w:r>
      <w:r w:rsidR="00813CB9" w:rsidRPr="00335CA0">
        <w:rPr>
          <w:rFonts w:ascii="Times New Roman" w:hAnsi="Times New Roman" w:cs="宋体" w:hint="eastAsia"/>
        </w:rPr>
        <w:t>，</w:t>
      </w:r>
      <w:r w:rsidRPr="00335CA0">
        <w:rPr>
          <w:rFonts w:ascii="Times New Roman" w:hAnsi="Times New Roman" w:cs="宋体" w:hint="eastAsia"/>
        </w:rPr>
        <w:t>均存在无法及时更新</w:t>
      </w:r>
      <w:r w:rsidR="00813CB9" w:rsidRPr="00335CA0">
        <w:rPr>
          <w:rFonts w:ascii="Times New Roman" w:hAnsi="Times New Roman" w:cs="宋体" w:hint="eastAsia"/>
        </w:rPr>
        <w:t>的</w:t>
      </w:r>
      <w:r w:rsidR="00813CB9" w:rsidRPr="00335CA0">
        <w:rPr>
          <w:rFonts w:ascii="Times New Roman" w:hAnsi="Times New Roman" w:cs="宋体"/>
        </w:rPr>
        <w:t>问题</w:t>
      </w:r>
      <w:r w:rsidR="00215EB9" w:rsidRPr="00335CA0">
        <w:rPr>
          <w:rFonts w:ascii="Times New Roman" w:hAnsi="Times New Roman" w:cs="宋体" w:hint="eastAsia"/>
        </w:rPr>
        <w:t>，</w:t>
      </w:r>
      <w:r w:rsidR="009157F7" w:rsidRPr="00335CA0">
        <w:rPr>
          <w:rFonts w:ascii="Times New Roman" w:hAnsi="Times New Roman" w:cs="宋体" w:hint="eastAsia"/>
        </w:rPr>
        <w:t>导致</w:t>
      </w:r>
      <w:r w:rsidR="00215EB9" w:rsidRPr="00335CA0">
        <w:rPr>
          <w:rFonts w:ascii="Times New Roman" w:hAnsi="Times New Roman" w:cs="宋体" w:hint="eastAsia"/>
        </w:rPr>
        <w:t>无法检测到新的攻击</w:t>
      </w:r>
      <w:r w:rsidRPr="00335CA0">
        <w:rPr>
          <w:rFonts w:ascii="Times New Roman" w:hAnsi="Times New Roman" w:cs="宋体" w:hint="eastAsia"/>
        </w:rPr>
        <w:t>。</w:t>
      </w:r>
      <w:r w:rsidR="00F74E18" w:rsidRPr="00335CA0">
        <w:rPr>
          <w:rFonts w:ascii="Times New Roman" w:hAnsi="Times New Roman" w:cs="宋体" w:hint="eastAsia"/>
        </w:rPr>
        <w:t>基于</w:t>
      </w:r>
      <w:r w:rsidRPr="00335CA0">
        <w:rPr>
          <w:rFonts w:ascii="Times New Roman" w:hAnsi="Times New Roman" w:cs="宋体" w:hint="eastAsia"/>
        </w:rPr>
        <w:t>机器学习</w:t>
      </w:r>
      <w:r w:rsidR="00F74E18" w:rsidRPr="00335CA0">
        <w:rPr>
          <w:rFonts w:ascii="Times New Roman" w:hAnsi="Times New Roman" w:cs="宋体" w:hint="eastAsia"/>
        </w:rPr>
        <w:t>的方法</w:t>
      </w:r>
      <w:r w:rsidR="002B4099" w:rsidRPr="00335CA0">
        <w:rPr>
          <w:rFonts w:ascii="Times New Roman" w:hAnsi="Times New Roman" w:cs="宋体" w:hint="eastAsia"/>
        </w:rPr>
        <w:t>在网页分类技术</w:t>
      </w:r>
      <w:r w:rsidR="002B4099" w:rsidRPr="00335CA0">
        <w:rPr>
          <w:rFonts w:ascii="Times New Roman" w:hAnsi="Times New Roman" w:hint="eastAsia"/>
          <w:vertAlign w:val="superscript"/>
        </w:rPr>
        <w:t>[</w:t>
      </w:r>
      <w:r w:rsidR="00ED7EAF" w:rsidRPr="00335CA0">
        <w:rPr>
          <w:rFonts w:ascii="Times New Roman" w:hAnsi="Times New Roman"/>
          <w:vertAlign w:val="superscript"/>
        </w:rPr>
        <w:t>3</w:t>
      </w:r>
      <w:r w:rsidR="002B4099" w:rsidRPr="00335CA0">
        <w:rPr>
          <w:rFonts w:ascii="Times New Roman" w:hAnsi="Times New Roman" w:hint="eastAsia"/>
          <w:vertAlign w:val="superscript"/>
        </w:rPr>
        <w:t>]</w:t>
      </w:r>
      <w:r w:rsidR="00813CB9" w:rsidRPr="00335CA0">
        <w:rPr>
          <w:rFonts w:ascii="Times New Roman" w:hAnsi="Times New Roman" w:cs="宋体" w:hint="eastAsia"/>
        </w:rPr>
        <w:t>、</w:t>
      </w:r>
      <w:r w:rsidR="002B4099" w:rsidRPr="00335CA0">
        <w:rPr>
          <w:rFonts w:ascii="Times New Roman" w:hAnsi="Times New Roman" w:cs="宋体" w:hint="eastAsia"/>
        </w:rPr>
        <w:t>入侵检测</w:t>
      </w:r>
      <w:r w:rsidR="002B4099" w:rsidRPr="00335CA0">
        <w:rPr>
          <w:rFonts w:ascii="Times New Roman" w:hAnsi="Times New Roman" w:hint="eastAsia"/>
          <w:vertAlign w:val="superscript"/>
        </w:rPr>
        <w:t>[</w:t>
      </w:r>
      <w:r w:rsidR="00ED7EAF" w:rsidRPr="00335CA0">
        <w:rPr>
          <w:rFonts w:ascii="Times New Roman" w:hAnsi="Times New Roman"/>
          <w:vertAlign w:val="superscript"/>
        </w:rPr>
        <w:t>4</w:t>
      </w:r>
      <w:r w:rsidR="002B4099" w:rsidRPr="00335CA0">
        <w:rPr>
          <w:rFonts w:ascii="Times New Roman" w:hAnsi="Times New Roman" w:hint="eastAsia"/>
          <w:vertAlign w:val="superscript"/>
        </w:rPr>
        <w:t>]</w:t>
      </w:r>
      <w:r w:rsidR="002B4099" w:rsidRPr="00335CA0">
        <w:rPr>
          <w:rFonts w:ascii="Times New Roman" w:hAnsi="Times New Roman" w:cs="宋体" w:hint="eastAsia"/>
        </w:rPr>
        <w:t>等方面</w:t>
      </w:r>
      <w:r w:rsidR="00F74E18" w:rsidRPr="00335CA0">
        <w:rPr>
          <w:rFonts w:ascii="Times New Roman" w:hAnsi="Times New Roman" w:cs="宋体" w:hint="eastAsia"/>
        </w:rPr>
        <w:t>取得</w:t>
      </w:r>
      <w:r w:rsidR="00813CB9" w:rsidRPr="00335CA0">
        <w:rPr>
          <w:rFonts w:ascii="Times New Roman" w:hAnsi="Times New Roman" w:cs="宋体" w:hint="eastAsia"/>
        </w:rPr>
        <w:t>了</w:t>
      </w:r>
      <w:r w:rsidR="00F74E18" w:rsidRPr="00335CA0">
        <w:rPr>
          <w:rFonts w:ascii="Times New Roman" w:hAnsi="Times New Roman" w:cs="宋体" w:hint="eastAsia"/>
        </w:rPr>
        <w:t>很好的</w:t>
      </w:r>
      <w:r w:rsidR="00813CB9" w:rsidRPr="00335CA0">
        <w:rPr>
          <w:rFonts w:ascii="Times New Roman" w:hAnsi="Times New Roman" w:cs="宋体" w:hint="eastAsia"/>
        </w:rPr>
        <w:t>效果</w:t>
      </w:r>
      <w:r w:rsidR="003A739F" w:rsidRPr="00335CA0">
        <w:rPr>
          <w:rFonts w:ascii="Times New Roman" w:hAnsi="Times New Roman" w:cs="宋体" w:hint="eastAsia"/>
        </w:rPr>
        <w:t>，</w:t>
      </w:r>
      <w:r w:rsidR="00B5742B" w:rsidRPr="00335CA0">
        <w:rPr>
          <w:rFonts w:ascii="Times New Roman" w:hAnsi="Times New Roman" w:cs="宋体" w:hint="eastAsia"/>
        </w:rPr>
        <w:t>许多研究者</w:t>
      </w:r>
      <w:r w:rsidR="00F74E18" w:rsidRPr="00335CA0">
        <w:rPr>
          <w:rFonts w:ascii="Times New Roman" w:hAnsi="Times New Roman" w:cs="宋体" w:hint="eastAsia"/>
        </w:rPr>
        <w:t>也使用机器学习</w:t>
      </w:r>
      <w:r w:rsidR="00813CB9" w:rsidRPr="00335CA0">
        <w:rPr>
          <w:rFonts w:ascii="Times New Roman" w:hAnsi="Times New Roman" w:cs="宋体" w:hint="eastAsia"/>
        </w:rPr>
        <w:t>技术</w:t>
      </w:r>
      <w:r w:rsidR="00F74E18" w:rsidRPr="00335CA0">
        <w:rPr>
          <w:rFonts w:ascii="Times New Roman" w:hAnsi="Times New Roman" w:cs="宋体" w:hint="eastAsia"/>
        </w:rPr>
        <w:t>对</w:t>
      </w:r>
      <w:r w:rsidR="00F74E18" w:rsidRPr="00335CA0">
        <w:rPr>
          <w:rFonts w:ascii="Times New Roman" w:hAnsi="Times New Roman" w:hint="eastAsia"/>
        </w:rPr>
        <w:t>PDF</w:t>
      </w:r>
      <w:r w:rsidR="00F74E18" w:rsidRPr="00335CA0">
        <w:rPr>
          <w:rFonts w:ascii="Times New Roman" w:hAnsi="Times New Roman" w:cs="宋体" w:hint="eastAsia"/>
        </w:rPr>
        <w:t>文件</w:t>
      </w:r>
      <w:r w:rsidR="007740B2" w:rsidRPr="00335CA0">
        <w:rPr>
          <w:rFonts w:ascii="Times New Roman" w:hAnsi="Times New Roman" w:cs="宋体" w:hint="eastAsia"/>
        </w:rPr>
        <w:t>进行分析</w:t>
      </w:r>
      <w:r w:rsidR="00B5742B" w:rsidRPr="00335CA0">
        <w:rPr>
          <w:rFonts w:ascii="Times New Roman" w:hAnsi="Times New Roman" w:hint="eastAsia"/>
          <w:vertAlign w:val="superscript"/>
        </w:rPr>
        <w:t>[</w:t>
      </w:r>
      <w:r w:rsidR="00B5742B" w:rsidRPr="00335CA0">
        <w:rPr>
          <w:rFonts w:ascii="Times New Roman" w:hAnsi="Times New Roman"/>
          <w:vertAlign w:val="superscript"/>
        </w:rPr>
        <w:t>5</w:t>
      </w:r>
      <w:r w:rsidR="00ED7EAF" w:rsidRPr="00335CA0">
        <w:rPr>
          <w:rFonts w:ascii="Times New Roman" w:hAnsi="Times New Roman"/>
          <w:vertAlign w:val="superscript"/>
        </w:rPr>
        <w:t>,6</w:t>
      </w:r>
      <w:r w:rsidR="00B5742B" w:rsidRPr="00335CA0">
        <w:rPr>
          <w:rFonts w:ascii="Times New Roman" w:hAnsi="Times New Roman" w:hint="eastAsia"/>
          <w:vertAlign w:val="superscript"/>
        </w:rPr>
        <w:t>]</w:t>
      </w:r>
      <w:r w:rsidR="007740B2" w:rsidRPr="00335CA0">
        <w:rPr>
          <w:rFonts w:ascii="Times New Roman" w:hAnsi="Times New Roman" w:cs="宋体" w:hint="eastAsia"/>
        </w:rPr>
        <w:t>，基于内容和结构</w:t>
      </w:r>
      <w:r w:rsidR="00A2505F" w:rsidRPr="00335CA0">
        <w:rPr>
          <w:rFonts w:ascii="Times New Roman" w:hAnsi="Times New Roman" w:cs="宋体" w:hint="eastAsia"/>
        </w:rPr>
        <w:t>提取文件的静态特征</w:t>
      </w:r>
      <w:r w:rsidR="007740B2" w:rsidRPr="00335CA0">
        <w:rPr>
          <w:rFonts w:ascii="Times New Roman" w:hAnsi="Times New Roman" w:hint="eastAsia"/>
          <w:vertAlign w:val="superscript"/>
        </w:rPr>
        <w:t>[</w:t>
      </w:r>
      <w:r w:rsidR="00ED7EAF" w:rsidRPr="00335CA0">
        <w:rPr>
          <w:rFonts w:ascii="Times New Roman" w:hAnsi="Times New Roman"/>
          <w:vertAlign w:val="superscript"/>
        </w:rPr>
        <w:t>7</w:t>
      </w:r>
      <w:r w:rsidR="007740B2" w:rsidRPr="00335CA0">
        <w:rPr>
          <w:rFonts w:ascii="Times New Roman" w:hAnsi="Times New Roman" w:hint="eastAsia"/>
          <w:vertAlign w:val="superscript"/>
        </w:rPr>
        <w:t>]</w:t>
      </w:r>
      <w:r w:rsidR="00046AF6" w:rsidRPr="00335CA0">
        <w:rPr>
          <w:rFonts w:ascii="Times New Roman" w:hAnsi="Times New Roman" w:cs="宋体" w:hint="eastAsia"/>
        </w:rPr>
        <w:t>，</w:t>
      </w:r>
      <w:r w:rsidR="000508EE" w:rsidRPr="00335CA0">
        <w:rPr>
          <w:rFonts w:ascii="Times New Roman" w:hAnsi="Times New Roman" w:cs="宋体" w:hint="eastAsia"/>
        </w:rPr>
        <w:t>或者</w:t>
      </w:r>
      <w:r w:rsidR="007740B2" w:rsidRPr="00335CA0">
        <w:rPr>
          <w:rFonts w:ascii="Times New Roman" w:hAnsi="Times New Roman" w:cs="宋体" w:hint="eastAsia"/>
        </w:rPr>
        <w:t>基于元数据与结构提取文件特征</w:t>
      </w:r>
      <w:r w:rsidR="007740B2" w:rsidRPr="00335CA0">
        <w:rPr>
          <w:rFonts w:ascii="Times New Roman" w:hAnsi="Times New Roman" w:hint="eastAsia"/>
          <w:vertAlign w:val="superscript"/>
        </w:rPr>
        <w:t>[</w:t>
      </w:r>
      <w:r w:rsidR="00ED7EAF" w:rsidRPr="00335CA0">
        <w:rPr>
          <w:rFonts w:ascii="Times New Roman" w:hAnsi="Times New Roman"/>
          <w:vertAlign w:val="superscript"/>
        </w:rPr>
        <w:t>8</w:t>
      </w:r>
      <w:r w:rsidR="007740B2" w:rsidRPr="00335CA0">
        <w:rPr>
          <w:rFonts w:ascii="Times New Roman" w:hAnsi="Times New Roman" w:hint="eastAsia"/>
          <w:vertAlign w:val="superscript"/>
        </w:rPr>
        <w:t>]</w:t>
      </w:r>
      <w:r w:rsidR="000508EE" w:rsidRPr="00335CA0">
        <w:rPr>
          <w:rFonts w:ascii="Times New Roman" w:hAnsi="Times New Roman" w:cs="宋体" w:hint="eastAsia"/>
        </w:rPr>
        <w:t>对</w:t>
      </w:r>
      <w:r w:rsidR="000508EE" w:rsidRPr="00335CA0">
        <w:rPr>
          <w:rFonts w:ascii="Times New Roman" w:hAnsi="Times New Roman" w:cs="宋体"/>
        </w:rPr>
        <w:t>文件</w:t>
      </w:r>
      <w:r w:rsidR="007740B2" w:rsidRPr="00335CA0">
        <w:rPr>
          <w:rFonts w:ascii="Times New Roman" w:hAnsi="Times New Roman" w:cs="宋体" w:hint="eastAsia"/>
        </w:rPr>
        <w:t>进行分类，经过</w:t>
      </w:r>
      <w:r w:rsidR="00CE19D2" w:rsidRPr="00335CA0">
        <w:rPr>
          <w:rFonts w:ascii="Times New Roman" w:hAnsi="Times New Roman" w:hint="eastAsia"/>
        </w:rPr>
        <w:t>AI</w:t>
      </w:r>
      <w:r w:rsidR="007740B2" w:rsidRPr="00335CA0">
        <w:rPr>
          <w:rFonts w:ascii="Times New Roman" w:hAnsi="Times New Roman" w:cs="宋体" w:hint="eastAsia"/>
        </w:rPr>
        <w:t>算法调优后，可以达到很好的效果</w:t>
      </w:r>
      <w:r w:rsidR="00DC2D61" w:rsidRPr="00335CA0">
        <w:rPr>
          <w:rFonts w:ascii="Times New Roman" w:hAnsi="Times New Roman" w:cs="宋体" w:hint="eastAsia"/>
        </w:rPr>
        <w:t>。</w:t>
      </w:r>
      <w:r w:rsidR="00184553">
        <w:rPr>
          <w:rFonts w:ascii="Times New Roman" w:hAnsi="Times New Roman" w:hint="eastAsia"/>
        </w:rPr>
        <w:t>研究者</w:t>
      </w:r>
      <w:r w:rsidR="007D1529" w:rsidRPr="00335CA0">
        <w:rPr>
          <w:rFonts w:ascii="Times New Roman" w:hAnsi="Times New Roman" w:cs="宋体" w:hint="eastAsia"/>
        </w:rPr>
        <w:t>关注的不止是</w:t>
      </w:r>
      <w:r w:rsidR="00E54B51" w:rsidRPr="00335CA0">
        <w:rPr>
          <w:rFonts w:ascii="Times New Roman" w:hAnsi="Times New Roman" w:hint="eastAsia"/>
        </w:rPr>
        <w:t>AI</w:t>
      </w:r>
      <w:r w:rsidR="007D1529" w:rsidRPr="00335CA0">
        <w:rPr>
          <w:rFonts w:ascii="Times New Roman" w:hAnsi="Times New Roman" w:cs="宋体" w:hint="eastAsia"/>
        </w:rPr>
        <w:t>模型的</w:t>
      </w:r>
      <w:r w:rsidR="009821FF" w:rsidRPr="00335CA0">
        <w:rPr>
          <w:rFonts w:ascii="Times New Roman" w:hAnsi="Times New Roman" w:cs="宋体" w:hint="eastAsia"/>
        </w:rPr>
        <w:t>预测能力</w:t>
      </w:r>
      <w:commentRangeStart w:id="5"/>
      <w:r w:rsidR="00184553" w:rsidRPr="00335CA0">
        <w:rPr>
          <w:rFonts w:ascii="Times New Roman" w:hAnsi="Times New Roman" w:hint="eastAsia"/>
          <w:vertAlign w:val="superscript"/>
        </w:rPr>
        <w:t>[</w:t>
      </w:r>
      <w:r w:rsidR="00184553">
        <w:rPr>
          <w:rFonts w:ascii="Times New Roman" w:hAnsi="Times New Roman"/>
          <w:vertAlign w:val="superscript"/>
        </w:rPr>
        <w:t>9</w:t>
      </w:r>
      <w:r w:rsidR="00184553" w:rsidRPr="00335CA0">
        <w:rPr>
          <w:rFonts w:ascii="Times New Roman" w:hAnsi="Times New Roman" w:hint="eastAsia"/>
          <w:vertAlign w:val="superscript"/>
        </w:rPr>
        <w:t>]</w:t>
      </w:r>
      <w:commentRangeEnd w:id="5"/>
      <w:r w:rsidR="00184553" w:rsidRPr="00335CA0">
        <w:rPr>
          <w:rStyle w:val="a9"/>
          <w:rFonts w:ascii="Times New Roman" w:hAnsi="Times New Roman"/>
        </w:rPr>
        <w:commentReference w:id="5"/>
      </w:r>
      <w:r w:rsidR="007D1529" w:rsidRPr="00335CA0">
        <w:rPr>
          <w:rFonts w:ascii="Times New Roman" w:hAnsi="Times New Roman" w:cs="宋体" w:hint="eastAsia"/>
        </w:rPr>
        <w:t>，</w:t>
      </w:r>
      <w:r w:rsidR="00E505BF" w:rsidRPr="00335CA0">
        <w:rPr>
          <w:rFonts w:ascii="Times New Roman" w:hAnsi="Times New Roman" w:cs="宋体" w:hint="eastAsia"/>
        </w:rPr>
        <w:t>更多的</w:t>
      </w:r>
      <w:r w:rsidR="007D1529" w:rsidRPr="00335CA0">
        <w:rPr>
          <w:rFonts w:ascii="Times New Roman" w:hAnsi="Times New Roman" w:cs="宋体" w:hint="eastAsia"/>
        </w:rPr>
        <w:t>是</w:t>
      </w:r>
      <w:r w:rsidR="007D1529" w:rsidRPr="00335CA0">
        <w:rPr>
          <w:rFonts w:ascii="Times New Roman" w:hAnsi="Times New Roman" w:hint="eastAsia"/>
        </w:rPr>
        <w:t>AI</w:t>
      </w:r>
      <w:r w:rsidR="007D1529" w:rsidRPr="00335CA0">
        <w:rPr>
          <w:rFonts w:ascii="Times New Roman" w:hAnsi="Times New Roman" w:cs="宋体" w:hint="eastAsia"/>
        </w:rPr>
        <w:t>模型的抗逃逸与鲁棒性，他们针对</w:t>
      </w:r>
      <w:r w:rsidR="007D1529" w:rsidRPr="00335CA0">
        <w:rPr>
          <w:rFonts w:ascii="Times New Roman" w:hAnsi="Times New Roman" w:hint="eastAsia"/>
        </w:rPr>
        <w:t>AI</w:t>
      </w:r>
      <w:r w:rsidR="00154C2F" w:rsidRPr="00335CA0">
        <w:rPr>
          <w:rFonts w:ascii="Times New Roman" w:hAnsi="Times New Roman" w:cs="宋体" w:hint="eastAsia"/>
        </w:rPr>
        <w:t>模型的逃逸提出了几种假设</w:t>
      </w:r>
      <w:r w:rsidR="00831EDE" w:rsidRPr="00335CA0">
        <w:rPr>
          <w:rFonts w:ascii="Times New Roman" w:hAnsi="Times New Roman" w:cs="宋体" w:hint="eastAsia"/>
        </w:rPr>
        <w:t>和</w:t>
      </w:r>
      <w:r w:rsidR="0041214C" w:rsidRPr="00335CA0">
        <w:rPr>
          <w:rFonts w:ascii="Times New Roman" w:hAnsi="Times New Roman" w:cs="宋体" w:hint="eastAsia"/>
        </w:rPr>
        <w:t>方法</w:t>
      </w:r>
      <w:commentRangeStart w:id="6"/>
      <w:r w:rsidR="00B90E31" w:rsidRPr="00335CA0">
        <w:rPr>
          <w:rFonts w:ascii="Times New Roman" w:hAnsi="Times New Roman" w:hint="eastAsia"/>
          <w:vertAlign w:val="superscript"/>
        </w:rPr>
        <w:t>[</w:t>
      </w:r>
      <w:r w:rsidR="00ED7EAF" w:rsidRPr="00335CA0">
        <w:rPr>
          <w:rFonts w:ascii="Times New Roman" w:hAnsi="Times New Roman"/>
          <w:vertAlign w:val="superscript"/>
        </w:rPr>
        <w:t>10</w:t>
      </w:r>
      <w:r w:rsidR="00B90E31" w:rsidRPr="00335CA0">
        <w:rPr>
          <w:rFonts w:ascii="Times New Roman" w:hAnsi="Times New Roman" w:hint="eastAsia"/>
          <w:vertAlign w:val="superscript"/>
        </w:rPr>
        <w:t>]</w:t>
      </w:r>
      <w:commentRangeEnd w:id="6"/>
      <w:r w:rsidR="00E54B51" w:rsidRPr="00335CA0">
        <w:rPr>
          <w:rStyle w:val="a9"/>
          <w:rFonts w:ascii="Times New Roman" w:hAnsi="Times New Roman"/>
        </w:rPr>
        <w:commentReference w:id="6"/>
      </w:r>
      <w:r w:rsidR="00154C2F" w:rsidRPr="00335CA0">
        <w:rPr>
          <w:rFonts w:ascii="Times New Roman" w:hAnsi="Times New Roman" w:cs="宋体" w:hint="eastAsia"/>
        </w:rPr>
        <w:t>，最后</w:t>
      </w:r>
      <w:r w:rsidR="000126DB" w:rsidRPr="00335CA0">
        <w:rPr>
          <w:rFonts w:ascii="Times New Roman" w:hAnsi="Times New Roman" w:cs="宋体" w:hint="eastAsia"/>
        </w:rPr>
        <w:t>以高概率</w:t>
      </w:r>
      <w:r w:rsidR="00154C2F" w:rsidRPr="00335CA0">
        <w:rPr>
          <w:rFonts w:ascii="Times New Roman" w:hAnsi="Times New Roman" w:cs="宋体" w:hint="eastAsia"/>
        </w:rPr>
        <w:t>成功逃逸分类器。</w:t>
      </w:r>
      <w:r w:rsidR="00E54B51" w:rsidRPr="00335CA0">
        <w:rPr>
          <w:rFonts w:ascii="Times New Roman" w:hAnsi="Times New Roman" w:cs="宋体" w:hint="eastAsia"/>
        </w:rPr>
        <w:t>本文使用</w:t>
      </w:r>
      <w:r w:rsidR="007D1529" w:rsidRPr="00335CA0">
        <w:rPr>
          <w:rFonts w:ascii="Times New Roman" w:hAnsi="Times New Roman" w:hint="eastAsia"/>
        </w:rPr>
        <w:t>4</w:t>
      </w:r>
      <w:r w:rsidR="007D1529" w:rsidRPr="00335CA0">
        <w:rPr>
          <w:rFonts w:ascii="Times New Roman" w:hAnsi="Times New Roman" w:cs="宋体" w:hint="eastAsia"/>
        </w:rPr>
        <w:t>种方法来验证模型</w:t>
      </w:r>
      <w:r w:rsidR="00674F95" w:rsidRPr="00335CA0">
        <w:rPr>
          <w:rFonts w:ascii="Times New Roman" w:hAnsi="Times New Roman" w:cs="宋体" w:hint="eastAsia"/>
        </w:rPr>
        <w:t>抗逃逸的能力，</w:t>
      </w:r>
      <w:r w:rsidR="00DC2D61" w:rsidRPr="00335CA0">
        <w:rPr>
          <w:rFonts w:ascii="Times New Roman" w:hAnsi="Times New Roman" w:cs="宋体" w:hint="eastAsia"/>
        </w:rPr>
        <w:t>通过</w:t>
      </w:r>
      <w:r w:rsidR="00674F95" w:rsidRPr="00335CA0">
        <w:rPr>
          <w:rFonts w:ascii="Times New Roman" w:hAnsi="Times New Roman" w:cs="宋体" w:hint="eastAsia"/>
        </w:rPr>
        <w:t>对模型</w:t>
      </w:r>
      <w:r w:rsidR="000126DB" w:rsidRPr="00335CA0">
        <w:rPr>
          <w:rFonts w:ascii="Times New Roman" w:hAnsi="Times New Roman" w:cs="宋体" w:hint="eastAsia"/>
        </w:rPr>
        <w:t>进行</w:t>
      </w:r>
      <w:r w:rsidR="00F74E18" w:rsidRPr="00335CA0">
        <w:rPr>
          <w:rFonts w:ascii="Times New Roman" w:hAnsi="Times New Roman" w:cs="宋体" w:hint="eastAsia"/>
        </w:rPr>
        <w:t>改进</w:t>
      </w:r>
      <w:r w:rsidR="00674F95" w:rsidRPr="00335CA0">
        <w:rPr>
          <w:rFonts w:ascii="Times New Roman" w:hAnsi="Times New Roman" w:cs="宋体" w:hint="eastAsia"/>
        </w:rPr>
        <w:t>，可以</w:t>
      </w:r>
      <w:r w:rsidR="000126DB" w:rsidRPr="00335CA0">
        <w:rPr>
          <w:rFonts w:ascii="Times New Roman" w:hAnsi="Times New Roman" w:cs="宋体" w:hint="eastAsia"/>
        </w:rPr>
        <w:t>检测更多成功</w:t>
      </w:r>
      <w:r w:rsidR="00674F95" w:rsidRPr="00335CA0">
        <w:rPr>
          <w:rFonts w:ascii="Times New Roman" w:hAnsi="Times New Roman" w:cs="宋体" w:hint="eastAsia"/>
        </w:rPr>
        <w:t>逃逸的样本。</w:t>
      </w:r>
      <w:bookmarkEnd w:id="4"/>
    </w:p>
    <w:p w14:paraId="70A79BEA" w14:textId="77777777" w:rsidR="00635D94" w:rsidRPr="00335CA0" w:rsidRDefault="00635D94" w:rsidP="002F6280">
      <w:pPr>
        <w:rPr>
          <w:rFonts w:ascii="Times New Roman" w:hAnsi="Times New Roman"/>
        </w:rPr>
      </w:pPr>
    </w:p>
    <w:p w14:paraId="69155A10" w14:textId="3DA2F48B" w:rsidR="00E630E3" w:rsidRPr="00335CA0" w:rsidRDefault="00116145" w:rsidP="00116145">
      <w:pPr>
        <w:pStyle w:val="a5"/>
        <w:ind w:left="426" w:firstLineChars="0" w:firstLine="0"/>
        <w:outlineLvl w:val="0"/>
        <w:rPr>
          <w:rFonts w:ascii="Times New Roman" w:hAnsi="Times New Roman"/>
          <w:b/>
          <w:sz w:val="32"/>
          <w:szCs w:val="32"/>
        </w:rPr>
      </w:pPr>
      <w:r w:rsidRPr="00335CA0">
        <w:rPr>
          <w:rFonts w:ascii="Times New Roman" w:hAnsi="Times New Roman" w:cs="宋体" w:hint="eastAsia"/>
          <w:b/>
          <w:sz w:val="32"/>
          <w:szCs w:val="32"/>
        </w:rPr>
        <w:t xml:space="preserve">1 </w:t>
      </w:r>
      <w:r w:rsidR="00E630E3" w:rsidRPr="00335CA0">
        <w:rPr>
          <w:rFonts w:ascii="Times New Roman" w:hAnsi="Times New Roman" w:cs="宋体" w:hint="eastAsia"/>
          <w:b/>
          <w:sz w:val="32"/>
          <w:szCs w:val="32"/>
        </w:rPr>
        <w:t>相关工作</w:t>
      </w:r>
    </w:p>
    <w:p w14:paraId="732D13F7" w14:textId="19E78BB8" w:rsidR="00E630E3" w:rsidRPr="00335CA0" w:rsidRDefault="00DD3B1D" w:rsidP="003D1DB4">
      <w:pPr>
        <w:ind w:firstLine="420"/>
        <w:rPr>
          <w:rFonts w:ascii="Times New Roman" w:hAnsi="Times New Roman"/>
        </w:rPr>
      </w:pPr>
      <w:bookmarkStart w:id="7" w:name="OLE_LINK16"/>
      <w:bookmarkStart w:id="8" w:name="OLE_LINK17"/>
      <w:r w:rsidRPr="00335CA0">
        <w:rPr>
          <w:rFonts w:ascii="Times New Roman" w:hAnsi="Times New Roman" w:cs="宋体" w:hint="eastAsia"/>
          <w:kern w:val="0"/>
        </w:rPr>
        <w:t>目前</w:t>
      </w:r>
      <w:r w:rsidR="00E61927" w:rsidRPr="00335CA0">
        <w:rPr>
          <w:rFonts w:ascii="Times New Roman" w:hAnsi="Times New Roman"/>
        </w:rPr>
        <w:t>PDF</w:t>
      </w:r>
      <w:r w:rsidR="00E61927" w:rsidRPr="00335CA0">
        <w:rPr>
          <w:rFonts w:ascii="Times New Roman" w:hAnsi="Times New Roman" w:cs="宋体" w:hint="eastAsia"/>
        </w:rPr>
        <w:t>恶意文档检测技术</w:t>
      </w:r>
      <w:r w:rsidRPr="00335CA0">
        <w:rPr>
          <w:rFonts w:ascii="Times New Roman" w:hAnsi="Times New Roman" w:cs="宋体" w:hint="eastAsia"/>
        </w:rPr>
        <w:t>大约可</w:t>
      </w:r>
      <w:r w:rsidR="00010683" w:rsidRPr="00335CA0">
        <w:rPr>
          <w:rFonts w:ascii="Times New Roman" w:hAnsi="Times New Roman" w:cs="宋体" w:hint="eastAsia"/>
        </w:rPr>
        <w:t>分为两大类：静态分析和动态分析。</w:t>
      </w:r>
      <w:r w:rsidR="004A3784" w:rsidRPr="00335CA0">
        <w:rPr>
          <w:rFonts w:ascii="Times New Roman" w:hAnsi="Times New Roman" w:cs="宋体" w:hint="eastAsia"/>
        </w:rPr>
        <w:t>两种方法在业界均有大量成功应用案例，更高级的解决方案</w:t>
      </w:r>
      <w:r w:rsidR="00E54B51" w:rsidRPr="00335CA0">
        <w:rPr>
          <w:rFonts w:ascii="Times New Roman" w:hAnsi="Times New Roman" w:cs="宋体" w:hint="eastAsia"/>
        </w:rPr>
        <w:t>是</w:t>
      </w:r>
      <w:r w:rsidR="00E54B51" w:rsidRPr="00335CA0">
        <w:rPr>
          <w:rFonts w:ascii="Times New Roman" w:hAnsi="Times New Roman" w:cs="宋体"/>
        </w:rPr>
        <w:t>将</w:t>
      </w:r>
      <w:r w:rsidR="00E61927" w:rsidRPr="00335CA0">
        <w:rPr>
          <w:rFonts w:ascii="Times New Roman" w:hAnsi="Times New Roman" w:cs="宋体" w:hint="eastAsia"/>
        </w:rPr>
        <w:t>静态和动态分析</w:t>
      </w:r>
      <w:r w:rsidRPr="00335CA0">
        <w:rPr>
          <w:rFonts w:ascii="Times New Roman" w:hAnsi="Times New Roman" w:cs="宋体" w:hint="eastAsia"/>
        </w:rPr>
        <w:t>相</w:t>
      </w:r>
      <w:r w:rsidR="00E61927" w:rsidRPr="00335CA0">
        <w:rPr>
          <w:rFonts w:ascii="Times New Roman" w:hAnsi="Times New Roman" w:cs="宋体" w:hint="eastAsia"/>
        </w:rPr>
        <w:t>结合</w:t>
      </w:r>
      <w:r w:rsidR="0002362F" w:rsidRPr="00335CA0">
        <w:rPr>
          <w:rFonts w:ascii="Times New Roman" w:hAnsi="Times New Roman"/>
          <w:vertAlign w:val="superscript"/>
        </w:rPr>
        <w:t>[11</w:t>
      </w:r>
      <w:r w:rsidR="004A3784" w:rsidRPr="00335CA0">
        <w:rPr>
          <w:rFonts w:ascii="Times New Roman" w:hAnsi="Times New Roman"/>
          <w:vertAlign w:val="superscript"/>
        </w:rPr>
        <w:t>]</w:t>
      </w:r>
      <w:r w:rsidR="00E61927" w:rsidRPr="00335CA0">
        <w:rPr>
          <w:rFonts w:ascii="Times New Roman" w:hAnsi="Times New Roman" w:cs="宋体" w:hint="eastAsia"/>
        </w:rPr>
        <w:t>。</w:t>
      </w:r>
      <w:r w:rsidR="00E630E3" w:rsidRPr="00335CA0">
        <w:rPr>
          <w:rFonts w:ascii="Times New Roman" w:hAnsi="Times New Roman" w:cs="宋体" w:hint="eastAsia"/>
          <w:kern w:val="0"/>
        </w:rPr>
        <w:t>表</w:t>
      </w:r>
      <w:r w:rsidR="00E630E3" w:rsidRPr="00335CA0">
        <w:rPr>
          <w:rFonts w:ascii="Times New Roman" w:hAnsi="Times New Roman"/>
          <w:kern w:val="0"/>
        </w:rPr>
        <w:t>1</w:t>
      </w:r>
      <w:r w:rsidR="00E54B51" w:rsidRPr="00335CA0">
        <w:rPr>
          <w:rFonts w:ascii="Times New Roman" w:hAnsi="Times New Roman" w:cs="宋体" w:hint="eastAsia"/>
          <w:kern w:val="0"/>
        </w:rPr>
        <w:t>是</w:t>
      </w:r>
      <w:r w:rsidR="00E54B51" w:rsidRPr="00335CA0">
        <w:rPr>
          <w:rFonts w:ascii="Times New Roman" w:hAnsi="Times New Roman" w:cs="宋体"/>
          <w:kern w:val="0"/>
        </w:rPr>
        <w:t>相关研究方法的对比</w:t>
      </w:r>
      <w:r w:rsidR="00E630E3" w:rsidRPr="00335CA0">
        <w:rPr>
          <w:rFonts w:ascii="Times New Roman" w:hAnsi="Times New Roman" w:cs="宋体" w:hint="eastAsia"/>
          <w:color w:val="000000"/>
          <w:kern w:val="0"/>
        </w:rPr>
        <w:t>。</w:t>
      </w:r>
    </w:p>
    <w:p w14:paraId="2772C1CA" w14:textId="48C2F111" w:rsidR="000775AA" w:rsidRPr="00335CA0" w:rsidRDefault="00E630E3" w:rsidP="00A00172">
      <w:pPr>
        <w:ind w:firstLine="420"/>
        <w:jc w:val="center"/>
        <w:rPr>
          <w:rFonts w:ascii="Times New Roman" w:hAnsi="Times New Roman"/>
          <w:sz w:val="18"/>
        </w:rPr>
      </w:pPr>
      <w:r w:rsidRPr="00335CA0">
        <w:rPr>
          <w:rFonts w:ascii="Times New Roman" w:hAnsi="Times New Roman" w:cs="宋体" w:hint="eastAsia"/>
          <w:sz w:val="18"/>
        </w:rPr>
        <w:t>表</w:t>
      </w:r>
      <w:r w:rsidRPr="00335CA0">
        <w:rPr>
          <w:rFonts w:ascii="Times New Roman" w:hAnsi="Times New Roman" w:hint="eastAsia"/>
          <w:sz w:val="18"/>
        </w:rPr>
        <w:t xml:space="preserve">1 </w:t>
      </w:r>
      <w:r w:rsidR="00623729" w:rsidRPr="00335CA0">
        <w:rPr>
          <w:rFonts w:ascii="Times New Roman" w:hAnsi="Times New Roman" w:cs="宋体" w:hint="eastAsia"/>
          <w:sz w:val="18"/>
        </w:rPr>
        <w:t>相关</w:t>
      </w:r>
      <w:r w:rsidR="00E54B51" w:rsidRPr="00335CA0">
        <w:rPr>
          <w:rFonts w:ascii="Times New Roman" w:hAnsi="Times New Roman" w:cs="宋体" w:hint="eastAsia"/>
          <w:sz w:val="18"/>
        </w:rPr>
        <w:t>研究</w:t>
      </w:r>
      <w:r w:rsidR="00E54B51" w:rsidRPr="00335CA0">
        <w:rPr>
          <w:rFonts w:ascii="Times New Roman" w:hAnsi="Times New Roman" w:cs="宋体"/>
          <w:sz w:val="18"/>
        </w:rPr>
        <w:t>方法</w:t>
      </w:r>
      <w:r w:rsidRPr="00335CA0">
        <w:rPr>
          <w:rFonts w:ascii="Times New Roman" w:hAnsi="Times New Roman" w:cs="宋体" w:hint="eastAsia"/>
          <w:sz w:val="18"/>
        </w:rPr>
        <w:t>对比</w:t>
      </w:r>
      <w:bookmarkEnd w:id="7"/>
      <w:bookmarkEnd w:id="8"/>
    </w:p>
    <w:p w14:paraId="098FF868" w14:textId="77777777" w:rsidR="00E54B51" w:rsidRPr="00335CA0" w:rsidRDefault="00E54B51" w:rsidP="009F7065">
      <w:pPr>
        <w:ind w:firstLine="420"/>
        <w:rPr>
          <w:rFonts w:ascii="Times New Roman" w:hAnsi="Times New Roman" w:cs="宋体"/>
        </w:rPr>
      </w:pPr>
    </w:p>
    <w:p w14:paraId="3E81E631" w14:textId="77777777" w:rsidR="00E54B51" w:rsidRPr="00335CA0" w:rsidRDefault="00E54B51" w:rsidP="009F7065">
      <w:pPr>
        <w:ind w:firstLine="420"/>
        <w:rPr>
          <w:rFonts w:ascii="Times New Roman" w:hAnsi="Times New Roman" w:cs="宋体"/>
        </w:rPr>
      </w:pPr>
    </w:p>
    <w:tbl>
      <w:tblPr>
        <w:tblStyle w:val="a8"/>
        <w:tblW w:w="0" w:type="auto"/>
        <w:jc w:val="center"/>
        <w:tblLook w:val="04A0" w:firstRow="1" w:lastRow="0" w:firstColumn="1" w:lastColumn="0" w:noHBand="0" w:noVBand="1"/>
      </w:tblPr>
      <w:tblGrid>
        <w:gridCol w:w="576"/>
        <w:gridCol w:w="1116"/>
        <w:gridCol w:w="2761"/>
        <w:gridCol w:w="576"/>
        <w:gridCol w:w="756"/>
        <w:gridCol w:w="486"/>
        <w:gridCol w:w="936"/>
      </w:tblGrid>
      <w:tr w:rsidR="00E54B51" w:rsidRPr="00335CA0" w14:paraId="0CC0ED7D" w14:textId="77777777" w:rsidTr="00087AFE">
        <w:trPr>
          <w:jc w:val="center"/>
        </w:trPr>
        <w:tc>
          <w:tcPr>
            <w:tcW w:w="0" w:type="auto"/>
            <w:vAlign w:val="center"/>
          </w:tcPr>
          <w:p w14:paraId="275FBB4F" w14:textId="17B3DBE6"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cs="宋体" w:hint="eastAsia"/>
                <w:sz w:val="18"/>
                <w:szCs w:val="18"/>
              </w:rPr>
              <w:t>方法</w:t>
            </w:r>
          </w:p>
        </w:tc>
        <w:tc>
          <w:tcPr>
            <w:tcW w:w="0" w:type="auto"/>
            <w:vAlign w:val="center"/>
          </w:tcPr>
          <w:p w14:paraId="1EA18C5C" w14:textId="4C644BB7"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分析重点</w:t>
            </w:r>
          </w:p>
        </w:tc>
        <w:tc>
          <w:tcPr>
            <w:tcW w:w="0" w:type="auto"/>
            <w:vAlign w:val="center"/>
          </w:tcPr>
          <w:p w14:paraId="369263EA" w14:textId="3EB998F3"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检测技术</w:t>
            </w:r>
          </w:p>
        </w:tc>
        <w:tc>
          <w:tcPr>
            <w:tcW w:w="0" w:type="auto"/>
            <w:vAlign w:val="center"/>
          </w:tcPr>
          <w:p w14:paraId="5E66F563" w14:textId="22244051" w:rsidR="00E54B51" w:rsidRPr="00335CA0" w:rsidRDefault="00493142"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时间</w:t>
            </w:r>
          </w:p>
        </w:tc>
        <w:tc>
          <w:tcPr>
            <w:tcW w:w="0" w:type="auto"/>
            <w:vAlign w:val="center"/>
          </w:tcPr>
          <w:p w14:paraId="7E37F005" w14:textId="77777777" w:rsidR="00087AFE" w:rsidRPr="00335CA0" w:rsidRDefault="00E54B51" w:rsidP="00087AFE">
            <w:pPr>
              <w:spacing w:line="0" w:lineRule="atLeast"/>
              <w:jc w:val="center"/>
              <w:rPr>
                <w:rFonts w:ascii="Times New Roman" w:hAnsi="Times New Roman" w:cs="宋体"/>
                <w:kern w:val="0"/>
                <w:sz w:val="18"/>
                <w:szCs w:val="18"/>
              </w:rPr>
            </w:pPr>
            <w:r w:rsidRPr="00335CA0">
              <w:rPr>
                <w:rFonts w:ascii="Times New Roman" w:hAnsi="Times New Roman" w:cs="宋体" w:hint="eastAsia"/>
                <w:kern w:val="0"/>
                <w:sz w:val="18"/>
                <w:szCs w:val="18"/>
              </w:rPr>
              <w:t>外置</w:t>
            </w:r>
          </w:p>
          <w:p w14:paraId="2EE0B5E6" w14:textId="18AE9FDF" w:rsidR="00E54B51" w:rsidRPr="00335CA0" w:rsidRDefault="00E54B51" w:rsidP="00087AFE">
            <w:pPr>
              <w:spacing w:line="0" w:lineRule="atLeast"/>
              <w:jc w:val="center"/>
              <w:rPr>
                <w:rFonts w:ascii="Times New Roman" w:hAnsi="Times New Roman" w:cs="宋体"/>
                <w:sz w:val="18"/>
                <w:szCs w:val="18"/>
              </w:rPr>
            </w:pPr>
            <w:proofErr w:type="gramStart"/>
            <w:r w:rsidRPr="00335CA0">
              <w:rPr>
                <w:rFonts w:ascii="Times New Roman" w:hAnsi="Times New Roman" w:cs="宋体" w:hint="eastAsia"/>
                <w:kern w:val="0"/>
                <w:sz w:val="18"/>
                <w:szCs w:val="18"/>
              </w:rPr>
              <w:t>解析器</w:t>
            </w:r>
            <w:proofErr w:type="gramEnd"/>
          </w:p>
        </w:tc>
        <w:tc>
          <w:tcPr>
            <w:tcW w:w="0" w:type="auto"/>
            <w:vAlign w:val="center"/>
          </w:tcPr>
          <w:p w14:paraId="7DAF17B6" w14:textId="464D6F44"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ML</w:t>
            </w:r>
          </w:p>
        </w:tc>
        <w:tc>
          <w:tcPr>
            <w:tcW w:w="0" w:type="auto"/>
            <w:vAlign w:val="center"/>
          </w:tcPr>
          <w:p w14:paraId="51DFF252" w14:textId="77777777" w:rsidR="00087AFE" w:rsidRPr="00335CA0" w:rsidRDefault="00E54B51" w:rsidP="00087AFE">
            <w:pPr>
              <w:spacing w:line="0" w:lineRule="atLeast"/>
              <w:jc w:val="center"/>
              <w:rPr>
                <w:rFonts w:ascii="Times New Roman" w:hAnsi="Times New Roman" w:cs="宋体"/>
                <w:kern w:val="0"/>
                <w:sz w:val="18"/>
                <w:szCs w:val="18"/>
              </w:rPr>
            </w:pPr>
            <w:r w:rsidRPr="00335CA0">
              <w:rPr>
                <w:rFonts w:ascii="Times New Roman" w:hAnsi="Times New Roman" w:cs="宋体" w:hint="eastAsia"/>
                <w:kern w:val="0"/>
                <w:sz w:val="18"/>
                <w:szCs w:val="18"/>
              </w:rPr>
              <w:t>可检测的</w:t>
            </w:r>
          </w:p>
          <w:p w14:paraId="412D952E" w14:textId="16478C59" w:rsidR="00E54B51" w:rsidRPr="00335CA0" w:rsidRDefault="00E54B51" w:rsidP="00087AFE">
            <w:pPr>
              <w:spacing w:line="0" w:lineRule="atLeast"/>
              <w:jc w:val="center"/>
              <w:rPr>
                <w:rFonts w:ascii="Times New Roman" w:hAnsi="Times New Roman" w:cs="宋体"/>
                <w:sz w:val="18"/>
                <w:szCs w:val="18"/>
              </w:rPr>
            </w:pPr>
            <w:proofErr w:type="gramStart"/>
            <w:r w:rsidRPr="00335CA0">
              <w:rPr>
                <w:rFonts w:ascii="Times New Roman" w:hAnsi="Times New Roman" w:cs="宋体" w:hint="eastAsia"/>
                <w:kern w:val="0"/>
                <w:sz w:val="18"/>
                <w:szCs w:val="18"/>
              </w:rPr>
              <w:t>不</w:t>
            </w:r>
            <w:proofErr w:type="gramEnd"/>
            <w:r w:rsidRPr="00335CA0">
              <w:rPr>
                <w:rFonts w:ascii="Times New Roman" w:hAnsi="Times New Roman" w:cs="宋体" w:hint="eastAsia"/>
                <w:kern w:val="0"/>
                <w:sz w:val="18"/>
                <w:szCs w:val="18"/>
              </w:rPr>
              <w:t>同性</w:t>
            </w:r>
          </w:p>
        </w:tc>
      </w:tr>
      <w:tr w:rsidR="00087AFE" w:rsidRPr="00335CA0" w14:paraId="2488C4F4" w14:textId="77777777" w:rsidTr="00087AFE">
        <w:trPr>
          <w:jc w:val="center"/>
        </w:trPr>
        <w:tc>
          <w:tcPr>
            <w:tcW w:w="0" w:type="auto"/>
            <w:vMerge w:val="restart"/>
            <w:textDirection w:val="tbRlV"/>
            <w:vAlign w:val="center"/>
          </w:tcPr>
          <w:p w14:paraId="60639DD7" w14:textId="225F2396"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rPr>
              <w:t>静态分析</w:t>
            </w:r>
          </w:p>
        </w:tc>
        <w:tc>
          <w:tcPr>
            <w:tcW w:w="0" w:type="auto"/>
            <w:vAlign w:val="center"/>
          </w:tcPr>
          <w:p w14:paraId="68AB1B3E" w14:textId="0CAD0FD1"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07410713" w14:textId="0942B3DB"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Lexical</w:t>
            </w:r>
            <w:r w:rsidRPr="00335CA0">
              <w:rPr>
                <w:rFonts w:ascii="Times New Roman" w:hAnsi="Times New Roman" w:cs="宋体" w:hint="eastAsia"/>
                <w:kern w:val="0"/>
                <w:sz w:val="18"/>
                <w:szCs w:val="18"/>
              </w:rPr>
              <w:t>分析</w:t>
            </w:r>
            <w:r w:rsidRPr="00335CA0">
              <w:rPr>
                <w:rFonts w:ascii="Times New Roman" w:hAnsi="Times New Roman" w:hint="eastAsia"/>
                <w:kern w:val="0"/>
                <w:sz w:val="18"/>
                <w:szCs w:val="18"/>
                <w:vertAlign w:val="superscript"/>
              </w:rPr>
              <w:t>[5]</w:t>
            </w:r>
          </w:p>
        </w:tc>
        <w:tc>
          <w:tcPr>
            <w:tcW w:w="0" w:type="auto"/>
            <w:vAlign w:val="center"/>
          </w:tcPr>
          <w:p w14:paraId="29391324" w14:textId="66516555"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2011</w:t>
            </w:r>
          </w:p>
        </w:tc>
        <w:tc>
          <w:tcPr>
            <w:tcW w:w="0" w:type="auto"/>
            <w:vAlign w:val="center"/>
          </w:tcPr>
          <w:p w14:paraId="0DA009BF" w14:textId="5BA9544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4FA2AAAB" w14:textId="0A1419CB"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2E7A4A7F" w14:textId="402E31F9"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7936ABB4" w14:textId="77777777" w:rsidTr="00087AFE">
        <w:trPr>
          <w:jc w:val="center"/>
        </w:trPr>
        <w:tc>
          <w:tcPr>
            <w:tcW w:w="0" w:type="auto"/>
            <w:vMerge/>
            <w:vAlign w:val="center"/>
          </w:tcPr>
          <w:p w14:paraId="2DF87DD0"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30FF5EBE" w14:textId="47400442"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4FE2721E" w14:textId="0CA352C5"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Token</w:t>
            </w:r>
            <w:r w:rsidRPr="00335CA0">
              <w:rPr>
                <w:rFonts w:ascii="Times New Roman" w:hAnsi="Times New Roman" w:cs="宋体" w:hint="eastAsia"/>
                <w:kern w:val="0"/>
                <w:sz w:val="18"/>
                <w:szCs w:val="18"/>
              </w:rPr>
              <w:t>聚类</w:t>
            </w:r>
            <w:r w:rsidRPr="00335CA0">
              <w:rPr>
                <w:rFonts w:ascii="Times New Roman" w:hAnsi="Times New Roman" w:hint="eastAsia"/>
                <w:kern w:val="0"/>
                <w:sz w:val="18"/>
                <w:szCs w:val="18"/>
                <w:vertAlign w:val="superscript"/>
              </w:rPr>
              <w:t>[12]</w:t>
            </w:r>
          </w:p>
        </w:tc>
        <w:tc>
          <w:tcPr>
            <w:tcW w:w="0" w:type="auto"/>
            <w:vAlign w:val="center"/>
          </w:tcPr>
          <w:p w14:paraId="7B02613B" w14:textId="51D6A35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2012</w:t>
            </w:r>
          </w:p>
        </w:tc>
        <w:tc>
          <w:tcPr>
            <w:tcW w:w="0" w:type="auto"/>
            <w:vAlign w:val="center"/>
          </w:tcPr>
          <w:p w14:paraId="25590DAB" w14:textId="3244125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646E2F10" w14:textId="787FC0F5"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72105FC3" w14:textId="581A69CB"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4E168146" w14:textId="77777777" w:rsidTr="00087AFE">
        <w:trPr>
          <w:jc w:val="center"/>
        </w:trPr>
        <w:tc>
          <w:tcPr>
            <w:tcW w:w="0" w:type="auto"/>
            <w:vMerge/>
            <w:vAlign w:val="center"/>
          </w:tcPr>
          <w:p w14:paraId="41661FF0"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05E4044C" w14:textId="08597514"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17857D60" w14:textId="7292A41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API</w:t>
            </w:r>
            <w:r w:rsidRPr="00335CA0">
              <w:rPr>
                <w:rFonts w:ascii="Times New Roman" w:hAnsi="Times New Roman" w:cs="宋体" w:hint="eastAsia"/>
                <w:kern w:val="0"/>
                <w:sz w:val="18"/>
                <w:szCs w:val="18"/>
              </w:rPr>
              <w:t>调用分类</w:t>
            </w:r>
            <w:r w:rsidRPr="00335CA0">
              <w:rPr>
                <w:rFonts w:ascii="Times New Roman" w:hAnsi="Times New Roman" w:hint="eastAsia"/>
                <w:kern w:val="0"/>
                <w:sz w:val="18"/>
                <w:szCs w:val="18"/>
                <w:vertAlign w:val="superscript"/>
              </w:rPr>
              <w:t>[13]</w:t>
            </w:r>
          </w:p>
        </w:tc>
        <w:tc>
          <w:tcPr>
            <w:tcW w:w="0" w:type="auto"/>
            <w:vAlign w:val="center"/>
          </w:tcPr>
          <w:p w14:paraId="44724D28" w14:textId="0A8F5CFF"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2014</w:t>
            </w:r>
          </w:p>
        </w:tc>
        <w:tc>
          <w:tcPr>
            <w:tcW w:w="0" w:type="auto"/>
            <w:vAlign w:val="center"/>
          </w:tcPr>
          <w:p w14:paraId="7006CE12" w14:textId="38EF54B1"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501C80E0" w14:textId="5090CAAA"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7088E06C" w14:textId="5DBBB6B8"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1990B41C" w14:textId="77777777" w:rsidTr="00087AFE">
        <w:trPr>
          <w:jc w:val="center"/>
        </w:trPr>
        <w:tc>
          <w:tcPr>
            <w:tcW w:w="0" w:type="auto"/>
            <w:vMerge/>
            <w:vAlign w:val="center"/>
          </w:tcPr>
          <w:p w14:paraId="506A45F3"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180A6E38" w14:textId="055D9E51"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6333263F" w14:textId="79672D94" w:rsidR="00087AFE" w:rsidRPr="00335CA0" w:rsidRDefault="00087AFE" w:rsidP="00087AFE">
            <w:pPr>
              <w:spacing w:line="0" w:lineRule="atLeast"/>
              <w:jc w:val="center"/>
              <w:rPr>
                <w:rFonts w:ascii="Times New Roman" w:hAnsi="Times New Roman" w:cs="宋体"/>
                <w:sz w:val="18"/>
                <w:szCs w:val="18"/>
              </w:rPr>
            </w:pPr>
            <w:proofErr w:type="spellStart"/>
            <w:r w:rsidRPr="00335CA0">
              <w:rPr>
                <w:rFonts w:ascii="Times New Roman" w:hAnsi="Times New Roman" w:hint="eastAsia"/>
                <w:kern w:val="0"/>
                <w:sz w:val="18"/>
                <w:szCs w:val="18"/>
              </w:rPr>
              <w:t>Shellcode</w:t>
            </w:r>
            <w:proofErr w:type="spellEnd"/>
            <w:r w:rsidRPr="00335CA0">
              <w:rPr>
                <w:rFonts w:ascii="Times New Roman" w:hAnsi="Times New Roman" w:hint="eastAsia"/>
                <w:kern w:val="0"/>
                <w:sz w:val="18"/>
                <w:szCs w:val="18"/>
              </w:rPr>
              <w:t xml:space="preserve"> and </w:t>
            </w:r>
            <w:r w:rsidRPr="00335CA0">
              <w:rPr>
                <w:rFonts w:ascii="Times New Roman" w:hAnsi="Times New Roman"/>
                <w:kern w:val="0"/>
                <w:sz w:val="18"/>
                <w:szCs w:val="18"/>
              </w:rPr>
              <w:t>Opcode</w:t>
            </w:r>
            <w:r w:rsidRPr="00335CA0">
              <w:rPr>
                <w:rFonts w:ascii="Times New Roman" w:hAnsi="Times New Roman" w:cs="宋体" w:hint="eastAsia"/>
                <w:kern w:val="0"/>
                <w:sz w:val="18"/>
                <w:szCs w:val="18"/>
              </w:rPr>
              <w:t>签名</w:t>
            </w:r>
            <w:r w:rsidRPr="00335CA0">
              <w:rPr>
                <w:rFonts w:ascii="Times New Roman" w:hAnsi="Times New Roman" w:hint="eastAsia"/>
                <w:kern w:val="0"/>
                <w:sz w:val="18"/>
                <w:szCs w:val="18"/>
                <w:vertAlign w:val="superscript"/>
              </w:rPr>
              <w:t>[2]</w:t>
            </w:r>
          </w:p>
        </w:tc>
        <w:tc>
          <w:tcPr>
            <w:tcW w:w="0" w:type="auto"/>
            <w:vAlign w:val="center"/>
          </w:tcPr>
          <w:p w14:paraId="4177491D" w14:textId="67B0BE37"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2013</w:t>
            </w:r>
          </w:p>
        </w:tc>
        <w:tc>
          <w:tcPr>
            <w:tcW w:w="0" w:type="auto"/>
            <w:vAlign w:val="center"/>
          </w:tcPr>
          <w:p w14:paraId="183CB2CE" w14:textId="027E3B1F"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6BA4576F" w14:textId="3FAEC065"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1ABB2BEC" w14:textId="2E17BC02"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r>
      <w:tr w:rsidR="00087AFE" w:rsidRPr="00335CA0" w14:paraId="0A2261A9" w14:textId="77777777" w:rsidTr="00087AFE">
        <w:trPr>
          <w:jc w:val="center"/>
        </w:trPr>
        <w:tc>
          <w:tcPr>
            <w:tcW w:w="0" w:type="auto"/>
            <w:vMerge/>
            <w:vAlign w:val="center"/>
          </w:tcPr>
          <w:p w14:paraId="5F5A5290"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271E4797" w14:textId="5F9476F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Metadata</w:t>
            </w:r>
          </w:p>
        </w:tc>
        <w:tc>
          <w:tcPr>
            <w:tcW w:w="0" w:type="auto"/>
            <w:vAlign w:val="center"/>
          </w:tcPr>
          <w:p w14:paraId="4FAD2733" w14:textId="08F0CF9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 xml:space="preserve">Linearized </w:t>
            </w:r>
            <w:r w:rsidRPr="00335CA0">
              <w:rPr>
                <w:rFonts w:ascii="Times New Roman" w:hAnsi="Times New Roman"/>
                <w:kern w:val="0"/>
                <w:sz w:val="18"/>
                <w:szCs w:val="18"/>
              </w:rPr>
              <w:t>Object Path</w:t>
            </w:r>
            <w:r w:rsidRPr="00335CA0">
              <w:rPr>
                <w:rFonts w:ascii="Times New Roman" w:hAnsi="Times New Roman" w:hint="eastAsia"/>
                <w:kern w:val="0"/>
                <w:sz w:val="18"/>
                <w:szCs w:val="18"/>
                <w:vertAlign w:val="superscript"/>
              </w:rPr>
              <w:t>[14]</w:t>
            </w:r>
          </w:p>
        </w:tc>
        <w:tc>
          <w:tcPr>
            <w:tcW w:w="0" w:type="auto"/>
            <w:vAlign w:val="center"/>
          </w:tcPr>
          <w:p w14:paraId="79305621" w14:textId="29AE3C66"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2012</w:t>
            </w:r>
          </w:p>
        </w:tc>
        <w:tc>
          <w:tcPr>
            <w:tcW w:w="0" w:type="auto"/>
            <w:vAlign w:val="center"/>
          </w:tcPr>
          <w:p w14:paraId="4E65258D" w14:textId="1C4FD0DA"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195E6BEA" w14:textId="3D0BECB9"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565EB3BE" w14:textId="0D855186"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0EC97F08" w14:textId="77777777" w:rsidTr="00087AFE">
        <w:trPr>
          <w:jc w:val="center"/>
        </w:trPr>
        <w:tc>
          <w:tcPr>
            <w:tcW w:w="0" w:type="auto"/>
            <w:vMerge/>
            <w:vAlign w:val="center"/>
          </w:tcPr>
          <w:p w14:paraId="64093781"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50A34906" w14:textId="4E952CC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Metadata</w:t>
            </w:r>
          </w:p>
        </w:tc>
        <w:tc>
          <w:tcPr>
            <w:tcW w:w="0" w:type="auto"/>
            <w:vAlign w:val="center"/>
          </w:tcPr>
          <w:p w14:paraId="23353A02" w14:textId="2A085CB1"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分层结构检测</w:t>
            </w:r>
            <w:r w:rsidRPr="00335CA0">
              <w:rPr>
                <w:rFonts w:ascii="Times New Roman" w:hAnsi="Times New Roman" w:hint="eastAsia"/>
                <w:kern w:val="0"/>
                <w:sz w:val="18"/>
                <w:szCs w:val="18"/>
                <w:vertAlign w:val="superscript"/>
              </w:rPr>
              <w:t>[1</w:t>
            </w:r>
            <w:r w:rsidRPr="00335CA0">
              <w:rPr>
                <w:rFonts w:ascii="Times New Roman" w:hAnsi="Times New Roman"/>
                <w:kern w:val="0"/>
                <w:sz w:val="18"/>
                <w:szCs w:val="18"/>
                <w:vertAlign w:val="superscript"/>
              </w:rPr>
              <w:t>5</w:t>
            </w:r>
            <w:r w:rsidRPr="00335CA0">
              <w:rPr>
                <w:rFonts w:ascii="Times New Roman" w:hAnsi="Times New Roman" w:hint="eastAsia"/>
                <w:kern w:val="0"/>
                <w:sz w:val="18"/>
                <w:szCs w:val="18"/>
                <w:vertAlign w:val="superscript"/>
              </w:rPr>
              <w:t>]</w:t>
            </w:r>
          </w:p>
        </w:tc>
        <w:tc>
          <w:tcPr>
            <w:tcW w:w="0" w:type="auto"/>
            <w:vAlign w:val="center"/>
          </w:tcPr>
          <w:p w14:paraId="13E8A0E0" w14:textId="2F336EA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2013</w:t>
            </w:r>
          </w:p>
        </w:tc>
        <w:tc>
          <w:tcPr>
            <w:tcW w:w="0" w:type="auto"/>
            <w:vAlign w:val="center"/>
          </w:tcPr>
          <w:p w14:paraId="5E706EE4" w14:textId="63299306"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1A5AFF8A" w14:textId="4CFA4584"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300A1B63" w14:textId="3849A7DA"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60B8F4B0" w14:textId="77777777" w:rsidTr="00087AFE">
        <w:trPr>
          <w:jc w:val="center"/>
        </w:trPr>
        <w:tc>
          <w:tcPr>
            <w:tcW w:w="0" w:type="auto"/>
            <w:vMerge/>
            <w:vAlign w:val="center"/>
          </w:tcPr>
          <w:p w14:paraId="631B161E"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212C704A" w14:textId="7CB93A4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Metadata</w:t>
            </w:r>
          </w:p>
        </w:tc>
        <w:tc>
          <w:tcPr>
            <w:tcW w:w="0" w:type="auto"/>
            <w:vAlign w:val="center"/>
          </w:tcPr>
          <w:p w14:paraId="40DC963B" w14:textId="111F970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基于结构和</w:t>
            </w:r>
            <w:r w:rsidRPr="00335CA0">
              <w:rPr>
                <w:rFonts w:ascii="Times New Roman" w:hAnsi="Times New Roman" w:hint="eastAsia"/>
                <w:kern w:val="0"/>
                <w:sz w:val="18"/>
                <w:szCs w:val="18"/>
              </w:rPr>
              <w:t>Metadata</w:t>
            </w:r>
            <w:r w:rsidRPr="00335CA0">
              <w:rPr>
                <w:rFonts w:ascii="Times New Roman" w:hAnsi="Times New Roman" w:hint="eastAsia"/>
                <w:kern w:val="0"/>
                <w:sz w:val="18"/>
                <w:szCs w:val="18"/>
                <w:vertAlign w:val="superscript"/>
              </w:rPr>
              <w:t>[8]</w:t>
            </w:r>
          </w:p>
        </w:tc>
        <w:tc>
          <w:tcPr>
            <w:tcW w:w="0" w:type="auto"/>
            <w:vAlign w:val="center"/>
          </w:tcPr>
          <w:p w14:paraId="5E3C6A6F" w14:textId="3A96FF6D"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2012</w:t>
            </w:r>
          </w:p>
        </w:tc>
        <w:tc>
          <w:tcPr>
            <w:tcW w:w="0" w:type="auto"/>
            <w:vAlign w:val="center"/>
          </w:tcPr>
          <w:p w14:paraId="4ECC0AD3" w14:textId="4DD1D07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04C82D14" w14:textId="05383EBB"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0E760560" w14:textId="59CB2DF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1EF6E83F" w14:textId="77777777" w:rsidTr="00087AFE">
        <w:trPr>
          <w:jc w:val="center"/>
        </w:trPr>
        <w:tc>
          <w:tcPr>
            <w:tcW w:w="0" w:type="auto"/>
            <w:vMerge/>
            <w:vAlign w:val="center"/>
          </w:tcPr>
          <w:p w14:paraId="328FE259"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54EB4513" w14:textId="62AEAEF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Both</w:t>
            </w:r>
          </w:p>
        </w:tc>
        <w:tc>
          <w:tcPr>
            <w:tcW w:w="0" w:type="auto"/>
            <w:vAlign w:val="center"/>
          </w:tcPr>
          <w:p w14:paraId="60C5D473" w14:textId="6501BB68"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基于结构和内容解析</w:t>
            </w:r>
            <w:r w:rsidRPr="00335CA0">
              <w:rPr>
                <w:rFonts w:ascii="Times New Roman" w:hAnsi="Times New Roman" w:hint="eastAsia"/>
                <w:kern w:val="0"/>
                <w:sz w:val="18"/>
                <w:szCs w:val="18"/>
                <w:vertAlign w:val="superscript"/>
              </w:rPr>
              <w:t>[7]</w:t>
            </w:r>
          </w:p>
        </w:tc>
        <w:tc>
          <w:tcPr>
            <w:tcW w:w="0" w:type="auto"/>
            <w:vAlign w:val="center"/>
          </w:tcPr>
          <w:p w14:paraId="22B6C0AC" w14:textId="27024D72"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2015</w:t>
            </w:r>
          </w:p>
        </w:tc>
        <w:tc>
          <w:tcPr>
            <w:tcW w:w="0" w:type="auto"/>
            <w:vAlign w:val="center"/>
          </w:tcPr>
          <w:p w14:paraId="580A5B87" w14:textId="1E61E00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20662A1A" w14:textId="2BDBA58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0A69FC0B" w14:textId="246964F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5B9C416B" w14:textId="77777777" w:rsidTr="00087AFE">
        <w:trPr>
          <w:jc w:val="center"/>
        </w:trPr>
        <w:tc>
          <w:tcPr>
            <w:tcW w:w="0" w:type="auto"/>
            <w:vMerge/>
            <w:vAlign w:val="center"/>
          </w:tcPr>
          <w:p w14:paraId="01387FD9"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6F8D5BD4" w14:textId="7A52169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Both</w:t>
            </w:r>
          </w:p>
        </w:tc>
        <w:tc>
          <w:tcPr>
            <w:tcW w:w="0" w:type="auto"/>
            <w:vAlign w:val="center"/>
          </w:tcPr>
          <w:p w14:paraId="1D08D678" w14:textId="46BF25D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结合上述技术解析分类</w:t>
            </w:r>
            <w:r w:rsidRPr="00335CA0">
              <w:rPr>
                <w:rFonts w:ascii="Times New Roman" w:hAnsi="Times New Roman" w:hint="eastAsia"/>
                <w:kern w:val="0"/>
                <w:sz w:val="18"/>
                <w:szCs w:val="18"/>
                <w:vertAlign w:val="superscript"/>
              </w:rPr>
              <w:t>[11]</w:t>
            </w:r>
          </w:p>
        </w:tc>
        <w:tc>
          <w:tcPr>
            <w:tcW w:w="0" w:type="auto"/>
            <w:vAlign w:val="center"/>
          </w:tcPr>
          <w:p w14:paraId="02367985" w14:textId="42F4D579"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2016</w:t>
            </w:r>
          </w:p>
        </w:tc>
        <w:tc>
          <w:tcPr>
            <w:tcW w:w="0" w:type="auto"/>
            <w:vAlign w:val="center"/>
          </w:tcPr>
          <w:p w14:paraId="7EE0A3FA" w14:textId="45AE6616"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0AFFA4AA" w14:textId="4E8F3FBF"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0C5CB519" w14:textId="688D4F7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4B3C2D73" w14:textId="77777777" w:rsidTr="00087AFE">
        <w:trPr>
          <w:jc w:val="center"/>
        </w:trPr>
        <w:tc>
          <w:tcPr>
            <w:tcW w:w="0" w:type="auto"/>
            <w:vMerge w:val="restart"/>
            <w:textDirection w:val="tbRlV"/>
            <w:vAlign w:val="center"/>
          </w:tcPr>
          <w:p w14:paraId="14868EB3" w14:textId="1123421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rPr>
              <w:t>动态分析</w:t>
            </w:r>
          </w:p>
        </w:tc>
        <w:tc>
          <w:tcPr>
            <w:tcW w:w="0" w:type="auto"/>
            <w:vAlign w:val="center"/>
          </w:tcPr>
          <w:p w14:paraId="091D20ED" w14:textId="102F44BB"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3D84EAE8" w14:textId="0C1FE612" w:rsidR="00087AFE" w:rsidRPr="00335CA0" w:rsidRDefault="00087AFE" w:rsidP="00087AFE">
            <w:pPr>
              <w:spacing w:line="0" w:lineRule="atLeast"/>
              <w:jc w:val="center"/>
              <w:rPr>
                <w:rFonts w:ascii="Times New Roman" w:hAnsi="Times New Roman" w:cs="宋体"/>
                <w:sz w:val="18"/>
                <w:szCs w:val="18"/>
              </w:rPr>
            </w:pPr>
            <w:proofErr w:type="spellStart"/>
            <w:r w:rsidRPr="00335CA0">
              <w:rPr>
                <w:rFonts w:ascii="Times New Roman" w:hAnsi="Times New Roman" w:hint="eastAsia"/>
                <w:kern w:val="0"/>
                <w:sz w:val="18"/>
                <w:szCs w:val="18"/>
              </w:rPr>
              <w:t>Shellcode</w:t>
            </w:r>
            <w:proofErr w:type="spellEnd"/>
            <w:r w:rsidRPr="00335CA0">
              <w:rPr>
                <w:rFonts w:ascii="Times New Roman" w:hAnsi="Times New Roman" w:hint="eastAsia"/>
                <w:kern w:val="0"/>
                <w:sz w:val="18"/>
                <w:szCs w:val="18"/>
              </w:rPr>
              <w:t xml:space="preserve"> and </w:t>
            </w:r>
            <w:r w:rsidRPr="00335CA0">
              <w:rPr>
                <w:rFonts w:ascii="Times New Roman" w:hAnsi="Times New Roman"/>
                <w:kern w:val="0"/>
                <w:sz w:val="18"/>
                <w:szCs w:val="18"/>
              </w:rPr>
              <w:t>Opcode</w:t>
            </w:r>
            <w:r w:rsidRPr="00335CA0">
              <w:rPr>
                <w:rFonts w:ascii="Times New Roman" w:hAnsi="Times New Roman" w:cs="宋体" w:hint="eastAsia"/>
                <w:kern w:val="0"/>
                <w:sz w:val="18"/>
                <w:szCs w:val="18"/>
              </w:rPr>
              <w:t>签名检测</w:t>
            </w:r>
            <w:r w:rsidRPr="00335CA0">
              <w:rPr>
                <w:rFonts w:ascii="Times New Roman" w:hAnsi="Times New Roman" w:hint="eastAsia"/>
                <w:kern w:val="0"/>
                <w:sz w:val="18"/>
                <w:szCs w:val="18"/>
                <w:vertAlign w:val="superscript"/>
              </w:rPr>
              <w:t>[</w:t>
            </w:r>
            <w:r w:rsidRPr="00335CA0">
              <w:rPr>
                <w:rFonts w:ascii="Times New Roman" w:hAnsi="Times New Roman"/>
                <w:kern w:val="0"/>
                <w:sz w:val="18"/>
                <w:szCs w:val="18"/>
                <w:vertAlign w:val="superscript"/>
              </w:rPr>
              <w:t>1</w:t>
            </w:r>
            <w:r w:rsidRPr="00335CA0">
              <w:rPr>
                <w:rFonts w:ascii="Times New Roman" w:hAnsi="Times New Roman" w:hint="eastAsia"/>
                <w:kern w:val="0"/>
                <w:sz w:val="18"/>
                <w:szCs w:val="18"/>
                <w:vertAlign w:val="superscript"/>
              </w:rPr>
              <w:t>]</w:t>
            </w:r>
          </w:p>
        </w:tc>
        <w:tc>
          <w:tcPr>
            <w:tcW w:w="0" w:type="auto"/>
            <w:vAlign w:val="center"/>
          </w:tcPr>
          <w:p w14:paraId="0EED0E16" w14:textId="0948EB5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2011</w:t>
            </w:r>
          </w:p>
        </w:tc>
        <w:tc>
          <w:tcPr>
            <w:tcW w:w="0" w:type="auto"/>
            <w:vAlign w:val="center"/>
          </w:tcPr>
          <w:p w14:paraId="37421DC9" w14:textId="4D788C12"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7E7D7FE8" w14:textId="24A25BD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2FA0E9F5" w14:textId="03AB188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r>
      <w:tr w:rsidR="00087AFE" w:rsidRPr="00335CA0" w14:paraId="1748F524" w14:textId="77777777" w:rsidTr="00087AFE">
        <w:trPr>
          <w:jc w:val="center"/>
        </w:trPr>
        <w:tc>
          <w:tcPr>
            <w:tcW w:w="0" w:type="auto"/>
            <w:vMerge/>
            <w:vAlign w:val="center"/>
          </w:tcPr>
          <w:p w14:paraId="5EA87FA0"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0134F7B8" w14:textId="55D80A4B"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680FF21B" w14:textId="3E514E97"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已知的攻击模式</w:t>
            </w:r>
            <w:r w:rsidRPr="00335CA0">
              <w:rPr>
                <w:rFonts w:ascii="Times New Roman" w:hAnsi="Times New Roman" w:hint="eastAsia"/>
                <w:kern w:val="0"/>
                <w:sz w:val="18"/>
                <w:szCs w:val="18"/>
                <w:vertAlign w:val="superscript"/>
              </w:rPr>
              <w:t>[16]</w:t>
            </w:r>
          </w:p>
        </w:tc>
        <w:tc>
          <w:tcPr>
            <w:tcW w:w="0" w:type="auto"/>
            <w:vAlign w:val="center"/>
          </w:tcPr>
          <w:p w14:paraId="7FB733EA" w14:textId="64962D6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2012</w:t>
            </w:r>
          </w:p>
        </w:tc>
        <w:tc>
          <w:tcPr>
            <w:tcW w:w="0" w:type="auto"/>
            <w:vAlign w:val="center"/>
          </w:tcPr>
          <w:p w14:paraId="324F8541" w14:textId="7059AFE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2FB7E229" w14:textId="3BBEDE35"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3C6C06AD" w14:textId="245F5945"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r>
      <w:tr w:rsidR="00087AFE" w:rsidRPr="00335CA0" w14:paraId="6CC2D934" w14:textId="77777777" w:rsidTr="00087AFE">
        <w:trPr>
          <w:jc w:val="center"/>
        </w:trPr>
        <w:tc>
          <w:tcPr>
            <w:tcW w:w="0" w:type="auto"/>
            <w:vMerge/>
            <w:vAlign w:val="center"/>
          </w:tcPr>
          <w:p w14:paraId="64F114D5"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0FB91669" w14:textId="78F0608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4A9D6441" w14:textId="2C83DB2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内存访问模式</w:t>
            </w:r>
            <w:r w:rsidRPr="00335CA0">
              <w:rPr>
                <w:rFonts w:ascii="Times New Roman" w:hAnsi="Times New Roman" w:hint="eastAsia"/>
                <w:kern w:val="0"/>
                <w:sz w:val="18"/>
                <w:szCs w:val="18"/>
                <w:vertAlign w:val="superscript"/>
              </w:rPr>
              <w:t>[17]</w:t>
            </w:r>
          </w:p>
        </w:tc>
        <w:tc>
          <w:tcPr>
            <w:tcW w:w="0" w:type="auto"/>
            <w:vAlign w:val="center"/>
          </w:tcPr>
          <w:p w14:paraId="319D4D62" w14:textId="6BF7A3D2"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2011</w:t>
            </w:r>
          </w:p>
        </w:tc>
        <w:tc>
          <w:tcPr>
            <w:tcW w:w="0" w:type="auto"/>
            <w:vAlign w:val="center"/>
          </w:tcPr>
          <w:p w14:paraId="7AAE6E5B" w14:textId="165495D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10CC9D63" w14:textId="460632C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14BE8A0D" w14:textId="76D5C61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11357B23" w14:textId="77777777" w:rsidTr="00087AFE">
        <w:trPr>
          <w:jc w:val="center"/>
        </w:trPr>
        <w:tc>
          <w:tcPr>
            <w:tcW w:w="0" w:type="auto"/>
            <w:vMerge/>
            <w:vAlign w:val="center"/>
          </w:tcPr>
          <w:p w14:paraId="0A13A0D9"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2E0E492C" w14:textId="021C5D9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7519FA7E" w14:textId="3F507529"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常见</w:t>
            </w:r>
            <w:r w:rsidRPr="00335CA0">
              <w:rPr>
                <w:rFonts w:ascii="Times New Roman" w:hAnsi="Times New Roman" w:hint="eastAsia"/>
                <w:kern w:val="0"/>
                <w:sz w:val="18"/>
                <w:szCs w:val="18"/>
              </w:rPr>
              <w:t>maldoc</w:t>
            </w:r>
            <w:r w:rsidRPr="00335CA0">
              <w:rPr>
                <w:rFonts w:ascii="Times New Roman" w:hAnsi="Times New Roman" w:cs="宋体" w:hint="eastAsia"/>
                <w:kern w:val="0"/>
                <w:sz w:val="18"/>
                <w:szCs w:val="18"/>
              </w:rPr>
              <w:t>行为分析</w:t>
            </w:r>
            <w:r w:rsidRPr="00335CA0">
              <w:rPr>
                <w:rFonts w:ascii="Times New Roman" w:hAnsi="Times New Roman" w:hint="eastAsia"/>
                <w:kern w:val="0"/>
                <w:sz w:val="18"/>
                <w:szCs w:val="18"/>
                <w:vertAlign w:val="superscript"/>
              </w:rPr>
              <w:t>[18]</w:t>
            </w:r>
          </w:p>
        </w:tc>
        <w:tc>
          <w:tcPr>
            <w:tcW w:w="0" w:type="auto"/>
            <w:vAlign w:val="center"/>
          </w:tcPr>
          <w:p w14:paraId="54586442" w14:textId="06189A88"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2014</w:t>
            </w:r>
          </w:p>
        </w:tc>
        <w:tc>
          <w:tcPr>
            <w:tcW w:w="0" w:type="auto"/>
            <w:vAlign w:val="center"/>
          </w:tcPr>
          <w:p w14:paraId="5E0B1F87" w14:textId="78ECF9B1"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6BC56465" w14:textId="3633F489"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0EA9552E" w14:textId="023901B7"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4932B3D9" w14:textId="77777777" w:rsidTr="00087AFE">
        <w:trPr>
          <w:jc w:val="center"/>
        </w:trPr>
        <w:tc>
          <w:tcPr>
            <w:tcW w:w="0" w:type="auto"/>
            <w:vMerge/>
            <w:vAlign w:val="center"/>
          </w:tcPr>
          <w:p w14:paraId="4BC1B4BF"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613FE4B8" w14:textId="60038A11"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JavaScript</w:t>
            </w:r>
          </w:p>
        </w:tc>
        <w:tc>
          <w:tcPr>
            <w:tcW w:w="0" w:type="auto"/>
            <w:vAlign w:val="center"/>
          </w:tcPr>
          <w:p w14:paraId="6B363ECF" w14:textId="02D49E0D"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独立平台的</w:t>
            </w:r>
            <w:r w:rsidRPr="00335CA0">
              <w:rPr>
                <w:rFonts w:ascii="Times New Roman" w:hAnsi="Times New Roman" w:hint="eastAsia"/>
                <w:kern w:val="0"/>
                <w:sz w:val="18"/>
                <w:szCs w:val="18"/>
              </w:rPr>
              <w:t>tap point</w:t>
            </w:r>
            <w:r w:rsidRPr="00335CA0">
              <w:rPr>
                <w:rFonts w:ascii="Times New Roman" w:hAnsi="Times New Roman" w:cs="宋体" w:hint="eastAsia"/>
                <w:kern w:val="0"/>
                <w:sz w:val="18"/>
                <w:szCs w:val="18"/>
              </w:rPr>
              <w:t>标识技术</w:t>
            </w:r>
            <w:r w:rsidRPr="00335CA0">
              <w:rPr>
                <w:rFonts w:ascii="Times New Roman" w:hAnsi="Times New Roman" w:hint="eastAsia"/>
                <w:kern w:val="0"/>
                <w:sz w:val="18"/>
                <w:szCs w:val="18"/>
                <w:vertAlign w:val="superscript"/>
              </w:rPr>
              <w:t>[19]</w:t>
            </w:r>
          </w:p>
        </w:tc>
        <w:tc>
          <w:tcPr>
            <w:tcW w:w="0" w:type="auto"/>
            <w:vAlign w:val="center"/>
          </w:tcPr>
          <w:p w14:paraId="79DF3215" w14:textId="2E6A602C"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2016</w:t>
            </w:r>
          </w:p>
        </w:tc>
        <w:tc>
          <w:tcPr>
            <w:tcW w:w="0" w:type="auto"/>
            <w:vAlign w:val="center"/>
          </w:tcPr>
          <w:p w14:paraId="029141D3" w14:textId="41F832BA"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1996E83D" w14:textId="69BEF2FE"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4D58228F" w14:textId="5D7CE9EA"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r w:rsidR="00087AFE" w:rsidRPr="00335CA0" w14:paraId="0300C2E3" w14:textId="77777777" w:rsidTr="00087AFE">
        <w:trPr>
          <w:jc w:val="center"/>
        </w:trPr>
        <w:tc>
          <w:tcPr>
            <w:tcW w:w="0" w:type="auto"/>
            <w:vMerge/>
            <w:vAlign w:val="center"/>
          </w:tcPr>
          <w:p w14:paraId="392A54E3" w14:textId="77777777" w:rsidR="00087AFE" w:rsidRPr="00335CA0" w:rsidRDefault="00087AFE" w:rsidP="00087AFE">
            <w:pPr>
              <w:spacing w:line="0" w:lineRule="atLeast"/>
              <w:jc w:val="center"/>
              <w:rPr>
                <w:rFonts w:ascii="Times New Roman" w:hAnsi="Times New Roman" w:cs="宋体"/>
                <w:sz w:val="18"/>
                <w:szCs w:val="18"/>
              </w:rPr>
            </w:pPr>
          </w:p>
        </w:tc>
        <w:tc>
          <w:tcPr>
            <w:tcW w:w="0" w:type="auto"/>
            <w:vAlign w:val="center"/>
          </w:tcPr>
          <w:p w14:paraId="28076621" w14:textId="1C26A893"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文档类型</w:t>
            </w:r>
          </w:p>
        </w:tc>
        <w:tc>
          <w:tcPr>
            <w:tcW w:w="0" w:type="auto"/>
            <w:vAlign w:val="center"/>
          </w:tcPr>
          <w:p w14:paraId="3EE5B56A" w14:textId="378DFB9A"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异常内存访问约束变量</w:t>
            </w:r>
            <w:r w:rsidRPr="00335CA0">
              <w:rPr>
                <w:rFonts w:ascii="Times New Roman" w:hAnsi="Times New Roman" w:hint="eastAsia"/>
                <w:kern w:val="0"/>
                <w:sz w:val="18"/>
                <w:szCs w:val="18"/>
                <w:vertAlign w:val="superscript"/>
              </w:rPr>
              <w:t>[20]</w:t>
            </w:r>
          </w:p>
        </w:tc>
        <w:tc>
          <w:tcPr>
            <w:tcW w:w="0" w:type="auto"/>
            <w:vAlign w:val="center"/>
          </w:tcPr>
          <w:p w14:paraId="399D1177" w14:textId="7F89F5BF"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2012</w:t>
            </w:r>
          </w:p>
        </w:tc>
        <w:tc>
          <w:tcPr>
            <w:tcW w:w="0" w:type="auto"/>
            <w:vAlign w:val="center"/>
          </w:tcPr>
          <w:p w14:paraId="59B3DA32" w14:textId="6AA5ADA0"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63C69371" w14:textId="7102BC19"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541349BD" w14:textId="10F6F748" w:rsidR="00087AFE" w:rsidRPr="00335CA0" w:rsidRDefault="00087AFE"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r>
      <w:tr w:rsidR="00E54B51" w:rsidRPr="00335CA0" w14:paraId="686CBDE3" w14:textId="77777777" w:rsidTr="00087AFE">
        <w:trPr>
          <w:jc w:val="center"/>
        </w:trPr>
        <w:tc>
          <w:tcPr>
            <w:tcW w:w="0" w:type="auto"/>
            <w:vAlign w:val="center"/>
          </w:tcPr>
          <w:p w14:paraId="4F412F2B" w14:textId="77777777" w:rsidR="00E54B51" w:rsidRPr="00335CA0" w:rsidRDefault="00E54B51" w:rsidP="00087AFE">
            <w:pPr>
              <w:spacing w:line="0" w:lineRule="atLeast"/>
              <w:jc w:val="center"/>
              <w:rPr>
                <w:rFonts w:ascii="Times New Roman" w:hAnsi="Times New Roman" w:cs="宋体"/>
                <w:sz w:val="18"/>
                <w:szCs w:val="18"/>
              </w:rPr>
            </w:pPr>
          </w:p>
        </w:tc>
        <w:tc>
          <w:tcPr>
            <w:tcW w:w="0" w:type="auto"/>
            <w:vAlign w:val="center"/>
          </w:tcPr>
          <w:p w14:paraId="12BB6103" w14:textId="6D7943B8"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平台多样性</w:t>
            </w:r>
          </w:p>
        </w:tc>
        <w:tc>
          <w:tcPr>
            <w:tcW w:w="0" w:type="auto"/>
            <w:vAlign w:val="center"/>
          </w:tcPr>
          <w:p w14:paraId="39857925" w14:textId="6027DD62"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系统平台多样性利用</w:t>
            </w:r>
            <w:r w:rsidRPr="00335CA0">
              <w:rPr>
                <w:rFonts w:ascii="Times New Roman" w:hAnsi="Times New Roman" w:hint="eastAsia"/>
                <w:kern w:val="0"/>
                <w:sz w:val="18"/>
                <w:szCs w:val="18"/>
                <w:vertAlign w:val="superscript"/>
              </w:rPr>
              <w:t>[</w:t>
            </w:r>
            <w:r w:rsidRPr="00335CA0">
              <w:rPr>
                <w:rFonts w:ascii="Times New Roman" w:hAnsi="Times New Roman"/>
                <w:kern w:val="0"/>
                <w:sz w:val="18"/>
                <w:szCs w:val="18"/>
                <w:vertAlign w:val="superscript"/>
              </w:rPr>
              <w:t>21</w:t>
            </w:r>
            <w:r w:rsidRPr="00335CA0">
              <w:rPr>
                <w:rFonts w:ascii="Times New Roman" w:hAnsi="Times New Roman" w:hint="eastAsia"/>
                <w:kern w:val="0"/>
                <w:sz w:val="18"/>
                <w:szCs w:val="18"/>
                <w:vertAlign w:val="superscript"/>
              </w:rPr>
              <w:t>]</w:t>
            </w:r>
          </w:p>
        </w:tc>
        <w:tc>
          <w:tcPr>
            <w:tcW w:w="0" w:type="auto"/>
            <w:vAlign w:val="center"/>
          </w:tcPr>
          <w:p w14:paraId="2777E73C" w14:textId="5B740483"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2017</w:t>
            </w:r>
          </w:p>
        </w:tc>
        <w:tc>
          <w:tcPr>
            <w:tcW w:w="0" w:type="auto"/>
            <w:vAlign w:val="center"/>
          </w:tcPr>
          <w:p w14:paraId="3DEEAFD4" w14:textId="0CDE0F80"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c>
          <w:tcPr>
            <w:tcW w:w="0" w:type="auto"/>
            <w:vAlign w:val="center"/>
          </w:tcPr>
          <w:p w14:paraId="08DC395A" w14:textId="3E056948"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N</w:t>
            </w:r>
          </w:p>
        </w:tc>
        <w:tc>
          <w:tcPr>
            <w:tcW w:w="0" w:type="auto"/>
            <w:vAlign w:val="center"/>
          </w:tcPr>
          <w:p w14:paraId="0390E34D" w14:textId="70A4C971" w:rsidR="00E54B51" w:rsidRPr="00335CA0" w:rsidRDefault="00E54B51" w:rsidP="00087AFE">
            <w:pPr>
              <w:spacing w:line="0" w:lineRule="atLeast"/>
              <w:jc w:val="center"/>
              <w:rPr>
                <w:rFonts w:ascii="Times New Roman" w:hAnsi="Times New Roman" w:cs="宋体"/>
                <w:sz w:val="18"/>
                <w:szCs w:val="18"/>
              </w:rPr>
            </w:pPr>
            <w:r w:rsidRPr="00335CA0">
              <w:rPr>
                <w:rFonts w:ascii="Times New Roman" w:hAnsi="Times New Roman" w:hint="eastAsia"/>
                <w:kern w:val="0"/>
                <w:sz w:val="18"/>
                <w:szCs w:val="18"/>
              </w:rPr>
              <w:t>Y</w:t>
            </w:r>
          </w:p>
        </w:tc>
      </w:tr>
    </w:tbl>
    <w:p w14:paraId="709BE2EA" w14:textId="77777777" w:rsidR="00E54B51" w:rsidRPr="00335CA0" w:rsidRDefault="00E54B51" w:rsidP="009F7065">
      <w:pPr>
        <w:ind w:firstLine="420"/>
        <w:rPr>
          <w:rFonts w:ascii="Times New Roman" w:hAnsi="Times New Roman" w:cs="宋体"/>
        </w:rPr>
      </w:pPr>
    </w:p>
    <w:p w14:paraId="49ACBC3C" w14:textId="77777777" w:rsidR="004C17C8" w:rsidRDefault="00E61927" w:rsidP="009F7065">
      <w:pPr>
        <w:ind w:firstLine="420"/>
        <w:rPr>
          <w:rFonts w:ascii="Times New Roman" w:hAnsi="Times New Roman" w:cs="宋体"/>
        </w:rPr>
      </w:pPr>
      <w:r w:rsidRPr="00335CA0">
        <w:rPr>
          <w:rFonts w:ascii="Times New Roman" w:hAnsi="Times New Roman" w:cs="宋体" w:hint="eastAsia"/>
        </w:rPr>
        <w:t>由表</w:t>
      </w:r>
      <w:r w:rsidRPr="00335CA0">
        <w:rPr>
          <w:rFonts w:ascii="Times New Roman" w:hAnsi="Times New Roman"/>
        </w:rPr>
        <w:t>1</w:t>
      </w:r>
      <w:r w:rsidR="00087AFE" w:rsidRPr="00335CA0">
        <w:rPr>
          <w:rFonts w:ascii="Times New Roman" w:hAnsi="Times New Roman" w:cs="宋体" w:hint="eastAsia"/>
        </w:rPr>
        <w:t>可知</w:t>
      </w:r>
      <w:r w:rsidRPr="00335CA0">
        <w:rPr>
          <w:rFonts w:ascii="Times New Roman" w:hAnsi="Times New Roman" w:cs="宋体" w:hint="eastAsia"/>
        </w:rPr>
        <w:t>，静态分析</w:t>
      </w:r>
      <w:r w:rsidR="00087AFE" w:rsidRPr="00335CA0">
        <w:rPr>
          <w:rFonts w:ascii="Times New Roman" w:hAnsi="Times New Roman" w:cs="宋体" w:hint="eastAsia"/>
        </w:rPr>
        <w:t>技术</w:t>
      </w:r>
      <w:r w:rsidRPr="00335CA0">
        <w:rPr>
          <w:rFonts w:ascii="Times New Roman" w:hAnsi="Times New Roman" w:cs="宋体" w:hint="eastAsia"/>
        </w:rPr>
        <w:t>一般聚焦于</w:t>
      </w:r>
      <w:r w:rsidRPr="00335CA0">
        <w:rPr>
          <w:rFonts w:ascii="Times New Roman" w:hAnsi="Times New Roman"/>
        </w:rPr>
        <w:t>JavaScript</w:t>
      </w:r>
      <w:r w:rsidR="0002362F" w:rsidRPr="00335CA0">
        <w:rPr>
          <w:rFonts w:ascii="Times New Roman" w:hAnsi="Times New Roman"/>
          <w:vertAlign w:val="superscript"/>
        </w:rPr>
        <w:t>[2</w:t>
      </w:r>
      <w:r w:rsidR="00A00172" w:rsidRPr="00335CA0">
        <w:rPr>
          <w:rFonts w:ascii="Times New Roman" w:hAnsi="Times New Roman"/>
          <w:vertAlign w:val="superscript"/>
        </w:rPr>
        <w:t>]</w:t>
      </w:r>
      <w:r w:rsidR="00010683" w:rsidRPr="00335CA0">
        <w:rPr>
          <w:rFonts w:ascii="Times New Roman" w:hAnsi="Times New Roman" w:cs="宋体" w:hint="eastAsia"/>
        </w:rPr>
        <w:t>或</w:t>
      </w:r>
      <w:r w:rsidRPr="00335CA0">
        <w:rPr>
          <w:rFonts w:ascii="Times New Roman" w:hAnsi="Times New Roman"/>
        </w:rPr>
        <w:t>Metadata</w:t>
      </w:r>
      <w:r w:rsidR="00A00172" w:rsidRPr="00335CA0">
        <w:rPr>
          <w:rFonts w:ascii="Times New Roman" w:hAnsi="Times New Roman"/>
          <w:vertAlign w:val="superscript"/>
        </w:rPr>
        <w:t>[11]</w:t>
      </w:r>
      <w:r w:rsidR="00087AFE" w:rsidRPr="00335CA0">
        <w:rPr>
          <w:rFonts w:ascii="Times New Roman" w:hAnsi="Times New Roman" w:cs="宋体" w:hint="eastAsia"/>
        </w:rPr>
        <w:t>；</w:t>
      </w:r>
      <w:r w:rsidRPr="00335CA0">
        <w:rPr>
          <w:rFonts w:ascii="Times New Roman" w:hAnsi="Times New Roman" w:cs="宋体" w:hint="eastAsia"/>
        </w:rPr>
        <w:t>动态分析技术一般聚焦于提取嵌入在</w:t>
      </w:r>
      <w:r w:rsidRPr="00335CA0">
        <w:rPr>
          <w:rFonts w:ascii="Times New Roman" w:hAnsi="Times New Roman"/>
        </w:rPr>
        <w:t>PDF</w:t>
      </w:r>
      <w:r w:rsidRPr="00335CA0">
        <w:rPr>
          <w:rFonts w:ascii="Times New Roman" w:hAnsi="Times New Roman" w:cs="宋体" w:hint="eastAsia"/>
        </w:rPr>
        <w:t>文档中的</w:t>
      </w:r>
      <w:r w:rsidRPr="00335CA0">
        <w:rPr>
          <w:rFonts w:ascii="Times New Roman" w:hAnsi="Times New Roman"/>
        </w:rPr>
        <w:t>JavaScript</w:t>
      </w:r>
      <w:r w:rsidR="009D43AD" w:rsidRPr="00335CA0">
        <w:rPr>
          <w:rFonts w:ascii="Times New Roman" w:hAnsi="Times New Roman" w:cs="宋体" w:hint="eastAsia"/>
        </w:rPr>
        <w:t>代码</w:t>
      </w:r>
      <w:r w:rsidR="00A00172" w:rsidRPr="00335CA0">
        <w:rPr>
          <w:rFonts w:ascii="Times New Roman" w:hAnsi="Times New Roman"/>
          <w:vertAlign w:val="superscript"/>
        </w:rPr>
        <w:t>[</w:t>
      </w:r>
      <w:r w:rsidR="00F9232C" w:rsidRPr="00335CA0">
        <w:rPr>
          <w:rFonts w:ascii="Times New Roman" w:hAnsi="Times New Roman"/>
          <w:vertAlign w:val="superscript"/>
        </w:rPr>
        <w:t>19</w:t>
      </w:r>
      <w:r w:rsidR="00A00172" w:rsidRPr="00335CA0">
        <w:rPr>
          <w:rFonts w:ascii="Times New Roman" w:hAnsi="Times New Roman"/>
          <w:vertAlign w:val="superscript"/>
        </w:rPr>
        <w:t>]</w:t>
      </w:r>
      <w:r w:rsidRPr="00335CA0">
        <w:rPr>
          <w:rFonts w:ascii="Times New Roman" w:hAnsi="Times New Roman" w:cs="宋体" w:hint="eastAsia"/>
        </w:rPr>
        <w:t>，再通</w:t>
      </w:r>
      <w:proofErr w:type="gramStart"/>
      <w:r w:rsidRPr="00335CA0">
        <w:rPr>
          <w:rFonts w:ascii="Times New Roman" w:hAnsi="Times New Roman" w:cs="宋体" w:hint="eastAsia"/>
        </w:rPr>
        <w:t>过运行</w:t>
      </w:r>
      <w:proofErr w:type="gramEnd"/>
      <w:r w:rsidRPr="00335CA0">
        <w:rPr>
          <w:rFonts w:ascii="Times New Roman" w:hAnsi="Times New Roman" w:cs="宋体" w:hint="eastAsia"/>
        </w:rPr>
        <w:t>这些代码片段</w:t>
      </w:r>
      <w:bookmarkStart w:id="9" w:name="OLE_LINK55"/>
      <w:bookmarkStart w:id="10" w:name="OLE_LINK56"/>
      <w:proofErr w:type="spellStart"/>
      <w:r w:rsidR="00A00172" w:rsidRPr="00335CA0">
        <w:rPr>
          <w:rFonts w:ascii="Times New Roman" w:hAnsi="Times New Roman"/>
        </w:rPr>
        <w:t>Plat</w:t>
      </w:r>
      <w:r w:rsidR="00A00172" w:rsidRPr="00335CA0">
        <w:rPr>
          <w:rFonts w:ascii="Times New Roman" w:hAnsi="Times New Roman" w:hint="eastAsia"/>
        </w:rPr>
        <w:t>P</w:t>
      </w:r>
      <w:r w:rsidR="00A00172" w:rsidRPr="00335CA0">
        <w:rPr>
          <w:rFonts w:ascii="Times New Roman" w:hAnsi="Times New Roman"/>
        </w:rPr>
        <w:t>al</w:t>
      </w:r>
      <w:bookmarkEnd w:id="9"/>
      <w:bookmarkEnd w:id="10"/>
      <w:proofErr w:type="spellEnd"/>
      <w:r w:rsidR="00A00172" w:rsidRPr="00335CA0">
        <w:rPr>
          <w:rFonts w:ascii="Times New Roman" w:hAnsi="Times New Roman"/>
          <w:vertAlign w:val="superscript"/>
        </w:rPr>
        <w:t>[21]</w:t>
      </w:r>
      <w:r w:rsidR="00DD3B1D" w:rsidRPr="00335CA0">
        <w:rPr>
          <w:rFonts w:ascii="Times New Roman" w:hAnsi="Times New Roman" w:cs="宋体" w:hint="eastAsia"/>
        </w:rPr>
        <w:t>判定其</w:t>
      </w:r>
      <w:r w:rsidRPr="00335CA0">
        <w:rPr>
          <w:rFonts w:ascii="Times New Roman" w:hAnsi="Times New Roman" w:cs="宋体" w:hint="eastAsia"/>
        </w:rPr>
        <w:t>恶意行为。</w:t>
      </w:r>
      <w:r w:rsidR="009F7065" w:rsidRPr="00335CA0">
        <w:rPr>
          <w:rFonts w:ascii="Times New Roman" w:hAnsi="Times New Roman" w:cs="宋体" w:hint="eastAsia"/>
        </w:rPr>
        <w:t>其中</w:t>
      </w:r>
      <w:r w:rsidR="00087AFE" w:rsidRPr="00335CA0">
        <w:rPr>
          <w:rFonts w:ascii="Times New Roman" w:hAnsi="Times New Roman" w:cs="宋体" w:hint="eastAsia"/>
        </w:rPr>
        <w:t>80</w:t>
      </w:r>
      <w:r w:rsidR="00087AFE" w:rsidRPr="00335CA0">
        <w:rPr>
          <w:rFonts w:ascii="Times New Roman" w:hAnsi="Times New Roman" w:cs="宋体"/>
        </w:rPr>
        <w:t>%</w:t>
      </w:r>
      <w:r w:rsidR="00087AFE" w:rsidRPr="00335CA0">
        <w:rPr>
          <w:rFonts w:ascii="Times New Roman" w:hAnsi="Times New Roman" w:cs="宋体" w:hint="eastAsia"/>
        </w:rPr>
        <w:t>的工作使用外置</w:t>
      </w:r>
      <w:r w:rsidRPr="00335CA0">
        <w:rPr>
          <w:rFonts w:ascii="Times New Roman" w:hAnsi="Times New Roman"/>
        </w:rPr>
        <w:t>PDF</w:t>
      </w:r>
      <w:r w:rsidRPr="00335CA0">
        <w:rPr>
          <w:rFonts w:ascii="Times New Roman" w:hAnsi="Times New Roman" w:cs="宋体" w:hint="eastAsia"/>
        </w:rPr>
        <w:t>解析器，这使得外置</w:t>
      </w:r>
      <w:r w:rsidRPr="00335CA0">
        <w:rPr>
          <w:rFonts w:ascii="Times New Roman" w:hAnsi="Times New Roman"/>
        </w:rPr>
        <w:t>PDF</w:t>
      </w:r>
      <w:proofErr w:type="gramStart"/>
      <w:r w:rsidRPr="00335CA0">
        <w:rPr>
          <w:rFonts w:ascii="Times New Roman" w:hAnsi="Times New Roman" w:cs="宋体" w:hint="eastAsia"/>
        </w:rPr>
        <w:t>解析器</w:t>
      </w:r>
      <w:proofErr w:type="gramEnd"/>
      <w:r w:rsidRPr="00335CA0">
        <w:rPr>
          <w:rFonts w:ascii="Times New Roman" w:hAnsi="Times New Roman" w:cs="宋体" w:hint="eastAsia"/>
        </w:rPr>
        <w:t>的健壮性成为研究焦点。</w:t>
      </w:r>
      <w:r w:rsidR="00087AFE" w:rsidRPr="00335CA0">
        <w:rPr>
          <w:rFonts w:ascii="Times New Roman" w:hAnsi="Times New Roman" w:cs="宋体" w:hint="eastAsia"/>
        </w:rPr>
        <w:t>几乎所有的静态分析工作</w:t>
      </w:r>
      <w:r w:rsidR="009F7065" w:rsidRPr="00335CA0">
        <w:rPr>
          <w:rFonts w:ascii="Times New Roman" w:hAnsi="Times New Roman" w:cs="宋体" w:hint="eastAsia"/>
        </w:rPr>
        <w:t>都</w:t>
      </w:r>
      <w:r w:rsidRPr="00335CA0">
        <w:rPr>
          <w:rFonts w:ascii="Times New Roman" w:hAnsi="Times New Roman" w:cs="宋体" w:hint="eastAsia"/>
        </w:rPr>
        <w:t>使用了机器学习技术</w:t>
      </w:r>
      <w:r w:rsidR="00087AFE" w:rsidRPr="00335CA0">
        <w:rPr>
          <w:rFonts w:ascii="Times New Roman" w:hAnsi="Times New Roman" w:cs="宋体" w:hint="eastAsia"/>
        </w:rPr>
        <w:t>，</w:t>
      </w:r>
      <w:r w:rsidR="00327BD2" w:rsidRPr="00335CA0">
        <w:rPr>
          <w:rFonts w:ascii="Times New Roman" w:hAnsi="Times New Roman" w:cs="宋体" w:hint="eastAsia"/>
        </w:rPr>
        <w:t>如</w:t>
      </w:r>
      <w:r w:rsidR="00A00172" w:rsidRPr="00335CA0">
        <w:rPr>
          <w:rFonts w:ascii="Times New Roman" w:hAnsi="Times New Roman"/>
        </w:rPr>
        <w:t>PDFrate</w:t>
      </w:r>
      <w:r w:rsidR="00A00172" w:rsidRPr="00335CA0">
        <w:rPr>
          <w:rFonts w:ascii="Times New Roman" w:hAnsi="Times New Roman"/>
          <w:vertAlign w:val="superscript"/>
        </w:rPr>
        <w:t>[</w:t>
      </w:r>
      <w:r w:rsidR="00486A5D" w:rsidRPr="00335CA0">
        <w:rPr>
          <w:rFonts w:ascii="Times New Roman" w:hAnsi="Times New Roman"/>
          <w:vertAlign w:val="superscript"/>
        </w:rPr>
        <w:t>8</w:t>
      </w:r>
      <w:r w:rsidR="00A00172" w:rsidRPr="00335CA0">
        <w:rPr>
          <w:rFonts w:ascii="Times New Roman" w:hAnsi="Times New Roman"/>
          <w:vertAlign w:val="superscript"/>
        </w:rPr>
        <w:t>]</w:t>
      </w:r>
      <w:r w:rsidR="00327BD2" w:rsidRPr="00335CA0">
        <w:rPr>
          <w:rFonts w:ascii="Times New Roman" w:hAnsi="Times New Roman" w:cs="宋体" w:hint="eastAsia"/>
        </w:rPr>
        <w:t>。</w:t>
      </w:r>
    </w:p>
    <w:p w14:paraId="131BAE48" w14:textId="02BE394B" w:rsidR="00E61927" w:rsidRPr="00335CA0" w:rsidRDefault="00E61927" w:rsidP="009F7065">
      <w:pPr>
        <w:ind w:firstLine="420"/>
        <w:rPr>
          <w:rFonts w:ascii="Times New Roman" w:hAnsi="Times New Roman"/>
        </w:rPr>
      </w:pPr>
      <w:commentRangeStart w:id="11"/>
      <w:r w:rsidRPr="00335CA0">
        <w:rPr>
          <w:rFonts w:ascii="Times New Roman" w:hAnsi="Times New Roman"/>
        </w:rPr>
        <w:t>Xu et al</w:t>
      </w:r>
      <w:r w:rsidR="003252DA" w:rsidRPr="00335CA0">
        <w:rPr>
          <w:rFonts w:ascii="Times New Roman" w:hAnsi="Times New Roman"/>
        </w:rPr>
        <w:t>[22</w:t>
      </w:r>
      <w:r w:rsidRPr="00335CA0">
        <w:rPr>
          <w:rFonts w:ascii="Times New Roman" w:hAnsi="Times New Roman"/>
        </w:rPr>
        <w:t>]</w:t>
      </w:r>
      <w:commentRangeEnd w:id="11"/>
      <w:r w:rsidR="00087AFE" w:rsidRPr="00335CA0">
        <w:rPr>
          <w:rStyle w:val="a9"/>
          <w:rFonts w:ascii="Times New Roman" w:hAnsi="Times New Roman"/>
        </w:rPr>
        <w:commentReference w:id="11"/>
      </w:r>
      <w:r w:rsidRPr="00335CA0">
        <w:rPr>
          <w:rFonts w:ascii="Times New Roman" w:hAnsi="Times New Roman" w:cs="宋体" w:hint="eastAsia"/>
        </w:rPr>
        <w:t>构建</w:t>
      </w:r>
      <w:r w:rsidR="00087AFE" w:rsidRPr="00335CA0">
        <w:rPr>
          <w:rFonts w:ascii="Times New Roman" w:hAnsi="Times New Roman" w:cs="宋体" w:hint="eastAsia"/>
        </w:rPr>
        <w:t>了</w:t>
      </w:r>
      <w:r w:rsidRPr="00335CA0">
        <w:rPr>
          <w:rFonts w:ascii="Times New Roman" w:hAnsi="Times New Roman" w:cs="宋体" w:hint="eastAsia"/>
        </w:rPr>
        <w:t>一个能自动生成恶意样本变种的框架，</w:t>
      </w:r>
      <w:r w:rsidR="00010683" w:rsidRPr="00335CA0">
        <w:rPr>
          <w:rFonts w:ascii="Times New Roman" w:hAnsi="Times New Roman" w:cs="宋体" w:hint="eastAsia"/>
        </w:rPr>
        <w:t>经过</w:t>
      </w:r>
      <w:r w:rsidRPr="00335CA0">
        <w:rPr>
          <w:rFonts w:ascii="Times New Roman" w:hAnsi="Times New Roman" w:cs="宋体" w:hint="eastAsia"/>
        </w:rPr>
        <w:t>遗传算法</w:t>
      </w:r>
      <w:r w:rsidR="00087AFE" w:rsidRPr="00335CA0">
        <w:rPr>
          <w:rFonts w:ascii="Times New Roman" w:hAnsi="Times New Roman" w:cs="宋体" w:hint="eastAsia"/>
        </w:rPr>
        <w:t>将</w:t>
      </w:r>
      <w:r w:rsidRPr="00335CA0">
        <w:rPr>
          <w:rFonts w:ascii="Times New Roman" w:hAnsi="Times New Roman" w:cs="宋体" w:hint="eastAsia"/>
        </w:rPr>
        <w:t>良性</w:t>
      </w:r>
      <w:r w:rsidRPr="00335CA0">
        <w:rPr>
          <w:rFonts w:ascii="Times New Roman" w:hAnsi="Times New Roman"/>
        </w:rPr>
        <w:t>PDF</w:t>
      </w:r>
      <w:r w:rsidRPr="00335CA0">
        <w:rPr>
          <w:rFonts w:ascii="Times New Roman" w:hAnsi="Times New Roman" w:cs="宋体" w:hint="eastAsia"/>
        </w:rPr>
        <w:t>对象加入到恶意样本</w:t>
      </w:r>
      <w:r w:rsidR="00A94430" w:rsidRPr="00335CA0">
        <w:rPr>
          <w:rFonts w:ascii="Times New Roman" w:hAnsi="Times New Roman" w:cs="宋体" w:hint="eastAsia"/>
        </w:rPr>
        <w:t>的文件结构</w:t>
      </w:r>
      <w:r w:rsidR="00A00172" w:rsidRPr="00335CA0">
        <w:rPr>
          <w:rFonts w:ascii="Times New Roman" w:hAnsi="Times New Roman" w:cs="宋体" w:hint="eastAsia"/>
        </w:rPr>
        <w:t>中</w:t>
      </w:r>
      <w:r w:rsidR="00BB0CE1" w:rsidRPr="00335CA0">
        <w:rPr>
          <w:rFonts w:ascii="Times New Roman" w:hAnsi="Times New Roman" w:cs="宋体" w:hint="eastAsia"/>
        </w:rPr>
        <w:t>混淆分类器</w:t>
      </w:r>
      <w:r w:rsidR="00A00172" w:rsidRPr="00335CA0">
        <w:rPr>
          <w:rFonts w:ascii="Times New Roman" w:hAnsi="Times New Roman" w:cs="宋体" w:hint="eastAsia"/>
        </w:rPr>
        <w:t>，</w:t>
      </w:r>
      <w:r w:rsidRPr="00335CA0">
        <w:rPr>
          <w:rFonts w:ascii="Times New Roman" w:hAnsi="Times New Roman" w:cs="宋体" w:hint="eastAsia"/>
        </w:rPr>
        <w:t>这种专门针对分类器的攻击及其框架</w:t>
      </w:r>
      <w:r w:rsidR="00577398" w:rsidRPr="00335CA0">
        <w:rPr>
          <w:rFonts w:ascii="Times New Roman" w:hAnsi="Times New Roman" w:cs="宋体" w:hint="eastAsia"/>
          <w:szCs w:val="21"/>
        </w:rPr>
        <w:t>被</w:t>
      </w:r>
      <w:r w:rsidRPr="00335CA0">
        <w:rPr>
          <w:rFonts w:ascii="Times New Roman" w:hAnsi="Times New Roman" w:cs="宋体" w:hint="eastAsia"/>
        </w:rPr>
        <w:t>称为分类器逃逸攻击</w:t>
      </w:r>
      <w:r w:rsidR="004A3784" w:rsidRPr="00335CA0">
        <w:rPr>
          <w:rFonts w:ascii="Times New Roman" w:hAnsi="Times New Roman" w:cs="宋体" w:hint="eastAsia"/>
        </w:rPr>
        <w:t>。</w:t>
      </w:r>
    </w:p>
    <w:p w14:paraId="337E07BB" w14:textId="217EB520" w:rsidR="00B7410C" w:rsidRPr="00335CA0" w:rsidRDefault="00E61927" w:rsidP="00DB3235">
      <w:pPr>
        <w:ind w:firstLine="420"/>
        <w:rPr>
          <w:rFonts w:ascii="Times New Roman" w:hAnsi="Times New Roman"/>
        </w:rPr>
      </w:pPr>
      <w:r w:rsidRPr="00335CA0">
        <w:rPr>
          <w:rFonts w:ascii="Times New Roman" w:hAnsi="Times New Roman" w:cs="宋体" w:hint="eastAsia"/>
        </w:rPr>
        <w:t>对于外置</w:t>
      </w:r>
      <w:r w:rsidRPr="00335CA0">
        <w:rPr>
          <w:rFonts w:ascii="Times New Roman" w:hAnsi="Times New Roman"/>
        </w:rPr>
        <w:t>PDF</w:t>
      </w:r>
      <w:r w:rsidRPr="00335CA0">
        <w:rPr>
          <w:rFonts w:ascii="Times New Roman" w:hAnsi="Times New Roman" w:cs="宋体" w:hint="eastAsia"/>
        </w:rPr>
        <w:t>解析器，现有</w:t>
      </w:r>
      <w:r w:rsidR="00087AFE" w:rsidRPr="00335CA0">
        <w:rPr>
          <w:rFonts w:ascii="Times New Roman" w:hAnsi="Times New Roman" w:cs="宋体" w:hint="eastAsia"/>
        </w:rPr>
        <w:t>的</w:t>
      </w:r>
      <w:r w:rsidRPr="00335CA0">
        <w:rPr>
          <w:rFonts w:ascii="Times New Roman" w:hAnsi="Times New Roman" w:cs="宋体" w:hint="eastAsia"/>
        </w:rPr>
        <w:t>攻击手段是</w:t>
      </w:r>
      <w:proofErr w:type="gramStart"/>
      <w:r w:rsidRPr="00335CA0">
        <w:rPr>
          <w:rFonts w:ascii="Times New Roman" w:hAnsi="Times New Roman" w:cs="宋体" w:hint="eastAsia"/>
        </w:rPr>
        <w:t>解析器</w:t>
      </w:r>
      <w:proofErr w:type="gramEnd"/>
      <w:r w:rsidRPr="00335CA0">
        <w:rPr>
          <w:rFonts w:ascii="Times New Roman" w:hAnsi="Times New Roman" w:cs="宋体" w:hint="eastAsia"/>
        </w:rPr>
        <w:t>混淆攻击</w:t>
      </w:r>
      <w:r w:rsidR="00577398" w:rsidRPr="00335CA0">
        <w:rPr>
          <w:rFonts w:ascii="Times New Roman" w:hAnsi="Times New Roman" w:cs="宋体" w:hint="eastAsia"/>
          <w:szCs w:val="21"/>
        </w:rPr>
        <w:t>；</w:t>
      </w:r>
      <w:r w:rsidRPr="00335CA0">
        <w:rPr>
          <w:rFonts w:ascii="Times New Roman" w:hAnsi="Times New Roman" w:cs="宋体" w:hint="eastAsia"/>
        </w:rPr>
        <w:t>对于机器学习模型，现有的攻击手段是自动化分类器逃逸攻击</w:t>
      </w:r>
      <w:r w:rsidR="00087AFE" w:rsidRPr="00335CA0">
        <w:rPr>
          <w:rFonts w:ascii="Times New Roman" w:hAnsi="Times New Roman" w:cs="宋体" w:hint="eastAsia"/>
          <w:szCs w:val="21"/>
        </w:rPr>
        <w:t>。</w:t>
      </w:r>
      <w:r w:rsidR="00087AFE" w:rsidRPr="00335CA0">
        <w:rPr>
          <w:rFonts w:ascii="Times New Roman" w:hAnsi="Times New Roman" w:cs="宋体" w:hint="eastAsia"/>
        </w:rPr>
        <w:t>这些攻击手段对</w:t>
      </w:r>
      <w:r w:rsidR="00DB3235" w:rsidRPr="00335CA0">
        <w:rPr>
          <w:rFonts w:ascii="Times New Roman" w:hAnsi="Times New Roman" w:cs="宋体" w:hint="eastAsia"/>
        </w:rPr>
        <w:t>模型</w:t>
      </w:r>
      <w:r w:rsidR="003165C9" w:rsidRPr="00335CA0">
        <w:rPr>
          <w:rFonts w:ascii="Times New Roman" w:hAnsi="Times New Roman" w:cs="宋体" w:hint="eastAsia"/>
        </w:rPr>
        <w:t>本身</w:t>
      </w:r>
      <w:r w:rsidR="00DB3235" w:rsidRPr="00335CA0">
        <w:rPr>
          <w:rFonts w:ascii="Times New Roman" w:hAnsi="Times New Roman" w:cs="宋体" w:hint="eastAsia"/>
        </w:rPr>
        <w:t>的安全提出了很大挑战</w:t>
      </w:r>
      <w:r w:rsidR="00DF7631" w:rsidRPr="00335CA0">
        <w:rPr>
          <w:rFonts w:ascii="Times New Roman" w:hAnsi="Times New Roman" w:cs="宋体" w:hint="eastAsia"/>
        </w:rPr>
        <w:t>，</w:t>
      </w:r>
      <w:r w:rsidR="00087AFE" w:rsidRPr="00335CA0">
        <w:rPr>
          <w:rFonts w:ascii="Times New Roman" w:hAnsi="Times New Roman" w:cs="宋体" w:hint="eastAsia"/>
        </w:rPr>
        <w:t>因此</w:t>
      </w:r>
      <w:r w:rsidR="00DB3235" w:rsidRPr="00335CA0">
        <w:rPr>
          <w:rFonts w:ascii="Times New Roman" w:hAnsi="Times New Roman" w:cs="宋体" w:hint="eastAsia"/>
        </w:rPr>
        <w:t>不仅</w:t>
      </w:r>
      <w:r w:rsidR="00087AFE" w:rsidRPr="00335CA0">
        <w:rPr>
          <w:rFonts w:ascii="Times New Roman" w:hAnsi="Times New Roman" w:cs="宋体" w:hint="eastAsia"/>
        </w:rPr>
        <w:t>需要</w:t>
      </w:r>
      <w:r w:rsidR="00DB3235" w:rsidRPr="00335CA0">
        <w:rPr>
          <w:rFonts w:ascii="Times New Roman" w:hAnsi="Times New Roman" w:cs="宋体" w:hint="eastAsia"/>
        </w:rPr>
        <w:t>生成准确度高的模型，并且在模型</w:t>
      </w:r>
      <w:r w:rsidR="00DF7631" w:rsidRPr="00335CA0">
        <w:rPr>
          <w:rFonts w:ascii="Times New Roman" w:hAnsi="Times New Roman" w:cs="宋体" w:hint="eastAsia"/>
        </w:rPr>
        <w:t>健壮性</w:t>
      </w:r>
      <w:r w:rsidR="00B57EBE" w:rsidRPr="00335CA0">
        <w:rPr>
          <w:rFonts w:ascii="Times New Roman" w:hAnsi="Times New Roman" w:cs="宋体" w:hint="eastAsia"/>
        </w:rPr>
        <w:t>方面也需要有所突破</w:t>
      </w:r>
      <w:r w:rsidR="00B55729" w:rsidRPr="00B55729">
        <w:rPr>
          <w:rFonts w:ascii="Times New Roman" w:hAnsi="Times New Roman" w:cs="宋体" w:hint="eastAsia"/>
          <w:vertAlign w:val="superscript"/>
        </w:rPr>
        <w:t>[</w:t>
      </w:r>
      <w:r w:rsidR="00B55729" w:rsidRPr="00B55729">
        <w:rPr>
          <w:rFonts w:ascii="Times New Roman" w:hAnsi="Times New Roman" w:cs="宋体"/>
          <w:vertAlign w:val="superscript"/>
        </w:rPr>
        <w:t>23,24</w:t>
      </w:r>
      <w:r w:rsidR="00B55729" w:rsidRPr="00B55729">
        <w:rPr>
          <w:rFonts w:ascii="Times New Roman" w:hAnsi="Times New Roman" w:cs="宋体" w:hint="eastAsia"/>
          <w:vertAlign w:val="superscript"/>
        </w:rPr>
        <w:t>]</w:t>
      </w:r>
      <w:r w:rsidR="00C85964" w:rsidRPr="00335CA0">
        <w:rPr>
          <w:rFonts w:ascii="Times New Roman" w:hAnsi="Times New Roman" w:cs="宋体" w:hint="eastAsia"/>
        </w:rPr>
        <w:t>。</w:t>
      </w:r>
    </w:p>
    <w:p w14:paraId="7E840C91" w14:textId="10F8F912" w:rsidR="00225942" w:rsidRPr="00335CA0" w:rsidRDefault="00116145" w:rsidP="00116145">
      <w:pPr>
        <w:pStyle w:val="1"/>
        <w:ind w:left="840"/>
        <w:rPr>
          <w:rFonts w:ascii="Times New Roman" w:hAnsi="Times New Roman"/>
        </w:rPr>
      </w:pPr>
      <w:r w:rsidRPr="00335CA0">
        <w:rPr>
          <w:rFonts w:ascii="Times New Roman" w:hAnsi="Times New Roman"/>
        </w:rPr>
        <w:t>2</w:t>
      </w:r>
      <w:r w:rsidR="00D85EEE" w:rsidRPr="00335CA0">
        <w:rPr>
          <w:rFonts w:ascii="Times New Roman" w:hAnsi="Times New Roman" w:hint="eastAsia"/>
        </w:rPr>
        <w:t xml:space="preserve"> </w:t>
      </w:r>
      <w:r w:rsidR="00EB4259" w:rsidRPr="00335CA0">
        <w:rPr>
          <w:rFonts w:ascii="Times New Roman" w:hAnsi="Times New Roman" w:cs="宋体" w:hint="eastAsia"/>
        </w:rPr>
        <w:t>恶意文档检测器</w:t>
      </w:r>
      <w:r w:rsidR="008C3652" w:rsidRPr="00335CA0">
        <w:rPr>
          <w:rFonts w:ascii="Times New Roman" w:hAnsi="Times New Roman" w:cs="宋体" w:hint="eastAsia"/>
        </w:rPr>
        <w:t>的设计与实现</w:t>
      </w:r>
    </w:p>
    <w:p w14:paraId="0CF654D0" w14:textId="3267EDDE" w:rsidR="00B13925" w:rsidRPr="00335CA0" w:rsidRDefault="00087AFE" w:rsidP="007254B0">
      <w:pPr>
        <w:pStyle w:val="a5"/>
        <w:rPr>
          <w:rFonts w:ascii="Times New Roman" w:hAnsi="Times New Roman" w:cs="宋体"/>
          <w:kern w:val="0"/>
          <w:szCs w:val="21"/>
        </w:rPr>
      </w:pPr>
      <w:r w:rsidRPr="00335CA0">
        <w:rPr>
          <w:rFonts w:ascii="Times New Roman" w:hAnsi="Times New Roman" w:cs="宋体" w:hint="eastAsia"/>
          <w:kern w:val="0"/>
          <w:szCs w:val="21"/>
        </w:rPr>
        <w:t>本文</w:t>
      </w:r>
      <w:r w:rsidR="00F044A0" w:rsidRPr="00335CA0">
        <w:rPr>
          <w:rFonts w:ascii="Times New Roman" w:hAnsi="Times New Roman" w:cs="宋体" w:hint="eastAsia"/>
          <w:kern w:val="0"/>
          <w:szCs w:val="21"/>
        </w:rPr>
        <w:t>于</w:t>
      </w:r>
      <w:r w:rsidR="00B13925" w:rsidRPr="00335CA0">
        <w:rPr>
          <w:rFonts w:ascii="Times New Roman" w:hAnsi="Times New Roman" w:cs="宋体" w:hint="eastAsia"/>
          <w:kern w:val="0"/>
          <w:szCs w:val="21"/>
        </w:rPr>
        <w:t>设计</w:t>
      </w:r>
      <w:r w:rsidRPr="00335CA0">
        <w:rPr>
          <w:rFonts w:ascii="Times New Roman" w:hAnsi="Times New Roman" w:cs="宋体" w:hint="eastAsia"/>
          <w:kern w:val="0"/>
          <w:szCs w:val="21"/>
        </w:rPr>
        <w:t>了</w:t>
      </w:r>
      <w:r w:rsidR="009E36FD" w:rsidRPr="00335CA0">
        <w:rPr>
          <w:rFonts w:ascii="Times New Roman" w:hAnsi="Times New Roman" w:cs="宋体" w:hint="eastAsia"/>
          <w:kern w:val="0"/>
          <w:szCs w:val="21"/>
        </w:rPr>
        <w:t>一个基于机器学习的恶意文档检测框架</w:t>
      </w:r>
      <w:r w:rsidRPr="00335CA0">
        <w:rPr>
          <w:rFonts w:ascii="Times New Roman" w:hAnsi="Times New Roman" w:cs="宋体" w:hint="eastAsia"/>
          <w:kern w:val="0"/>
          <w:szCs w:val="21"/>
        </w:rPr>
        <w:t>，</w:t>
      </w:r>
      <w:r w:rsidR="009E36FD" w:rsidRPr="00335CA0">
        <w:rPr>
          <w:rFonts w:ascii="Times New Roman" w:hAnsi="Times New Roman" w:cs="宋体" w:hint="eastAsia"/>
          <w:kern w:val="0"/>
          <w:szCs w:val="21"/>
        </w:rPr>
        <w:t>实验数据</w:t>
      </w:r>
      <w:r w:rsidR="00F044A0" w:rsidRPr="00335CA0">
        <w:rPr>
          <w:rFonts w:ascii="Times New Roman" w:hAnsi="Times New Roman" w:cs="宋体" w:hint="eastAsia"/>
          <w:kern w:val="0"/>
          <w:szCs w:val="21"/>
        </w:rPr>
        <w:t>样本大小约为</w:t>
      </w:r>
      <w:r w:rsidR="009E36FD" w:rsidRPr="00335CA0">
        <w:rPr>
          <w:rFonts w:ascii="Times New Roman" w:hAnsi="Times New Roman" w:cs="宋体" w:hint="eastAsia"/>
          <w:kern w:val="0"/>
          <w:szCs w:val="21"/>
        </w:rPr>
        <w:t>20</w:t>
      </w:r>
      <w:r w:rsidR="00F044A0" w:rsidRPr="00335CA0">
        <w:rPr>
          <w:rFonts w:ascii="Times New Roman" w:hAnsi="Times New Roman" w:cs="宋体" w:hint="eastAsia"/>
          <w:kern w:val="0"/>
          <w:szCs w:val="21"/>
        </w:rPr>
        <w:t>万，</w:t>
      </w:r>
      <w:r w:rsidR="009E36FD" w:rsidRPr="00335CA0">
        <w:rPr>
          <w:rFonts w:ascii="Times New Roman" w:hAnsi="Times New Roman" w:cs="宋体" w:hint="eastAsia"/>
          <w:kern w:val="0"/>
          <w:szCs w:val="21"/>
        </w:rPr>
        <w:t>主要对这些文件的内容和结构进行解析，选取具有良好分类效果的特征</w:t>
      </w:r>
      <w:r w:rsidR="00F044A0" w:rsidRPr="00335CA0">
        <w:rPr>
          <w:rFonts w:ascii="Times New Roman" w:hAnsi="Times New Roman" w:cs="宋体" w:hint="eastAsia"/>
          <w:kern w:val="0"/>
          <w:szCs w:val="21"/>
        </w:rPr>
        <w:t>，</w:t>
      </w:r>
      <w:r w:rsidRPr="00335CA0">
        <w:rPr>
          <w:rFonts w:ascii="Times New Roman" w:hAnsi="Times New Roman" w:cs="宋体" w:hint="eastAsia"/>
          <w:kern w:val="0"/>
          <w:szCs w:val="21"/>
        </w:rPr>
        <w:t>然后对提取的</w:t>
      </w:r>
      <w:r w:rsidR="009E36FD" w:rsidRPr="00335CA0">
        <w:rPr>
          <w:rFonts w:ascii="Times New Roman" w:hAnsi="Times New Roman" w:cs="宋体" w:hint="eastAsia"/>
          <w:kern w:val="0"/>
          <w:szCs w:val="21"/>
        </w:rPr>
        <w:t>特征</w:t>
      </w:r>
      <w:r w:rsidRPr="00335CA0">
        <w:rPr>
          <w:rFonts w:ascii="Times New Roman" w:hAnsi="Times New Roman" w:cs="宋体" w:hint="eastAsia"/>
          <w:kern w:val="0"/>
          <w:szCs w:val="21"/>
        </w:rPr>
        <w:t>通过</w:t>
      </w:r>
      <w:r w:rsidR="009E36FD" w:rsidRPr="00335CA0">
        <w:rPr>
          <w:rFonts w:ascii="Times New Roman" w:hAnsi="Times New Roman" w:cs="宋体" w:hint="eastAsia"/>
          <w:kern w:val="0"/>
          <w:szCs w:val="21"/>
        </w:rPr>
        <w:t>机器学习进行分类。</w:t>
      </w:r>
      <w:r w:rsidR="007254B0" w:rsidRPr="00335CA0">
        <w:rPr>
          <w:rFonts w:ascii="Times New Roman" w:hAnsi="Times New Roman" w:cs="宋体" w:hint="eastAsia"/>
          <w:kern w:val="0"/>
          <w:szCs w:val="21"/>
        </w:rPr>
        <w:t>本文</w:t>
      </w:r>
      <w:r w:rsidR="00DC3C79" w:rsidRPr="00335CA0">
        <w:rPr>
          <w:rFonts w:ascii="Times New Roman" w:hAnsi="Times New Roman" w:cs="宋体" w:hint="eastAsia"/>
          <w:kern w:val="0"/>
          <w:szCs w:val="21"/>
        </w:rPr>
        <w:t>主要关注通用机器学习分类框架</w:t>
      </w:r>
      <w:r w:rsidR="007254B0" w:rsidRPr="00335CA0">
        <w:rPr>
          <w:rFonts w:ascii="Times New Roman" w:hAnsi="Times New Roman" w:cs="宋体" w:hint="eastAsia"/>
          <w:kern w:val="0"/>
          <w:szCs w:val="21"/>
        </w:rPr>
        <w:t>、</w:t>
      </w:r>
      <w:r w:rsidR="00DC3C79" w:rsidRPr="00335CA0">
        <w:rPr>
          <w:rFonts w:ascii="Times New Roman" w:hAnsi="Times New Roman" w:cs="宋体" w:hint="eastAsia"/>
          <w:kern w:val="0"/>
          <w:szCs w:val="21"/>
        </w:rPr>
        <w:t>数据集</w:t>
      </w:r>
      <w:r w:rsidR="007254B0" w:rsidRPr="00335CA0">
        <w:rPr>
          <w:rFonts w:ascii="Times New Roman" w:hAnsi="Times New Roman" w:cs="宋体" w:hint="eastAsia"/>
          <w:kern w:val="0"/>
          <w:szCs w:val="21"/>
        </w:rPr>
        <w:t>、</w:t>
      </w:r>
      <w:r w:rsidR="00DC3C79" w:rsidRPr="00335CA0">
        <w:rPr>
          <w:rFonts w:ascii="Times New Roman" w:hAnsi="Times New Roman" w:cs="宋体" w:hint="eastAsia"/>
          <w:kern w:val="0"/>
          <w:szCs w:val="21"/>
        </w:rPr>
        <w:t>特征工程</w:t>
      </w:r>
      <w:r w:rsidR="007254B0" w:rsidRPr="00335CA0">
        <w:rPr>
          <w:rFonts w:ascii="Times New Roman" w:hAnsi="Times New Roman" w:cs="宋体" w:hint="eastAsia"/>
          <w:kern w:val="0"/>
          <w:szCs w:val="21"/>
        </w:rPr>
        <w:t>、</w:t>
      </w:r>
      <w:r w:rsidR="00DC3C79" w:rsidRPr="00335CA0">
        <w:rPr>
          <w:rFonts w:ascii="Times New Roman" w:hAnsi="Times New Roman" w:cs="宋体" w:hint="eastAsia"/>
          <w:kern w:val="0"/>
          <w:szCs w:val="21"/>
        </w:rPr>
        <w:t>分类算法</w:t>
      </w:r>
      <w:r w:rsidR="007254B0" w:rsidRPr="00335CA0">
        <w:rPr>
          <w:rFonts w:ascii="Times New Roman" w:hAnsi="Times New Roman" w:cs="宋体" w:hint="eastAsia"/>
          <w:kern w:val="0"/>
          <w:szCs w:val="21"/>
        </w:rPr>
        <w:t>4</w:t>
      </w:r>
      <w:r w:rsidR="007254B0" w:rsidRPr="00335CA0">
        <w:rPr>
          <w:rFonts w:ascii="Times New Roman" w:hAnsi="Times New Roman" w:cs="宋体"/>
          <w:kern w:val="0"/>
          <w:szCs w:val="21"/>
        </w:rPr>
        <w:t>个方面。</w:t>
      </w:r>
    </w:p>
    <w:p w14:paraId="359AC4BE" w14:textId="08C19A1B" w:rsidR="00B13925" w:rsidRPr="00335CA0" w:rsidRDefault="00116145" w:rsidP="00B13925">
      <w:pPr>
        <w:pStyle w:val="2"/>
        <w:rPr>
          <w:rStyle w:val="2Char"/>
          <w:rFonts w:ascii="Times New Roman" w:eastAsia="宋体" w:hAnsi="Times New Roman"/>
          <w:b/>
        </w:rPr>
      </w:pPr>
      <w:r w:rsidRPr="00335CA0">
        <w:rPr>
          <w:rStyle w:val="2Char"/>
          <w:rFonts w:ascii="Times New Roman" w:eastAsia="宋体" w:hAnsi="Times New Roman"/>
          <w:b/>
        </w:rPr>
        <w:t>2</w:t>
      </w:r>
      <w:r w:rsidR="00B13925" w:rsidRPr="00335CA0">
        <w:rPr>
          <w:rStyle w:val="2Char"/>
          <w:rFonts w:ascii="Times New Roman" w:eastAsia="宋体" w:hAnsi="Times New Roman" w:hint="eastAsia"/>
          <w:b/>
        </w:rPr>
        <w:t>.1</w:t>
      </w:r>
      <w:r w:rsidR="00B13925" w:rsidRPr="00335CA0">
        <w:rPr>
          <w:rStyle w:val="2Char"/>
          <w:rFonts w:ascii="Times New Roman" w:eastAsia="宋体" w:hAnsi="Times New Roman"/>
          <w:b/>
        </w:rPr>
        <w:t xml:space="preserve"> </w:t>
      </w:r>
      <w:r w:rsidR="00B13925" w:rsidRPr="00335CA0">
        <w:rPr>
          <w:rStyle w:val="2Char"/>
          <w:rFonts w:ascii="Times New Roman" w:eastAsia="宋体" w:hAnsi="Times New Roman" w:cs="宋体" w:hint="eastAsia"/>
          <w:b/>
        </w:rPr>
        <w:t>通用机器学习分类框架</w:t>
      </w:r>
    </w:p>
    <w:p w14:paraId="12776CC2" w14:textId="516647AC" w:rsidR="00B13925" w:rsidRPr="00335CA0" w:rsidRDefault="00B13925" w:rsidP="001337E6">
      <w:pPr>
        <w:ind w:firstLine="420"/>
        <w:rPr>
          <w:rFonts w:ascii="Times New Roman" w:hAnsi="Times New Roman" w:cs="宋体"/>
        </w:rPr>
      </w:pPr>
      <w:r w:rsidRPr="00335CA0">
        <w:rPr>
          <w:rFonts w:ascii="Times New Roman" w:hAnsi="Times New Roman" w:cs="宋体" w:hint="eastAsia"/>
        </w:rPr>
        <w:t>通用机器学习的分类器框架如图</w:t>
      </w:r>
      <w:r w:rsidRPr="00335CA0">
        <w:rPr>
          <w:rFonts w:ascii="Times New Roman" w:hAnsi="Times New Roman" w:hint="eastAsia"/>
        </w:rPr>
        <w:t>1</w:t>
      </w:r>
      <w:r w:rsidR="005D36FA" w:rsidRPr="00335CA0">
        <w:rPr>
          <w:rFonts w:ascii="Times New Roman" w:hAnsi="Times New Roman" w:cs="宋体" w:hint="eastAsia"/>
        </w:rPr>
        <w:t>所示</w:t>
      </w:r>
      <w:r w:rsidR="007254B0" w:rsidRPr="00335CA0">
        <w:rPr>
          <w:rFonts w:ascii="Times New Roman" w:hAnsi="Times New Roman" w:cs="宋体" w:hint="eastAsia"/>
        </w:rPr>
        <w:t>。本文</w:t>
      </w:r>
      <w:r w:rsidR="005D36FA" w:rsidRPr="00335CA0">
        <w:rPr>
          <w:rFonts w:ascii="Times New Roman" w:hAnsi="Times New Roman" w:cs="宋体" w:hint="eastAsia"/>
        </w:rPr>
        <w:t>的目标是训练一个</w:t>
      </w:r>
      <w:r w:rsidR="00060241" w:rsidRPr="00335CA0">
        <w:rPr>
          <w:rFonts w:ascii="Times New Roman" w:hAnsi="Times New Roman" w:cs="宋体" w:hint="eastAsia"/>
        </w:rPr>
        <w:t>健壮性强</w:t>
      </w:r>
      <w:r w:rsidR="005D36FA" w:rsidRPr="00335CA0">
        <w:rPr>
          <w:rFonts w:ascii="Times New Roman" w:hAnsi="Times New Roman" w:cs="宋体" w:hint="eastAsia"/>
        </w:rPr>
        <w:t>的模型用于恶意文档分类。</w:t>
      </w:r>
      <w:r w:rsidRPr="00335CA0">
        <w:rPr>
          <w:rFonts w:ascii="Times New Roman" w:hAnsi="Times New Roman" w:cs="宋体" w:hint="eastAsia"/>
        </w:rPr>
        <w:t>首先，在数据收集阶段</w:t>
      </w:r>
      <w:r w:rsidR="00060241" w:rsidRPr="00335CA0">
        <w:rPr>
          <w:rFonts w:ascii="Times New Roman" w:hAnsi="Times New Roman" w:cs="宋体" w:hint="eastAsia"/>
        </w:rPr>
        <w:t>抓取</w:t>
      </w:r>
      <w:r w:rsidRPr="00335CA0">
        <w:rPr>
          <w:rFonts w:ascii="Times New Roman" w:hAnsi="Times New Roman" w:cs="宋体" w:hint="eastAsia"/>
        </w:rPr>
        <w:t>大量有标签的</w:t>
      </w:r>
      <w:r w:rsidR="003C3AED" w:rsidRPr="00335CA0">
        <w:rPr>
          <w:rFonts w:ascii="Times New Roman" w:hAnsi="Times New Roman" w:cs="宋体" w:hint="eastAsia"/>
        </w:rPr>
        <w:t>恶意</w:t>
      </w:r>
      <w:r w:rsidR="003C3AED" w:rsidRPr="00335CA0">
        <w:rPr>
          <w:rFonts w:ascii="Times New Roman" w:hAnsi="Times New Roman" w:hint="eastAsia"/>
        </w:rPr>
        <w:t>/</w:t>
      </w:r>
      <w:r w:rsidR="00BB0CE1" w:rsidRPr="00335CA0">
        <w:rPr>
          <w:rFonts w:ascii="Times New Roman" w:hAnsi="Times New Roman" w:cs="宋体" w:hint="eastAsia"/>
        </w:rPr>
        <w:t>良性</w:t>
      </w:r>
      <w:r w:rsidR="003C3AED" w:rsidRPr="00335CA0">
        <w:rPr>
          <w:rFonts w:ascii="Times New Roman" w:hAnsi="Times New Roman" w:cs="宋体" w:hint="eastAsia"/>
        </w:rPr>
        <w:t>文档</w:t>
      </w:r>
      <w:r w:rsidR="00CC3BC2" w:rsidRPr="00335CA0">
        <w:rPr>
          <w:rFonts w:ascii="Times New Roman" w:hAnsi="Times New Roman" w:cs="宋体" w:hint="eastAsia"/>
        </w:rPr>
        <w:t>；</w:t>
      </w:r>
      <w:r w:rsidR="007254B0" w:rsidRPr="00335CA0">
        <w:rPr>
          <w:rFonts w:ascii="Times New Roman" w:hAnsi="Times New Roman" w:cs="宋体" w:hint="eastAsia"/>
        </w:rPr>
        <w:t>然后</w:t>
      </w:r>
      <w:r w:rsidR="00CC3BC2" w:rsidRPr="00335CA0">
        <w:rPr>
          <w:rFonts w:ascii="Times New Roman" w:hAnsi="Times New Roman" w:cs="宋体" w:hint="eastAsia"/>
        </w:rPr>
        <w:t>，在特征工程阶段通过对比恶意样本与良性样本的差异，</w:t>
      </w:r>
      <w:r w:rsidR="003C3AED" w:rsidRPr="00335CA0">
        <w:rPr>
          <w:rFonts w:ascii="Times New Roman" w:hAnsi="Times New Roman" w:cs="宋体" w:hint="eastAsia"/>
        </w:rPr>
        <w:t>手工</w:t>
      </w:r>
      <w:r w:rsidR="00CC3BC2" w:rsidRPr="00335CA0">
        <w:rPr>
          <w:rFonts w:ascii="Times New Roman" w:hAnsi="Times New Roman" w:cs="宋体" w:hint="eastAsia"/>
        </w:rPr>
        <w:t>提取上百个</w:t>
      </w:r>
      <w:r w:rsidR="003C3AED" w:rsidRPr="00335CA0">
        <w:rPr>
          <w:rFonts w:ascii="Times New Roman" w:hAnsi="Times New Roman" w:cs="宋体" w:hint="eastAsia"/>
        </w:rPr>
        <w:t>文档</w:t>
      </w:r>
      <w:r w:rsidR="00CC3BC2" w:rsidRPr="00335CA0">
        <w:rPr>
          <w:rFonts w:ascii="Times New Roman" w:hAnsi="Times New Roman" w:cs="宋体" w:hint="eastAsia"/>
        </w:rPr>
        <w:t>的典型</w:t>
      </w:r>
      <w:r w:rsidR="007254B0" w:rsidRPr="00335CA0">
        <w:rPr>
          <w:rFonts w:ascii="Times New Roman" w:hAnsi="Times New Roman" w:cs="宋体" w:hint="eastAsia"/>
        </w:rPr>
        <w:t>且</w:t>
      </w:r>
      <w:r w:rsidR="003C3AED" w:rsidRPr="00335CA0">
        <w:rPr>
          <w:rFonts w:ascii="Times New Roman" w:hAnsi="Times New Roman" w:cs="宋体" w:hint="eastAsia"/>
        </w:rPr>
        <w:t>有效</w:t>
      </w:r>
      <w:r w:rsidR="007254B0" w:rsidRPr="00335CA0">
        <w:rPr>
          <w:rFonts w:ascii="Times New Roman" w:hAnsi="Times New Roman" w:cs="宋体" w:hint="eastAsia"/>
        </w:rPr>
        <w:t>的</w:t>
      </w:r>
      <w:r w:rsidR="00CC3BC2" w:rsidRPr="00335CA0">
        <w:rPr>
          <w:rFonts w:ascii="Times New Roman" w:hAnsi="Times New Roman" w:cs="宋体" w:hint="eastAsia"/>
        </w:rPr>
        <w:t>特征；最后，</w:t>
      </w:r>
      <w:r w:rsidR="007254B0" w:rsidRPr="00335CA0">
        <w:rPr>
          <w:rFonts w:ascii="Times New Roman" w:hAnsi="Times New Roman" w:cs="宋体" w:hint="eastAsia"/>
        </w:rPr>
        <w:t>通过机器学习</w:t>
      </w:r>
      <w:r w:rsidR="00CC3BC2" w:rsidRPr="00335CA0">
        <w:rPr>
          <w:rFonts w:ascii="Times New Roman" w:hAnsi="Times New Roman" w:cs="宋体" w:hint="eastAsia"/>
        </w:rPr>
        <w:t>训练模型</w:t>
      </w:r>
      <w:r w:rsidR="003C3AED" w:rsidRPr="00335CA0">
        <w:rPr>
          <w:rFonts w:ascii="Times New Roman" w:hAnsi="Times New Roman" w:cs="宋体" w:hint="eastAsia"/>
        </w:rPr>
        <w:t>。</w:t>
      </w:r>
      <w:r w:rsidR="007254B0" w:rsidRPr="00335CA0">
        <w:rPr>
          <w:rFonts w:ascii="Times New Roman" w:hAnsi="Times New Roman" w:cs="宋体" w:hint="eastAsia"/>
        </w:rPr>
        <w:t>本文</w:t>
      </w:r>
      <w:r w:rsidR="003C3AED" w:rsidRPr="00335CA0">
        <w:rPr>
          <w:rFonts w:ascii="Times New Roman" w:hAnsi="Times New Roman" w:cs="宋体" w:hint="eastAsia"/>
        </w:rPr>
        <w:t>的</w:t>
      </w:r>
      <w:r w:rsidRPr="00335CA0">
        <w:rPr>
          <w:rFonts w:ascii="Times New Roman" w:hAnsi="Times New Roman" w:cs="宋体" w:hint="eastAsia"/>
        </w:rPr>
        <w:t>训练是离线的，并</w:t>
      </w:r>
      <w:r w:rsidR="00CC3BC2" w:rsidRPr="00335CA0">
        <w:rPr>
          <w:rFonts w:ascii="Times New Roman" w:hAnsi="Times New Roman" w:cs="宋体" w:hint="eastAsia"/>
        </w:rPr>
        <w:t>且需要</w:t>
      </w:r>
      <w:r w:rsidR="003C3AED" w:rsidRPr="00335CA0">
        <w:rPr>
          <w:rFonts w:ascii="Times New Roman" w:hAnsi="Times New Roman" w:cs="宋体" w:hint="eastAsia"/>
        </w:rPr>
        <w:t>相对较长</w:t>
      </w:r>
      <w:r w:rsidR="00CC3BC2" w:rsidRPr="00335CA0">
        <w:rPr>
          <w:rFonts w:ascii="Times New Roman" w:hAnsi="Times New Roman" w:cs="宋体" w:hint="eastAsia"/>
        </w:rPr>
        <w:t>的时间和</w:t>
      </w:r>
      <w:r w:rsidR="003C3AED" w:rsidRPr="00335CA0">
        <w:rPr>
          <w:rFonts w:ascii="Times New Roman" w:hAnsi="Times New Roman" w:cs="宋体" w:hint="eastAsia"/>
        </w:rPr>
        <w:t>较高的</w:t>
      </w:r>
      <w:r w:rsidR="00CC3BC2" w:rsidRPr="00335CA0">
        <w:rPr>
          <w:rFonts w:ascii="Times New Roman" w:hAnsi="Times New Roman" w:cs="宋体" w:hint="eastAsia"/>
        </w:rPr>
        <w:t>内存占用</w:t>
      </w:r>
      <w:r w:rsidR="003C3AED" w:rsidRPr="00335CA0">
        <w:rPr>
          <w:rFonts w:ascii="Times New Roman" w:hAnsi="Times New Roman" w:cs="宋体" w:hint="eastAsia"/>
        </w:rPr>
        <w:t>。</w:t>
      </w:r>
      <w:r w:rsidR="00CC3BC2" w:rsidRPr="00335CA0">
        <w:rPr>
          <w:rFonts w:ascii="Times New Roman" w:hAnsi="Times New Roman" w:cs="宋体" w:hint="eastAsia"/>
        </w:rPr>
        <w:t>预测</w:t>
      </w:r>
      <w:r w:rsidR="003C3AED" w:rsidRPr="00335CA0">
        <w:rPr>
          <w:rFonts w:ascii="Times New Roman" w:hAnsi="Times New Roman" w:cs="宋体" w:hint="eastAsia"/>
        </w:rPr>
        <w:t>过程是在线的，模型以服务的形式对外输出预测能力</w:t>
      </w:r>
      <w:r w:rsidRPr="00335CA0">
        <w:rPr>
          <w:rFonts w:ascii="Times New Roman" w:hAnsi="Times New Roman" w:cs="宋体" w:hint="eastAsia"/>
        </w:rPr>
        <w:t>。当新样本提交到模型</w:t>
      </w:r>
      <w:r w:rsidR="003C3AED" w:rsidRPr="00335CA0">
        <w:rPr>
          <w:rFonts w:ascii="Times New Roman" w:hAnsi="Times New Roman" w:cs="宋体" w:hint="eastAsia"/>
        </w:rPr>
        <w:t>时</w:t>
      </w:r>
      <w:r w:rsidRPr="00335CA0">
        <w:rPr>
          <w:rFonts w:ascii="Times New Roman" w:hAnsi="Times New Roman" w:cs="宋体" w:hint="eastAsia"/>
        </w:rPr>
        <w:t>，</w:t>
      </w:r>
      <w:r w:rsidR="003C3AED" w:rsidRPr="00335CA0">
        <w:rPr>
          <w:rFonts w:ascii="Times New Roman" w:hAnsi="Times New Roman" w:cs="宋体" w:hint="eastAsia"/>
        </w:rPr>
        <w:t>模型在</w:t>
      </w:r>
      <w:r w:rsidR="003C3AED" w:rsidRPr="00335CA0">
        <w:rPr>
          <w:rFonts w:ascii="Times New Roman" w:hAnsi="Times New Roman" w:cs="宋体" w:hint="eastAsia"/>
        </w:rPr>
        <w:lastRenderedPageBreak/>
        <w:t>短时间内</w:t>
      </w:r>
      <w:r w:rsidRPr="00335CA0">
        <w:rPr>
          <w:rFonts w:ascii="Times New Roman" w:hAnsi="Times New Roman" w:cs="宋体" w:hint="eastAsia"/>
        </w:rPr>
        <w:t>可返回</w:t>
      </w:r>
      <w:r w:rsidR="003C3AED" w:rsidRPr="00335CA0">
        <w:rPr>
          <w:rFonts w:ascii="Times New Roman" w:hAnsi="Times New Roman" w:cs="宋体" w:hint="eastAsia"/>
        </w:rPr>
        <w:t>一个</w:t>
      </w:r>
      <w:r w:rsidRPr="00335CA0">
        <w:rPr>
          <w:rFonts w:ascii="Times New Roman" w:hAnsi="Times New Roman" w:cs="宋体" w:hint="eastAsia"/>
        </w:rPr>
        <w:t>预测分数，</w:t>
      </w:r>
      <w:r w:rsidR="003C3AED" w:rsidRPr="00335CA0">
        <w:rPr>
          <w:rFonts w:ascii="Times New Roman" w:hAnsi="Times New Roman" w:cs="宋体" w:hint="eastAsia"/>
        </w:rPr>
        <w:t>分数越高表明模型越有信心预测其为恶意样本</w:t>
      </w:r>
      <w:r w:rsidR="00B55729" w:rsidRPr="00B55729">
        <w:rPr>
          <w:rFonts w:ascii="Times New Roman" w:hAnsi="Times New Roman" w:cs="宋体" w:hint="eastAsia"/>
          <w:vertAlign w:val="superscript"/>
        </w:rPr>
        <w:t>[</w:t>
      </w:r>
      <w:r w:rsidR="00B55729" w:rsidRPr="00B55729">
        <w:rPr>
          <w:rFonts w:ascii="Times New Roman" w:hAnsi="Times New Roman" w:cs="宋体"/>
          <w:vertAlign w:val="superscript"/>
        </w:rPr>
        <w:t>25,26</w:t>
      </w:r>
      <w:r w:rsidR="00B55729" w:rsidRPr="00B55729">
        <w:rPr>
          <w:rFonts w:ascii="Times New Roman" w:hAnsi="Times New Roman" w:cs="宋体" w:hint="eastAsia"/>
          <w:vertAlign w:val="superscript"/>
        </w:rPr>
        <w:t>]</w:t>
      </w:r>
      <w:r w:rsidRPr="00335CA0">
        <w:rPr>
          <w:rFonts w:ascii="Times New Roman" w:hAnsi="Times New Roman" w:cs="宋体" w:hint="eastAsia"/>
        </w:rPr>
        <w:t>。</w:t>
      </w:r>
    </w:p>
    <w:p w14:paraId="1FDB90D7" w14:textId="63C87515" w:rsidR="007254B0" w:rsidRPr="00335CA0" w:rsidRDefault="007254B0" w:rsidP="001337E6">
      <w:pPr>
        <w:ind w:firstLine="420"/>
        <w:rPr>
          <w:rFonts w:ascii="Times New Roman" w:hAnsi="Times New Roman" w:cs="宋体"/>
        </w:rPr>
      </w:pPr>
    </w:p>
    <w:p w14:paraId="1C408305" w14:textId="04F310CE" w:rsidR="007254B0" w:rsidRPr="00335CA0" w:rsidRDefault="007254B0" w:rsidP="001337E6">
      <w:pPr>
        <w:ind w:firstLine="420"/>
        <w:rPr>
          <w:rFonts w:ascii="Times New Roman" w:hAnsi="Times New Roman" w:cs="宋体"/>
        </w:rPr>
      </w:pPr>
    </w:p>
    <w:p w14:paraId="7BD87245" w14:textId="567E2A08" w:rsidR="007254B0" w:rsidRPr="00335CA0" w:rsidDel="005510A6" w:rsidRDefault="005510A6">
      <w:pPr>
        <w:ind w:firstLine="420"/>
        <w:jc w:val="center"/>
        <w:rPr>
          <w:del w:id="13" w:author="Yonah" w:date="2018-09-13T17:34:00Z"/>
          <w:rFonts w:ascii="Times New Roman" w:hAnsi="Times New Roman" w:cs="宋体"/>
        </w:rPr>
        <w:pPrChange w:id="14" w:author="Yonah" w:date="2018-09-13T17:34:00Z">
          <w:pPr>
            <w:ind w:firstLine="420"/>
          </w:pPr>
        </w:pPrChange>
      </w:pPr>
      <w:ins w:id="15" w:author="Yonah" w:date="2018-09-13T17:34:00Z">
        <w:r>
          <w:rPr>
            <w:noProof/>
          </w:rPr>
          <w:drawing>
            <wp:inline distT="0" distB="0" distL="0" distR="0" wp14:anchorId="7658A3BB" wp14:editId="6EF20A33">
              <wp:extent cx="4498079"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8170" cy="1836968"/>
                      </a:xfrm>
                      <a:prstGeom prst="rect">
                        <a:avLst/>
                      </a:prstGeom>
                    </pic:spPr>
                  </pic:pic>
                </a:graphicData>
              </a:graphic>
            </wp:inline>
          </w:drawing>
        </w:r>
      </w:ins>
      <w:commentRangeStart w:id="16"/>
      <w:del w:id="17" w:author="Yonah" w:date="2018-09-13T17:34:00Z">
        <w:r w:rsidR="007254B0" w:rsidRPr="00335CA0" w:rsidDel="005510A6">
          <w:rPr>
            <w:rFonts w:ascii="Times New Roman" w:hAnsi="Times New Roman"/>
            <w:noProof/>
          </w:rPr>
          <w:drawing>
            <wp:inline distT="0" distB="0" distL="0" distR="0" wp14:anchorId="0FA5D677" wp14:editId="6D93B27E">
              <wp:extent cx="4476903" cy="1628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192" cy="1635137"/>
                      </a:xfrm>
                      <a:prstGeom prst="rect">
                        <a:avLst/>
                      </a:prstGeom>
                    </pic:spPr>
                  </pic:pic>
                </a:graphicData>
              </a:graphic>
            </wp:inline>
          </w:drawing>
        </w:r>
      </w:del>
      <w:commentRangeEnd w:id="16"/>
      <w:r w:rsidR="007254B0" w:rsidRPr="00335CA0">
        <w:rPr>
          <w:rStyle w:val="a9"/>
          <w:rFonts w:ascii="Times New Roman" w:hAnsi="Times New Roman"/>
        </w:rPr>
        <w:commentReference w:id="16"/>
      </w:r>
    </w:p>
    <w:p w14:paraId="7552A86A" w14:textId="77777777" w:rsidR="007254B0" w:rsidRPr="00335CA0" w:rsidRDefault="007254B0">
      <w:pPr>
        <w:ind w:firstLine="420"/>
        <w:jc w:val="center"/>
        <w:rPr>
          <w:rFonts w:ascii="Times New Roman" w:hAnsi="Times New Roman"/>
        </w:rPr>
        <w:pPrChange w:id="18" w:author="Yonah" w:date="2018-09-13T17:34:00Z">
          <w:pPr>
            <w:ind w:firstLine="420"/>
          </w:pPr>
        </w:pPrChange>
      </w:pPr>
    </w:p>
    <w:p w14:paraId="4C4DF631" w14:textId="33F1E6A9" w:rsidR="00B13925" w:rsidRPr="00335CA0" w:rsidRDefault="00B13925" w:rsidP="00B13925">
      <w:pPr>
        <w:jc w:val="center"/>
        <w:rPr>
          <w:rFonts w:ascii="Times New Roman" w:hAnsi="Times New Roman"/>
          <w:sz w:val="18"/>
          <w:szCs w:val="18"/>
        </w:rPr>
      </w:pPr>
      <w:r w:rsidRPr="00335CA0">
        <w:rPr>
          <w:rFonts w:ascii="Times New Roman" w:hAnsi="Times New Roman" w:cs="宋体" w:hint="eastAsia"/>
          <w:sz w:val="18"/>
          <w:szCs w:val="18"/>
        </w:rPr>
        <w:t>图</w:t>
      </w:r>
      <w:r w:rsidRPr="00335CA0">
        <w:rPr>
          <w:rFonts w:ascii="Times New Roman" w:hAnsi="Times New Roman" w:hint="eastAsia"/>
          <w:sz w:val="18"/>
          <w:szCs w:val="18"/>
        </w:rPr>
        <w:t xml:space="preserve">1 </w:t>
      </w:r>
      <w:r w:rsidR="00A76622" w:rsidRPr="00335CA0">
        <w:rPr>
          <w:rFonts w:ascii="Times New Roman" w:hAnsi="Times New Roman" w:cs="宋体" w:hint="eastAsia"/>
          <w:sz w:val="18"/>
          <w:szCs w:val="18"/>
        </w:rPr>
        <w:t>分类器框架</w:t>
      </w:r>
    </w:p>
    <w:p w14:paraId="42B69D4C" w14:textId="47AFE6F5" w:rsidR="00C94BC9" w:rsidRPr="00335CA0" w:rsidRDefault="00C94BC9" w:rsidP="00CC3BC2">
      <w:pPr>
        <w:jc w:val="center"/>
        <w:rPr>
          <w:rFonts w:ascii="Times New Roman" w:hAnsi="Times New Roman"/>
          <w:sz w:val="18"/>
          <w:szCs w:val="18"/>
        </w:rPr>
      </w:pPr>
    </w:p>
    <w:p w14:paraId="29B3E52F" w14:textId="56376A67" w:rsidR="001B6707" w:rsidRPr="00335CA0" w:rsidRDefault="00116145" w:rsidP="001B6707">
      <w:pPr>
        <w:pStyle w:val="2"/>
        <w:rPr>
          <w:rStyle w:val="2Char"/>
          <w:rFonts w:ascii="Times New Roman" w:eastAsia="宋体" w:hAnsi="Times New Roman"/>
          <w:b/>
        </w:rPr>
      </w:pPr>
      <w:r w:rsidRPr="00335CA0">
        <w:rPr>
          <w:rStyle w:val="2Char"/>
          <w:rFonts w:ascii="Times New Roman" w:eastAsia="宋体" w:hAnsi="Times New Roman"/>
          <w:b/>
        </w:rPr>
        <w:t>2</w:t>
      </w:r>
      <w:r w:rsidR="001B6707" w:rsidRPr="00335CA0">
        <w:rPr>
          <w:rStyle w:val="2Char"/>
          <w:rFonts w:ascii="Times New Roman" w:eastAsia="宋体" w:hAnsi="Times New Roman" w:hint="eastAsia"/>
          <w:b/>
        </w:rPr>
        <w:t>.</w:t>
      </w:r>
      <w:r w:rsidR="00B13925" w:rsidRPr="00335CA0">
        <w:rPr>
          <w:rStyle w:val="2Char"/>
          <w:rFonts w:ascii="Times New Roman" w:eastAsia="宋体" w:hAnsi="Times New Roman"/>
          <w:b/>
        </w:rPr>
        <w:t>2</w:t>
      </w:r>
      <w:r w:rsidR="001B6707" w:rsidRPr="00335CA0">
        <w:rPr>
          <w:rStyle w:val="2Char"/>
          <w:rFonts w:ascii="Times New Roman" w:eastAsia="宋体" w:hAnsi="Times New Roman"/>
          <w:b/>
        </w:rPr>
        <w:t xml:space="preserve"> </w:t>
      </w:r>
      <w:r w:rsidR="001B6707" w:rsidRPr="00335CA0">
        <w:rPr>
          <w:rStyle w:val="2Char"/>
          <w:rFonts w:ascii="Times New Roman" w:eastAsia="宋体" w:hAnsi="Times New Roman" w:cs="宋体" w:hint="eastAsia"/>
          <w:b/>
        </w:rPr>
        <w:t>数据集</w:t>
      </w:r>
    </w:p>
    <w:p w14:paraId="756BFBC3" w14:textId="1491FCAE" w:rsidR="001B6707" w:rsidRPr="00335CA0" w:rsidRDefault="00607678" w:rsidP="00D0181A">
      <w:pPr>
        <w:ind w:firstLine="420"/>
        <w:rPr>
          <w:rFonts w:ascii="Times New Roman" w:hAnsi="Times New Roman" w:cs="宋体"/>
          <w:color w:val="000000"/>
          <w:kern w:val="0"/>
        </w:rPr>
      </w:pPr>
      <w:r w:rsidRPr="00335CA0">
        <w:rPr>
          <w:rFonts w:ascii="Times New Roman" w:hAnsi="Times New Roman" w:cs="宋体" w:hint="eastAsia"/>
        </w:rPr>
        <w:t>目前</w:t>
      </w:r>
      <w:r w:rsidR="003C3AED" w:rsidRPr="00335CA0">
        <w:rPr>
          <w:rFonts w:ascii="Times New Roman" w:hAnsi="Times New Roman" w:cs="宋体" w:hint="eastAsia"/>
        </w:rPr>
        <w:t>使用</w:t>
      </w:r>
      <w:r w:rsidRPr="00335CA0">
        <w:rPr>
          <w:rFonts w:ascii="Times New Roman" w:hAnsi="Times New Roman" w:cs="宋体" w:hint="eastAsia"/>
        </w:rPr>
        <w:t>的数据</w:t>
      </w:r>
      <w:r w:rsidR="003C3AED" w:rsidRPr="00335CA0">
        <w:rPr>
          <w:rFonts w:ascii="Times New Roman" w:hAnsi="Times New Roman" w:cs="宋体" w:hint="eastAsia"/>
        </w:rPr>
        <w:t>集共有数据样本</w:t>
      </w:r>
      <w:r w:rsidRPr="00335CA0">
        <w:rPr>
          <w:rFonts w:ascii="Times New Roman" w:hAnsi="Times New Roman" w:hint="eastAsia"/>
        </w:rPr>
        <w:t>201368</w:t>
      </w:r>
      <w:r w:rsidRPr="00335CA0">
        <w:rPr>
          <w:rFonts w:ascii="Times New Roman" w:hAnsi="Times New Roman" w:cs="宋体" w:hint="eastAsia"/>
        </w:rPr>
        <w:t>个，</w:t>
      </w:r>
      <w:r w:rsidR="003C3AED" w:rsidRPr="00335CA0">
        <w:rPr>
          <w:rFonts w:ascii="Times New Roman" w:hAnsi="Times New Roman" w:cs="宋体" w:hint="eastAsia"/>
        </w:rPr>
        <w:t>分为</w:t>
      </w:r>
      <w:r w:rsidRPr="00335CA0">
        <w:rPr>
          <w:rFonts w:ascii="Times New Roman" w:hAnsi="Times New Roman" w:cs="宋体" w:hint="eastAsia"/>
        </w:rPr>
        <w:t>良性（</w:t>
      </w:r>
      <w:r w:rsidRPr="00335CA0">
        <w:rPr>
          <w:rFonts w:ascii="Times New Roman" w:hAnsi="Times New Roman" w:hint="eastAsia"/>
        </w:rPr>
        <w:t>28332</w:t>
      </w:r>
      <w:r w:rsidRPr="00335CA0">
        <w:rPr>
          <w:rFonts w:ascii="Times New Roman" w:hAnsi="Times New Roman" w:cs="宋体" w:hint="eastAsia"/>
        </w:rPr>
        <w:t>）和恶意（</w:t>
      </w:r>
      <w:r w:rsidRPr="00335CA0">
        <w:rPr>
          <w:rFonts w:ascii="Times New Roman" w:hAnsi="Times New Roman" w:hint="eastAsia"/>
        </w:rPr>
        <w:t>173036</w:t>
      </w:r>
      <w:r w:rsidRPr="00335CA0">
        <w:rPr>
          <w:rFonts w:ascii="Times New Roman" w:hAnsi="Times New Roman" w:cs="宋体" w:hint="eastAsia"/>
        </w:rPr>
        <w:t>）两大类</w:t>
      </w:r>
      <w:r w:rsidR="00A76622" w:rsidRPr="00335CA0">
        <w:rPr>
          <w:rFonts w:ascii="Times New Roman" w:hAnsi="Times New Roman" w:cs="宋体" w:hint="eastAsia"/>
        </w:rPr>
        <w:t>。本文</w:t>
      </w:r>
      <w:r w:rsidRPr="00335CA0">
        <w:rPr>
          <w:rFonts w:ascii="Times New Roman" w:hAnsi="Times New Roman" w:cs="宋体" w:hint="eastAsia"/>
        </w:rPr>
        <w:t>收集到的</w:t>
      </w:r>
      <w:r w:rsidR="007F65D9" w:rsidRPr="00335CA0">
        <w:rPr>
          <w:rFonts w:ascii="Times New Roman" w:hAnsi="Times New Roman" w:cs="宋体" w:hint="eastAsia"/>
        </w:rPr>
        <w:t>文件数据有</w:t>
      </w:r>
      <w:r w:rsidR="007F65D9" w:rsidRPr="00335CA0">
        <w:rPr>
          <w:rFonts w:ascii="Times New Roman" w:hAnsi="Times New Roman" w:hint="eastAsia"/>
        </w:rPr>
        <w:t>167061</w:t>
      </w:r>
      <w:r w:rsidR="007F65D9" w:rsidRPr="00335CA0">
        <w:rPr>
          <w:rFonts w:ascii="Times New Roman" w:hAnsi="Times New Roman" w:cs="宋体" w:hint="eastAsia"/>
        </w:rPr>
        <w:t>个，其中</w:t>
      </w:r>
      <w:r w:rsidR="007F65D9" w:rsidRPr="00335CA0">
        <w:rPr>
          <w:rFonts w:ascii="Times New Roman" w:hAnsi="Times New Roman" w:hint="eastAsia"/>
          <w:color w:val="000000"/>
          <w:kern w:val="0"/>
        </w:rPr>
        <w:t>156035</w:t>
      </w:r>
      <w:r w:rsidR="007F65D9" w:rsidRPr="00335CA0">
        <w:rPr>
          <w:rFonts w:ascii="Times New Roman" w:hAnsi="Times New Roman" w:cs="宋体" w:hint="eastAsia"/>
          <w:color w:val="000000"/>
          <w:kern w:val="0"/>
        </w:rPr>
        <w:t>个</w:t>
      </w:r>
      <w:r w:rsidR="007F65D9" w:rsidRPr="00335CA0">
        <w:rPr>
          <w:rFonts w:ascii="Times New Roman" w:hAnsi="Times New Roman" w:cs="宋体" w:hint="eastAsia"/>
        </w:rPr>
        <w:t>是</w:t>
      </w:r>
      <w:r w:rsidR="007F65D9" w:rsidRPr="00335CA0">
        <w:rPr>
          <w:rFonts w:ascii="Times New Roman" w:hAnsi="Times New Roman" w:cs="宋体" w:hint="eastAsia"/>
          <w:color w:val="000000"/>
          <w:kern w:val="0"/>
        </w:rPr>
        <w:t>从</w:t>
      </w:r>
      <w:proofErr w:type="spellStart"/>
      <w:r w:rsidR="007F65D9" w:rsidRPr="00335CA0">
        <w:rPr>
          <w:rFonts w:ascii="Times New Roman" w:hAnsi="Times New Roman" w:hint="eastAsia"/>
          <w:color w:val="000000"/>
          <w:kern w:val="0"/>
        </w:rPr>
        <w:t>VirusShare</w:t>
      </w:r>
      <w:proofErr w:type="spellEnd"/>
      <w:r w:rsidR="007F65D9" w:rsidRPr="00335CA0">
        <w:rPr>
          <w:rFonts w:ascii="Times New Roman" w:hAnsi="Times New Roman" w:cs="宋体" w:hint="eastAsia"/>
          <w:color w:val="000000"/>
          <w:kern w:val="0"/>
        </w:rPr>
        <w:t>下载</w:t>
      </w:r>
      <w:r w:rsidR="00A76622" w:rsidRPr="00335CA0">
        <w:rPr>
          <w:rFonts w:ascii="Times New Roman" w:hAnsi="Times New Roman" w:cs="宋体" w:hint="eastAsia"/>
        </w:rPr>
        <w:t>得到</w:t>
      </w:r>
      <w:r w:rsidR="007F65D9" w:rsidRPr="00335CA0">
        <w:rPr>
          <w:rFonts w:ascii="Times New Roman" w:hAnsi="Times New Roman" w:cs="宋体" w:hint="eastAsia"/>
        </w:rPr>
        <w:t>，</w:t>
      </w:r>
      <w:r w:rsidR="007F65D9" w:rsidRPr="00335CA0">
        <w:rPr>
          <w:rFonts w:ascii="Times New Roman" w:hAnsi="Times New Roman" w:cs="宋体" w:hint="eastAsia"/>
          <w:color w:val="000000"/>
          <w:kern w:val="0"/>
        </w:rPr>
        <w:t>大小</w:t>
      </w:r>
      <w:r w:rsidR="007F65D9" w:rsidRPr="00335CA0">
        <w:rPr>
          <w:rFonts w:ascii="Times New Roman" w:hAnsi="Times New Roman" w:cs="宋体" w:hint="eastAsia"/>
          <w:color w:val="000000"/>
          <w:kern w:val="0"/>
          <w:szCs w:val="21"/>
        </w:rPr>
        <w:t>约</w:t>
      </w:r>
      <w:r w:rsidR="007F65D9" w:rsidRPr="00335CA0">
        <w:rPr>
          <w:rFonts w:ascii="Times New Roman" w:hAnsi="Times New Roman" w:hint="eastAsia"/>
          <w:color w:val="000000"/>
          <w:kern w:val="0"/>
        </w:rPr>
        <w:t>6.8</w:t>
      </w:r>
      <w:r w:rsidR="00A76622" w:rsidRPr="00335CA0">
        <w:rPr>
          <w:rFonts w:ascii="Times New Roman" w:hAnsi="Times New Roman"/>
          <w:color w:val="000000"/>
          <w:kern w:val="0"/>
        </w:rPr>
        <w:t xml:space="preserve"> </w:t>
      </w:r>
      <w:r w:rsidR="007F65D9" w:rsidRPr="00335CA0">
        <w:rPr>
          <w:rFonts w:ascii="Times New Roman" w:hAnsi="Times New Roman" w:hint="eastAsia"/>
          <w:color w:val="000000"/>
          <w:kern w:val="0"/>
        </w:rPr>
        <w:t>G</w:t>
      </w:r>
      <w:r w:rsidR="00A76622" w:rsidRPr="00335CA0">
        <w:rPr>
          <w:rFonts w:ascii="Times New Roman" w:hAnsi="Times New Roman"/>
          <w:color w:val="000000"/>
          <w:kern w:val="0"/>
        </w:rPr>
        <w:t>B</w:t>
      </w:r>
      <w:r w:rsidR="00A76622" w:rsidRPr="00335CA0">
        <w:rPr>
          <w:rFonts w:ascii="Times New Roman" w:hAnsi="Times New Roman" w:cs="宋体" w:hint="eastAsia"/>
        </w:rPr>
        <w:t>；</w:t>
      </w:r>
      <w:r w:rsidR="007F65D9" w:rsidRPr="00335CA0">
        <w:rPr>
          <w:rFonts w:ascii="Times New Roman" w:hAnsi="Times New Roman" w:cs="宋体" w:hint="eastAsia"/>
          <w:color w:val="000000"/>
          <w:kern w:val="0"/>
          <w:szCs w:val="21"/>
        </w:rPr>
        <w:t>有</w:t>
      </w:r>
      <w:r w:rsidR="007F65D9" w:rsidRPr="00335CA0">
        <w:rPr>
          <w:rFonts w:ascii="Times New Roman" w:hAnsi="Times New Roman" w:hint="eastAsia"/>
          <w:color w:val="000000"/>
          <w:kern w:val="0"/>
        </w:rPr>
        <w:t>9000</w:t>
      </w:r>
      <w:r w:rsidR="007F65D9" w:rsidRPr="00335CA0">
        <w:rPr>
          <w:rFonts w:ascii="Times New Roman" w:hAnsi="Times New Roman" w:cs="宋体" w:hint="eastAsia"/>
          <w:color w:val="000000"/>
          <w:kern w:val="0"/>
        </w:rPr>
        <w:t>个</w:t>
      </w:r>
      <w:r w:rsidR="007F65D9" w:rsidRPr="00335CA0">
        <w:rPr>
          <w:rFonts w:ascii="Times New Roman" w:hAnsi="Times New Roman" w:cs="宋体" w:hint="eastAsia"/>
          <w:color w:val="000000"/>
          <w:kern w:val="0"/>
          <w:szCs w:val="21"/>
        </w:rPr>
        <w:t>良性</w:t>
      </w:r>
      <w:r w:rsidR="007F65D9" w:rsidRPr="00335CA0">
        <w:rPr>
          <w:rFonts w:ascii="Times New Roman" w:hAnsi="Times New Roman" w:cs="宋体" w:hint="eastAsia"/>
          <w:color w:val="000000"/>
          <w:kern w:val="0"/>
        </w:rPr>
        <w:t>样本来自</w:t>
      </w:r>
      <w:r w:rsidR="007F65D9" w:rsidRPr="00335CA0">
        <w:rPr>
          <w:rFonts w:ascii="Times New Roman" w:hAnsi="Times New Roman" w:cs="宋体" w:hint="eastAsia"/>
        </w:rPr>
        <w:t>于</w:t>
      </w:r>
      <w:proofErr w:type="spellStart"/>
      <w:r w:rsidR="007F65D9" w:rsidRPr="00335CA0">
        <w:rPr>
          <w:rFonts w:ascii="Times New Roman" w:hAnsi="Times New Roman" w:hint="eastAsia"/>
        </w:rPr>
        <w:t>Contagio</w:t>
      </w:r>
      <w:proofErr w:type="spellEnd"/>
      <w:r w:rsidR="00A76622" w:rsidRPr="00335CA0">
        <w:rPr>
          <w:rFonts w:ascii="Times New Roman" w:hAnsi="Times New Roman" w:cs="宋体" w:hint="eastAsia"/>
        </w:rPr>
        <w:t>；</w:t>
      </w:r>
      <w:r w:rsidR="007F65D9" w:rsidRPr="00335CA0">
        <w:rPr>
          <w:rFonts w:ascii="Times New Roman" w:hAnsi="Times New Roman"/>
          <w:color w:val="000000"/>
          <w:kern w:val="0"/>
        </w:rPr>
        <w:t>2026</w:t>
      </w:r>
      <w:r w:rsidR="00A76622" w:rsidRPr="00335CA0">
        <w:rPr>
          <w:rFonts w:ascii="Times New Roman" w:hAnsi="Times New Roman" w:cs="宋体" w:hint="eastAsia"/>
          <w:color w:val="000000"/>
          <w:kern w:val="0"/>
        </w:rPr>
        <w:t>个良性数据集是</w:t>
      </w:r>
      <w:proofErr w:type="gramStart"/>
      <w:r w:rsidR="00A76622" w:rsidRPr="00335CA0">
        <w:rPr>
          <w:rFonts w:ascii="Times New Roman" w:hAnsi="Times New Roman" w:cs="宋体" w:hint="eastAsia"/>
          <w:color w:val="000000"/>
          <w:kern w:val="0"/>
        </w:rPr>
        <w:t>在搜狗和</w:t>
      </w:r>
      <w:proofErr w:type="gramEnd"/>
      <w:r w:rsidR="00A76622" w:rsidRPr="00335CA0">
        <w:rPr>
          <w:rFonts w:ascii="Times New Roman" w:hAnsi="Times New Roman" w:cs="宋体" w:hint="eastAsia"/>
          <w:color w:val="000000"/>
          <w:kern w:val="0"/>
        </w:rPr>
        <w:t>百度上通过爬虫抓取</w:t>
      </w:r>
      <w:r w:rsidR="007F65D9" w:rsidRPr="00335CA0">
        <w:rPr>
          <w:rFonts w:ascii="Times New Roman" w:hAnsi="Times New Roman" w:cs="宋体" w:hint="eastAsia"/>
          <w:color w:val="000000"/>
          <w:kern w:val="0"/>
        </w:rPr>
        <w:t>的。</w:t>
      </w:r>
      <w:r w:rsidR="00A76622" w:rsidRPr="00335CA0">
        <w:rPr>
          <w:rFonts w:ascii="Times New Roman" w:hAnsi="Times New Roman" w:cs="宋体" w:hint="eastAsia"/>
          <w:color w:val="000000"/>
          <w:kern w:val="0"/>
        </w:rPr>
        <w:t>本文</w:t>
      </w:r>
      <w:r w:rsidR="00D0181A" w:rsidRPr="00335CA0">
        <w:rPr>
          <w:rFonts w:ascii="Times New Roman" w:hAnsi="Times New Roman" w:cs="宋体" w:hint="eastAsia"/>
          <w:color w:val="000000"/>
          <w:kern w:val="0"/>
        </w:rPr>
        <w:t>还使用了</w:t>
      </w:r>
      <w:proofErr w:type="spellStart"/>
      <w:r w:rsidR="00D0181A" w:rsidRPr="00335CA0">
        <w:rPr>
          <w:rFonts w:ascii="Times New Roman" w:hAnsi="Times New Roman"/>
        </w:rPr>
        <w:t>mimicus</w:t>
      </w:r>
      <w:proofErr w:type="spellEnd"/>
      <w:r w:rsidR="00ED7EAF" w:rsidRPr="00335CA0">
        <w:rPr>
          <w:rFonts w:ascii="Times New Roman" w:hAnsi="Times New Roman"/>
          <w:vertAlign w:val="superscript"/>
        </w:rPr>
        <w:t>[10</w:t>
      </w:r>
      <w:r w:rsidR="00D0181A" w:rsidRPr="00335CA0">
        <w:rPr>
          <w:rFonts w:ascii="Times New Roman" w:hAnsi="Times New Roman"/>
          <w:vertAlign w:val="superscript"/>
        </w:rPr>
        <w:t>]</w:t>
      </w:r>
      <w:r w:rsidR="00D0181A" w:rsidRPr="00335CA0">
        <w:rPr>
          <w:rFonts w:ascii="Times New Roman" w:hAnsi="Times New Roman" w:cs="宋体" w:hint="eastAsia"/>
          <w:color w:val="000000"/>
          <w:kern w:val="0"/>
        </w:rPr>
        <w:t>数据集中的</w:t>
      </w:r>
      <w:r w:rsidR="00D0181A" w:rsidRPr="00335CA0">
        <w:rPr>
          <w:rFonts w:ascii="Times New Roman" w:hAnsi="Times New Roman" w:hint="eastAsia"/>
          <w:color w:val="000000"/>
          <w:kern w:val="0"/>
        </w:rPr>
        <w:t>2</w:t>
      </w:r>
      <w:r w:rsidR="00D0181A" w:rsidRPr="00335CA0">
        <w:rPr>
          <w:rFonts w:ascii="Times New Roman" w:hAnsi="Times New Roman" w:cs="宋体" w:hint="eastAsia"/>
          <w:color w:val="000000"/>
          <w:kern w:val="0"/>
        </w:rPr>
        <w:t>万平衡样本。</w:t>
      </w:r>
      <w:r w:rsidR="007F65D9" w:rsidRPr="00335CA0">
        <w:rPr>
          <w:rFonts w:ascii="Times New Roman" w:hAnsi="Times New Roman" w:cs="宋体" w:hint="eastAsia"/>
          <w:color w:val="000000"/>
          <w:kern w:val="0"/>
        </w:rPr>
        <w:t>使用</w:t>
      </w:r>
      <w:proofErr w:type="spellStart"/>
      <w:r w:rsidR="007F65D9" w:rsidRPr="00335CA0">
        <w:rPr>
          <w:rFonts w:ascii="Times New Roman" w:hAnsi="Times New Roman" w:hint="eastAsia"/>
          <w:color w:val="000000"/>
          <w:kern w:val="0"/>
        </w:rPr>
        <w:t>VirusShare</w:t>
      </w:r>
      <w:proofErr w:type="spellEnd"/>
      <w:r w:rsidR="00570A3D" w:rsidRPr="00335CA0">
        <w:rPr>
          <w:rFonts w:ascii="Times New Roman" w:hAnsi="Times New Roman" w:cs="宋体" w:hint="eastAsia"/>
          <w:color w:val="000000"/>
          <w:kern w:val="0"/>
        </w:rPr>
        <w:t>的数据样本作为源</w:t>
      </w:r>
      <w:r w:rsidR="007F65D9" w:rsidRPr="00335CA0">
        <w:rPr>
          <w:rFonts w:ascii="Times New Roman" w:hAnsi="Times New Roman" w:cs="宋体" w:hint="eastAsia"/>
          <w:color w:val="000000"/>
          <w:kern w:val="0"/>
        </w:rPr>
        <w:t>，</w:t>
      </w:r>
      <w:r w:rsidR="00570A3D" w:rsidRPr="00335CA0">
        <w:rPr>
          <w:rFonts w:ascii="Times New Roman" w:hAnsi="Times New Roman" w:cs="宋体" w:hint="eastAsia"/>
          <w:color w:val="000000"/>
          <w:kern w:val="0"/>
        </w:rPr>
        <w:t>使用攻击算法</w:t>
      </w:r>
      <w:r w:rsidR="007F65D9" w:rsidRPr="00335CA0">
        <w:rPr>
          <w:rFonts w:ascii="Times New Roman" w:hAnsi="Times New Roman" w:cs="宋体" w:hint="eastAsia"/>
          <w:color w:val="000000"/>
          <w:kern w:val="0"/>
        </w:rPr>
        <w:t>生成</w:t>
      </w:r>
      <w:r w:rsidR="00A76622" w:rsidRPr="00335CA0">
        <w:rPr>
          <w:rFonts w:ascii="Times New Roman" w:hAnsi="Times New Roman" w:hint="eastAsia"/>
          <w:color w:val="000000"/>
          <w:kern w:val="0"/>
        </w:rPr>
        <w:t>7000</w:t>
      </w:r>
      <w:r w:rsidR="00A76622" w:rsidRPr="00335CA0">
        <w:rPr>
          <w:rFonts w:ascii="Times New Roman" w:hAnsi="Times New Roman" w:cs="宋体" w:hint="eastAsia"/>
          <w:color w:val="000000"/>
          <w:kern w:val="0"/>
        </w:rPr>
        <w:t>个</w:t>
      </w:r>
      <w:r w:rsidR="00570A3D" w:rsidRPr="00335CA0">
        <w:rPr>
          <w:rFonts w:ascii="Times New Roman" w:hAnsi="Times New Roman" w:cs="宋体" w:hint="eastAsia"/>
          <w:color w:val="000000"/>
          <w:kern w:val="0"/>
        </w:rPr>
        <w:t>对抗样本</w:t>
      </w:r>
      <w:r w:rsidR="00A76622" w:rsidRPr="00335CA0">
        <w:rPr>
          <w:rFonts w:ascii="Times New Roman" w:hAnsi="Times New Roman" w:cs="宋体" w:hint="eastAsia"/>
          <w:color w:val="000000"/>
          <w:kern w:val="0"/>
        </w:rPr>
        <w:t>进行</w:t>
      </w:r>
      <w:r w:rsidR="00570A3D" w:rsidRPr="00335CA0">
        <w:rPr>
          <w:rFonts w:ascii="Times New Roman" w:hAnsi="Times New Roman" w:cs="宋体" w:hint="eastAsia"/>
          <w:color w:val="000000"/>
          <w:kern w:val="0"/>
        </w:rPr>
        <w:t>对抗性学习研究</w:t>
      </w:r>
      <w:r w:rsidR="007F65D9" w:rsidRPr="00335CA0">
        <w:rPr>
          <w:rFonts w:ascii="Times New Roman" w:hAnsi="Times New Roman" w:cs="宋体" w:hint="eastAsia"/>
          <w:color w:val="000000"/>
          <w:kern w:val="0"/>
        </w:rPr>
        <w:t>。</w:t>
      </w:r>
    </w:p>
    <w:p w14:paraId="3F974BDE" w14:textId="2CA37BB4" w:rsidR="00A76622" w:rsidRPr="00335CA0" w:rsidRDefault="00A76622" w:rsidP="00D0181A">
      <w:pPr>
        <w:ind w:firstLine="420"/>
        <w:rPr>
          <w:rFonts w:ascii="Times New Roman" w:hAnsi="Times New Roman"/>
          <w:color w:val="000000"/>
          <w:kern w:val="0"/>
        </w:rPr>
      </w:pPr>
      <w:r w:rsidRPr="00335CA0">
        <w:rPr>
          <w:rFonts w:ascii="Times New Roman" w:hAnsi="Times New Roman" w:cs="宋体" w:hint="eastAsia"/>
        </w:rPr>
        <w:t>图</w:t>
      </w:r>
      <w:r w:rsidRPr="00335CA0">
        <w:rPr>
          <w:rFonts w:ascii="Times New Roman" w:hAnsi="Times New Roman" w:hint="eastAsia"/>
        </w:rPr>
        <w:t>2</w:t>
      </w:r>
      <w:r w:rsidRPr="00335CA0">
        <w:rPr>
          <w:rFonts w:ascii="Times New Roman" w:hAnsi="Times New Roman" w:cs="宋体" w:hint="eastAsia"/>
        </w:rPr>
        <w:t>是数据样本的时间分布图。数据集中大部分样本来自</w:t>
      </w:r>
      <w:r w:rsidRPr="00335CA0">
        <w:rPr>
          <w:rFonts w:ascii="Times New Roman" w:hAnsi="Times New Roman" w:hint="eastAsia"/>
        </w:rPr>
        <w:t>2014</w:t>
      </w:r>
      <w:r w:rsidRPr="00335CA0">
        <w:rPr>
          <w:rFonts w:ascii="Times New Roman" w:hAnsi="Times New Roman" w:cs="宋体" w:hint="eastAsia"/>
        </w:rPr>
        <w:t>年到</w:t>
      </w:r>
      <w:r w:rsidRPr="00335CA0">
        <w:rPr>
          <w:rFonts w:ascii="Times New Roman" w:hAnsi="Times New Roman" w:hint="eastAsia"/>
        </w:rPr>
        <w:t>2017</w:t>
      </w:r>
      <w:r w:rsidRPr="00335CA0">
        <w:rPr>
          <w:rFonts w:ascii="Times New Roman" w:hAnsi="Times New Roman" w:cs="宋体" w:hint="eastAsia"/>
        </w:rPr>
        <w:t>年，这也</w:t>
      </w:r>
      <w:proofErr w:type="gramStart"/>
      <w:r w:rsidRPr="00335CA0">
        <w:rPr>
          <w:rFonts w:ascii="Times New Roman" w:hAnsi="Times New Roman" w:cs="宋体" w:hint="eastAsia"/>
        </w:rPr>
        <w:t>也</w:t>
      </w:r>
      <w:proofErr w:type="gramEnd"/>
      <w:r w:rsidRPr="00335CA0">
        <w:rPr>
          <w:rFonts w:ascii="Times New Roman" w:hAnsi="Times New Roman" w:cs="宋体" w:hint="eastAsia"/>
        </w:rPr>
        <w:t>说明近几年恶意文档的产生在快速增多，要求检测引擎对未知恶意文档具有较强的检测能力。</w:t>
      </w:r>
    </w:p>
    <w:p w14:paraId="263A85D2" w14:textId="577DF62D" w:rsidR="0032434A" w:rsidRPr="00335CA0" w:rsidRDefault="00C173CB" w:rsidP="00C173CB">
      <w:pPr>
        <w:widowControl/>
        <w:jc w:val="center"/>
        <w:rPr>
          <w:rFonts w:ascii="Times New Roman" w:hAnsi="Times New Roman" w:cs="宋体"/>
          <w:kern w:val="0"/>
          <w:sz w:val="24"/>
          <w:szCs w:val="24"/>
        </w:rPr>
      </w:pPr>
      <w:commentRangeStart w:id="19"/>
      <w:r w:rsidRPr="00335CA0">
        <w:rPr>
          <w:rFonts w:ascii="Times New Roman" w:hAnsi="Times New Roman"/>
          <w:noProof/>
        </w:rPr>
        <w:drawing>
          <wp:inline distT="0" distB="0" distL="0" distR="0" wp14:anchorId="376CB5AA" wp14:editId="5A9B911D">
            <wp:extent cx="4546600" cy="2260600"/>
            <wp:effectExtent l="0" t="0" r="635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9"/>
      <w:r w:rsidR="00A76622" w:rsidRPr="00335CA0">
        <w:rPr>
          <w:rStyle w:val="a9"/>
          <w:rFonts w:ascii="Times New Roman" w:hAnsi="Times New Roman"/>
        </w:rPr>
        <w:commentReference w:id="19"/>
      </w:r>
    </w:p>
    <w:p w14:paraId="539C1901" w14:textId="25575490" w:rsidR="00A76622" w:rsidRPr="00335CA0" w:rsidRDefault="00A76622" w:rsidP="00A76622">
      <w:pPr>
        <w:widowControl/>
        <w:jc w:val="center"/>
        <w:rPr>
          <w:rFonts w:ascii="Times New Roman" w:hAnsi="Times New Roman"/>
          <w:sz w:val="18"/>
          <w:szCs w:val="18"/>
        </w:rPr>
      </w:pPr>
      <w:r w:rsidRPr="00335CA0">
        <w:rPr>
          <w:rFonts w:ascii="Times New Roman" w:hAnsi="Times New Roman" w:cs="宋体" w:hint="eastAsia"/>
          <w:sz w:val="18"/>
          <w:szCs w:val="18"/>
        </w:rPr>
        <w:t>图</w:t>
      </w:r>
      <w:r w:rsidRPr="00335CA0">
        <w:rPr>
          <w:rFonts w:ascii="Times New Roman" w:hAnsi="Times New Roman"/>
          <w:sz w:val="18"/>
          <w:szCs w:val="18"/>
        </w:rPr>
        <w:t xml:space="preserve">2 </w:t>
      </w:r>
      <w:r w:rsidRPr="00335CA0">
        <w:rPr>
          <w:rFonts w:ascii="Times New Roman" w:hAnsi="Times New Roman" w:cs="宋体" w:hint="eastAsia"/>
          <w:sz w:val="18"/>
          <w:szCs w:val="18"/>
        </w:rPr>
        <w:t>数据集的时间分布</w:t>
      </w:r>
    </w:p>
    <w:p w14:paraId="5E2AEC56" w14:textId="3993BD8B" w:rsidR="001B6707" w:rsidRPr="00335CA0" w:rsidRDefault="001B6707" w:rsidP="0076025D">
      <w:pPr>
        <w:ind w:firstLine="420"/>
        <w:rPr>
          <w:rFonts w:ascii="Times New Roman" w:hAnsi="Times New Roman"/>
        </w:rPr>
      </w:pPr>
    </w:p>
    <w:p w14:paraId="37C3F313" w14:textId="04DBD421" w:rsidR="00B7410C" w:rsidRPr="00335CA0" w:rsidRDefault="00116145" w:rsidP="00136765">
      <w:pPr>
        <w:pStyle w:val="2"/>
        <w:ind w:firstLineChars="50" w:firstLine="161"/>
        <w:rPr>
          <w:rFonts w:ascii="Times New Roman" w:eastAsia="宋体" w:hAnsi="Times New Roman"/>
        </w:rPr>
      </w:pPr>
      <w:r w:rsidRPr="00335CA0">
        <w:rPr>
          <w:rFonts w:ascii="Times New Roman" w:eastAsia="宋体" w:hAnsi="Times New Roman"/>
        </w:rPr>
        <w:lastRenderedPageBreak/>
        <w:t>2</w:t>
      </w:r>
      <w:r w:rsidR="00E7020C" w:rsidRPr="00335CA0">
        <w:rPr>
          <w:rFonts w:ascii="Times New Roman" w:eastAsia="宋体" w:hAnsi="Times New Roman" w:hint="eastAsia"/>
        </w:rPr>
        <w:t>.</w:t>
      </w:r>
      <w:r w:rsidR="00B13925" w:rsidRPr="00335CA0">
        <w:rPr>
          <w:rFonts w:ascii="Times New Roman" w:eastAsia="宋体" w:hAnsi="Times New Roman"/>
        </w:rPr>
        <w:t>3</w:t>
      </w:r>
      <w:r w:rsidR="00E7020C" w:rsidRPr="00335CA0">
        <w:rPr>
          <w:rFonts w:ascii="Times New Roman" w:eastAsia="宋体" w:hAnsi="Times New Roman"/>
        </w:rPr>
        <w:t xml:space="preserve"> </w:t>
      </w:r>
      <w:r w:rsidR="003A2152" w:rsidRPr="00335CA0">
        <w:rPr>
          <w:rFonts w:ascii="Times New Roman" w:eastAsia="宋体" w:hAnsi="Times New Roman" w:cs="宋体" w:hint="eastAsia"/>
        </w:rPr>
        <w:t>特征</w:t>
      </w:r>
      <w:r w:rsidR="00B13925" w:rsidRPr="00335CA0">
        <w:rPr>
          <w:rFonts w:ascii="Times New Roman" w:eastAsia="宋体" w:hAnsi="Times New Roman" w:cs="宋体" w:hint="eastAsia"/>
        </w:rPr>
        <w:t>工程</w:t>
      </w:r>
    </w:p>
    <w:p w14:paraId="324982E5" w14:textId="5CAC17F4" w:rsidR="00F53A03" w:rsidRDefault="00F53A03" w:rsidP="003165C9">
      <w:pPr>
        <w:widowControl/>
        <w:ind w:firstLine="420"/>
        <w:jc w:val="left"/>
        <w:rPr>
          <w:rFonts w:ascii="Times New Roman" w:hAnsi="Times New Roman" w:cs="宋体"/>
          <w:kern w:val="0"/>
          <w:szCs w:val="21"/>
        </w:rPr>
      </w:pPr>
      <w:r w:rsidRPr="00335CA0">
        <w:rPr>
          <w:rFonts w:ascii="Times New Roman" w:hAnsi="Times New Roman" w:cs="宋体" w:hint="eastAsia"/>
          <w:kern w:val="0"/>
          <w:szCs w:val="21"/>
        </w:rPr>
        <w:t>有效的特征提取方法主要基于结构、</w:t>
      </w:r>
      <w:r w:rsidR="00D0181A" w:rsidRPr="00335CA0">
        <w:rPr>
          <w:rFonts w:ascii="Times New Roman" w:hAnsi="Times New Roman" w:cs="宋体" w:hint="eastAsia"/>
          <w:kern w:val="0"/>
          <w:szCs w:val="21"/>
        </w:rPr>
        <w:t>元数据</w:t>
      </w:r>
      <w:r w:rsidRPr="00335CA0">
        <w:rPr>
          <w:rFonts w:ascii="Times New Roman" w:hAnsi="Times New Roman" w:cs="宋体" w:hint="eastAsia"/>
          <w:kern w:val="0"/>
          <w:szCs w:val="21"/>
        </w:rPr>
        <w:t>、内容和</w:t>
      </w:r>
      <w:proofErr w:type="spellStart"/>
      <w:r w:rsidRPr="00335CA0">
        <w:rPr>
          <w:rFonts w:ascii="Times New Roman" w:hAnsi="Times New Roman" w:cs="宋体"/>
          <w:kern w:val="0"/>
          <w:szCs w:val="21"/>
        </w:rPr>
        <w:t>Javascript</w:t>
      </w:r>
      <w:proofErr w:type="spellEnd"/>
      <w:r w:rsidR="00A76622" w:rsidRPr="00335CA0">
        <w:rPr>
          <w:rFonts w:ascii="Times New Roman" w:hAnsi="Times New Roman" w:cs="宋体" w:hint="eastAsia"/>
          <w:kern w:val="0"/>
          <w:szCs w:val="21"/>
        </w:rPr>
        <w:t>实现，实验数据表明</w:t>
      </w:r>
      <w:r w:rsidRPr="00335CA0">
        <w:rPr>
          <w:rFonts w:ascii="Times New Roman" w:hAnsi="Times New Roman" w:cs="宋体" w:hint="eastAsia"/>
          <w:kern w:val="0"/>
          <w:szCs w:val="21"/>
        </w:rPr>
        <w:t>基于结构的特征具有很好的分类能力</w:t>
      </w:r>
      <w:r w:rsidR="003165C9" w:rsidRPr="00335CA0">
        <w:rPr>
          <w:rFonts w:ascii="Times New Roman" w:hAnsi="Times New Roman" w:cs="宋体" w:hint="eastAsia"/>
          <w:kern w:val="0"/>
          <w:szCs w:val="21"/>
        </w:rPr>
        <w:t>。</w:t>
      </w:r>
      <w:r w:rsidR="00A76622" w:rsidRPr="00335CA0">
        <w:rPr>
          <w:rFonts w:ascii="Times New Roman" w:hAnsi="Times New Roman" w:cs="宋体" w:hint="eastAsia"/>
          <w:kern w:val="0"/>
          <w:szCs w:val="21"/>
        </w:rPr>
        <w:t>本文</w:t>
      </w:r>
      <w:r w:rsidRPr="00335CA0">
        <w:rPr>
          <w:rFonts w:ascii="Times New Roman" w:hAnsi="Times New Roman" w:cs="宋体" w:hint="eastAsia"/>
          <w:kern w:val="0"/>
          <w:szCs w:val="21"/>
        </w:rPr>
        <w:t>通过计算</w:t>
      </w:r>
      <w:r w:rsidR="00577F91" w:rsidRPr="00335CA0">
        <w:rPr>
          <w:rFonts w:ascii="Times New Roman" w:hAnsi="Times New Roman" w:cs="宋体" w:hint="eastAsia"/>
          <w:kern w:val="0"/>
          <w:szCs w:val="21"/>
        </w:rPr>
        <w:t>数据集</w:t>
      </w:r>
      <w:r w:rsidRPr="00335CA0">
        <w:rPr>
          <w:rFonts w:ascii="Times New Roman" w:hAnsi="Times New Roman" w:cs="宋体" w:hint="eastAsia"/>
          <w:kern w:val="0"/>
          <w:szCs w:val="21"/>
        </w:rPr>
        <w:t>中每一个</w:t>
      </w:r>
      <w:r w:rsidR="00577F91" w:rsidRPr="00335CA0">
        <w:rPr>
          <w:rFonts w:ascii="Times New Roman" w:hAnsi="Times New Roman" w:cs="宋体" w:hint="eastAsia"/>
          <w:kern w:val="0"/>
          <w:szCs w:val="21"/>
        </w:rPr>
        <w:t>文档</w:t>
      </w:r>
      <w:r w:rsidR="00171460" w:rsidRPr="00335CA0">
        <w:rPr>
          <w:rFonts w:ascii="Times New Roman" w:hAnsi="Times New Roman" w:cs="宋体" w:hint="eastAsia"/>
          <w:kern w:val="0"/>
          <w:szCs w:val="21"/>
        </w:rPr>
        <w:t>特征的平均值，发现良性</w:t>
      </w:r>
      <w:r w:rsidRPr="00335CA0">
        <w:rPr>
          <w:rFonts w:ascii="Times New Roman" w:hAnsi="Times New Roman" w:cs="宋体" w:hint="eastAsia"/>
          <w:kern w:val="0"/>
          <w:szCs w:val="21"/>
        </w:rPr>
        <w:t>样本与恶意样本的特征均值在某些特征中</w:t>
      </w:r>
      <w:r w:rsidR="007B65EB" w:rsidRPr="00335CA0">
        <w:rPr>
          <w:rFonts w:ascii="Times New Roman" w:hAnsi="Times New Roman" w:cs="宋体" w:hint="eastAsia"/>
          <w:kern w:val="0"/>
          <w:szCs w:val="21"/>
        </w:rPr>
        <w:t>存在明显差异</w:t>
      </w:r>
      <w:r w:rsidR="00A76622" w:rsidRPr="00335CA0">
        <w:rPr>
          <w:rFonts w:ascii="Times New Roman" w:hAnsi="Times New Roman" w:cs="宋体" w:hint="eastAsia"/>
          <w:kern w:val="0"/>
          <w:szCs w:val="21"/>
        </w:rPr>
        <w:t>，</w:t>
      </w:r>
      <w:r w:rsidR="00A76622" w:rsidRPr="00335CA0">
        <w:rPr>
          <w:rFonts w:ascii="Times New Roman" w:hAnsi="Times New Roman" w:cs="宋体"/>
          <w:kern w:val="0"/>
          <w:szCs w:val="21"/>
        </w:rPr>
        <w:t>如</w:t>
      </w:r>
      <w:r w:rsidRPr="00335CA0">
        <w:rPr>
          <w:rFonts w:ascii="Times New Roman" w:hAnsi="Times New Roman" w:cs="宋体" w:hint="eastAsia"/>
          <w:kern w:val="0"/>
          <w:szCs w:val="21"/>
        </w:rPr>
        <w:t>表</w:t>
      </w:r>
      <w:r w:rsidRPr="00335CA0">
        <w:rPr>
          <w:rFonts w:ascii="Times New Roman" w:hAnsi="Times New Roman" w:cs="宋体" w:hint="eastAsia"/>
          <w:kern w:val="0"/>
          <w:szCs w:val="21"/>
        </w:rPr>
        <w:t>2</w:t>
      </w:r>
      <w:r w:rsidR="00A76622" w:rsidRPr="00335CA0">
        <w:rPr>
          <w:rFonts w:ascii="Times New Roman" w:hAnsi="Times New Roman" w:cs="宋体" w:hint="eastAsia"/>
          <w:kern w:val="0"/>
          <w:szCs w:val="21"/>
        </w:rPr>
        <w:t>所示</w:t>
      </w:r>
      <w:r w:rsidRPr="00335CA0">
        <w:rPr>
          <w:rFonts w:ascii="Times New Roman" w:hAnsi="Times New Roman" w:cs="宋体" w:hint="eastAsia"/>
          <w:kern w:val="0"/>
          <w:szCs w:val="21"/>
        </w:rPr>
        <w:t>。</w:t>
      </w:r>
    </w:p>
    <w:p w14:paraId="462855C7" w14:textId="77777777" w:rsidR="0039723C" w:rsidRPr="00335CA0" w:rsidRDefault="0039723C" w:rsidP="0039723C">
      <w:pPr>
        <w:widowControl/>
        <w:ind w:firstLine="420"/>
        <w:jc w:val="left"/>
        <w:rPr>
          <w:rFonts w:ascii="Times New Roman" w:hAnsi="Times New Roman" w:cs="宋体"/>
          <w:kern w:val="0"/>
          <w:szCs w:val="21"/>
        </w:rPr>
      </w:pPr>
      <w:commentRangeStart w:id="20"/>
      <w:r w:rsidRPr="00335CA0">
        <w:rPr>
          <w:rFonts w:ascii="Times New Roman" w:hAnsi="Times New Roman" w:cs="宋体" w:hint="eastAsia"/>
          <w:kern w:val="0"/>
          <w:szCs w:val="21"/>
        </w:rPr>
        <w:t>特征</w:t>
      </w:r>
      <w:r w:rsidRPr="00335CA0">
        <w:rPr>
          <w:rFonts w:ascii="Times New Roman" w:hAnsi="Times New Roman" w:cs="宋体"/>
          <w:kern w:val="0"/>
          <w:szCs w:val="21"/>
        </w:rPr>
        <w:t>count_font</w:t>
      </w:r>
      <w:r w:rsidRPr="00335CA0">
        <w:rPr>
          <w:rFonts w:ascii="Times New Roman" w:hAnsi="Times New Roman" w:cs="宋体" w:hint="eastAsia"/>
          <w:kern w:val="0"/>
          <w:szCs w:val="21"/>
        </w:rPr>
        <w:t>与</w:t>
      </w:r>
      <w:proofErr w:type="spellStart"/>
      <w:r w:rsidRPr="00335CA0">
        <w:rPr>
          <w:rFonts w:ascii="Times New Roman" w:hAnsi="Times New Roman" w:cs="宋体"/>
          <w:kern w:val="0"/>
          <w:szCs w:val="21"/>
        </w:rPr>
        <w:t>count_box</w:t>
      </w:r>
      <w:proofErr w:type="spellEnd"/>
      <w:r w:rsidRPr="00335CA0">
        <w:rPr>
          <w:rFonts w:ascii="Times New Roman" w:hAnsi="Times New Roman" w:cs="宋体" w:hint="eastAsia"/>
          <w:kern w:val="0"/>
          <w:szCs w:val="21"/>
        </w:rPr>
        <w:t>：</w:t>
      </w:r>
      <w:commentRangeEnd w:id="20"/>
      <w:r w:rsidRPr="00335CA0">
        <w:rPr>
          <w:rStyle w:val="a9"/>
          <w:rFonts w:ascii="Times New Roman" w:hAnsi="Times New Roman"/>
        </w:rPr>
        <w:commentReference w:id="20"/>
      </w:r>
      <w:r w:rsidRPr="00335CA0">
        <w:rPr>
          <w:rFonts w:ascii="Times New Roman" w:hAnsi="Times New Roman" w:cs="宋体" w:hint="eastAsia"/>
          <w:kern w:val="0"/>
          <w:szCs w:val="21"/>
        </w:rPr>
        <w:t>良性</w:t>
      </w:r>
      <w:commentRangeStart w:id="21"/>
      <w:r w:rsidRPr="00335CA0">
        <w:rPr>
          <w:rFonts w:ascii="Times New Roman" w:hAnsi="Times New Roman" w:cs="宋体" w:hint="eastAsia"/>
          <w:kern w:val="0"/>
          <w:szCs w:val="21"/>
        </w:rPr>
        <w:t>样本</w:t>
      </w:r>
      <w:commentRangeEnd w:id="21"/>
      <w:r w:rsidRPr="00335CA0">
        <w:rPr>
          <w:rStyle w:val="a9"/>
          <w:rFonts w:ascii="Times New Roman" w:hAnsi="Times New Roman"/>
        </w:rPr>
        <w:commentReference w:id="21"/>
      </w:r>
      <w:r w:rsidRPr="00335CA0">
        <w:rPr>
          <w:rFonts w:ascii="Times New Roman" w:hAnsi="Times New Roman" w:cs="宋体" w:hint="eastAsia"/>
          <w:kern w:val="0"/>
          <w:szCs w:val="21"/>
        </w:rPr>
        <w:t>中有很多关于</w:t>
      </w:r>
      <w:r w:rsidRPr="00335CA0">
        <w:rPr>
          <w:rFonts w:ascii="Times New Roman" w:hAnsi="Times New Roman" w:cs="宋体" w:hint="eastAsia"/>
          <w:kern w:val="0"/>
          <w:szCs w:val="21"/>
        </w:rPr>
        <w:t>font</w:t>
      </w:r>
      <w:r w:rsidRPr="00335CA0">
        <w:rPr>
          <w:rFonts w:ascii="Times New Roman" w:hAnsi="Times New Roman" w:cs="宋体" w:hint="eastAsia"/>
          <w:kern w:val="0"/>
          <w:szCs w:val="21"/>
        </w:rPr>
        <w:t>、</w:t>
      </w:r>
      <w:r w:rsidRPr="00335CA0">
        <w:rPr>
          <w:rFonts w:ascii="Times New Roman" w:hAnsi="Times New Roman" w:cs="宋体"/>
          <w:kern w:val="0"/>
          <w:szCs w:val="21"/>
        </w:rPr>
        <w:t>box</w:t>
      </w:r>
      <w:r w:rsidRPr="00335CA0">
        <w:rPr>
          <w:rFonts w:ascii="Times New Roman" w:hAnsi="Times New Roman" w:cs="宋体" w:hint="eastAsia"/>
          <w:kern w:val="0"/>
          <w:szCs w:val="21"/>
        </w:rPr>
        <w:t>等对象，而恶意文档一般不将展示信息作为其首要功能，通常直接将</w:t>
      </w:r>
      <w:r w:rsidRPr="00335CA0">
        <w:rPr>
          <w:rFonts w:ascii="Times New Roman" w:hAnsi="Times New Roman" w:cs="宋体" w:hint="eastAsia"/>
          <w:kern w:val="0"/>
          <w:szCs w:val="21"/>
        </w:rPr>
        <w:t>JS</w:t>
      </w:r>
      <w:r w:rsidRPr="00335CA0">
        <w:rPr>
          <w:rFonts w:ascii="Times New Roman" w:hAnsi="Times New Roman" w:cs="宋体" w:hint="eastAsia"/>
          <w:kern w:val="0"/>
          <w:szCs w:val="21"/>
        </w:rPr>
        <w:t>恶意代码嵌入文档中运行。在统计同一个页面中</w:t>
      </w:r>
      <w:proofErr w:type="spellStart"/>
      <w:r w:rsidRPr="00335CA0">
        <w:rPr>
          <w:rFonts w:ascii="Times New Roman" w:hAnsi="Times New Roman" w:cs="宋体" w:hint="eastAsia"/>
          <w:kern w:val="0"/>
          <w:szCs w:val="21"/>
        </w:rPr>
        <w:t>obj</w:t>
      </w:r>
      <w:proofErr w:type="spellEnd"/>
      <w:r w:rsidRPr="00335CA0">
        <w:rPr>
          <w:rFonts w:ascii="Times New Roman" w:hAnsi="Times New Roman" w:cs="宋体" w:hint="eastAsia"/>
          <w:kern w:val="0"/>
          <w:szCs w:val="21"/>
        </w:rPr>
        <w:t>对象个数时，良性样本和恶意样本存在约</w:t>
      </w:r>
      <w:r w:rsidRPr="00335CA0">
        <w:rPr>
          <w:rFonts w:ascii="Times New Roman" w:hAnsi="Times New Roman" w:cs="宋体" w:hint="eastAsia"/>
          <w:kern w:val="0"/>
          <w:szCs w:val="21"/>
        </w:rPr>
        <w:t>1</w:t>
      </w:r>
      <w:r w:rsidRPr="00335CA0">
        <w:rPr>
          <w:rFonts w:ascii="Times New Roman" w:hAnsi="Times New Roman" w:cs="宋体" w:hint="eastAsia"/>
          <w:kern w:val="0"/>
          <w:szCs w:val="21"/>
        </w:rPr>
        <w:t>倍的差距，如果</w:t>
      </w:r>
      <w:proofErr w:type="spellStart"/>
      <w:r w:rsidRPr="00335CA0">
        <w:rPr>
          <w:rFonts w:ascii="Times New Roman" w:hAnsi="Times New Roman" w:cs="宋体" w:hint="eastAsia"/>
          <w:kern w:val="0"/>
          <w:szCs w:val="21"/>
        </w:rPr>
        <w:t>obj</w:t>
      </w:r>
      <w:proofErr w:type="spellEnd"/>
      <w:r w:rsidRPr="00335CA0">
        <w:rPr>
          <w:rFonts w:ascii="Times New Roman" w:hAnsi="Times New Roman" w:cs="宋体" w:hint="eastAsia"/>
          <w:kern w:val="0"/>
          <w:szCs w:val="21"/>
        </w:rPr>
        <w:t>在同一个页面中突然增多，此文件为恶意文件的概率将</w:t>
      </w:r>
      <w:r w:rsidRPr="00335CA0">
        <w:rPr>
          <w:rFonts w:ascii="Times New Roman" w:hAnsi="Times New Roman" w:cs="宋体"/>
          <w:kern w:val="0"/>
          <w:szCs w:val="21"/>
        </w:rPr>
        <w:t>增大</w:t>
      </w:r>
      <w:r w:rsidRPr="00335CA0">
        <w:rPr>
          <w:rFonts w:ascii="Times New Roman" w:hAnsi="Times New Roman" w:cs="宋体" w:hint="eastAsia"/>
          <w:kern w:val="0"/>
          <w:szCs w:val="21"/>
        </w:rPr>
        <w:t>。</w:t>
      </w:r>
    </w:p>
    <w:p w14:paraId="3BF1CBE8" w14:textId="146F8C9C" w:rsidR="0039723C" w:rsidRDefault="0039723C" w:rsidP="0039723C">
      <w:pPr>
        <w:widowControl/>
        <w:ind w:firstLine="420"/>
        <w:jc w:val="left"/>
        <w:rPr>
          <w:rFonts w:ascii="Times New Roman" w:hAnsi="Times New Roman" w:cs="宋体"/>
          <w:kern w:val="0"/>
          <w:szCs w:val="21"/>
        </w:rPr>
      </w:pPr>
      <w:commentRangeStart w:id="22"/>
      <w:r w:rsidRPr="00335CA0">
        <w:rPr>
          <w:rFonts w:ascii="Times New Roman" w:hAnsi="Times New Roman" w:cs="宋体" w:hint="eastAsia"/>
          <w:kern w:val="0"/>
          <w:szCs w:val="21"/>
        </w:rPr>
        <w:t>特征</w:t>
      </w:r>
      <w:r w:rsidRPr="00335CA0">
        <w:rPr>
          <w:rFonts w:ascii="Times New Roman" w:hAnsi="Times New Roman" w:cs="宋体" w:hint="eastAsia"/>
          <w:kern w:val="0"/>
          <w:szCs w:val="21"/>
        </w:rPr>
        <w:t>count</w:t>
      </w:r>
      <w:r w:rsidRPr="00335CA0">
        <w:rPr>
          <w:rFonts w:ascii="Times New Roman" w:hAnsi="Times New Roman" w:cs="宋体"/>
          <w:kern w:val="0"/>
          <w:szCs w:val="21"/>
        </w:rPr>
        <w:t xml:space="preserve">_endobj </w:t>
      </w:r>
      <w:r w:rsidRPr="00335CA0">
        <w:rPr>
          <w:rFonts w:ascii="Times New Roman" w:hAnsi="Times New Roman" w:cs="宋体" w:hint="eastAsia"/>
          <w:kern w:val="0"/>
          <w:szCs w:val="21"/>
        </w:rPr>
        <w:t>与</w:t>
      </w:r>
      <w:r w:rsidRPr="00335CA0">
        <w:rPr>
          <w:rFonts w:ascii="Times New Roman" w:hAnsi="Times New Roman" w:cs="宋体" w:hint="eastAsia"/>
          <w:kern w:val="0"/>
          <w:szCs w:val="21"/>
        </w:rPr>
        <w:t>count_endst</w:t>
      </w:r>
      <w:r w:rsidRPr="00335CA0">
        <w:rPr>
          <w:rFonts w:ascii="Times New Roman" w:hAnsi="Times New Roman" w:cs="宋体"/>
          <w:kern w:val="0"/>
          <w:szCs w:val="21"/>
        </w:rPr>
        <w:t>ream</w:t>
      </w:r>
      <w:r w:rsidRPr="00335CA0">
        <w:rPr>
          <w:rFonts w:ascii="Times New Roman" w:hAnsi="Times New Roman" w:cs="宋体" w:hint="eastAsia"/>
          <w:kern w:val="0"/>
          <w:szCs w:val="21"/>
        </w:rPr>
        <w:t>：</w:t>
      </w:r>
      <w:commentRangeEnd w:id="22"/>
      <w:r w:rsidRPr="00335CA0">
        <w:rPr>
          <w:rStyle w:val="a9"/>
          <w:rFonts w:ascii="Times New Roman" w:hAnsi="Times New Roman"/>
        </w:rPr>
        <w:commentReference w:id="22"/>
      </w:r>
      <w:r w:rsidRPr="00335CA0">
        <w:rPr>
          <w:rFonts w:ascii="Times New Roman" w:hAnsi="Times New Roman" w:cs="宋体" w:hint="eastAsia"/>
          <w:kern w:val="0"/>
          <w:szCs w:val="21"/>
        </w:rPr>
        <w:t>良性</w:t>
      </w:r>
      <w:commentRangeStart w:id="23"/>
      <w:r w:rsidRPr="00335CA0">
        <w:rPr>
          <w:rFonts w:ascii="Times New Roman" w:hAnsi="Times New Roman" w:cs="宋体" w:hint="eastAsia"/>
          <w:kern w:val="0"/>
          <w:szCs w:val="21"/>
        </w:rPr>
        <w:t>样本</w:t>
      </w:r>
      <w:commentRangeEnd w:id="23"/>
      <w:r w:rsidRPr="00335CA0">
        <w:rPr>
          <w:rStyle w:val="a9"/>
          <w:rFonts w:ascii="Times New Roman" w:hAnsi="Times New Roman"/>
        </w:rPr>
        <w:commentReference w:id="23"/>
      </w:r>
      <w:r w:rsidRPr="00335CA0">
        <w:rPr>
          <w:rFonts w:ascii="Times New Roman" w:hAnsi="Times New Roman" w:cs="宋体" w:hint="eastAsia"/>
          <w:kern w:val="0"/>
          <w:szCs w:val="21"/>
        </w:rPr>
        <w:t>在每个对象结束时都有一个</w:t>
      </w:r>
      <w:proofErr w:type="spellStart"/>
      <w:r w:rsidRPr="00335CA0">
        <w:rPr>
          <w:rFonts w:ascii="Times New Roman" w:hAnsi="Times New Roman" w:cs="宋体" w:hint="eastAsia"/>
          <w:kern w:val="0"/>
          <w:szCs w:val="21"/>
        </w:rPr>
        <w:t>end</w:t>
      </w:r>
      <w:r w:rsidRPr="00335CA0">
        <w:rPr>
          <w:rFonts w:ascii="Times New Roman" w:hAnsi="Times New Roman" w:cs="宋体"/>
          <w:kern w:val="0"/>
          <w:szCs w:val="21"/>
        </w:rPr>
        <w:t>obj</w:t>
      </w:r>
      <w:proofErr w:type="spellEnd"/>
      <w:r w:rsidRPr="00335CA0">
        <w:rPr>
          <w:rFonts w:ascii="Times New Roman" w:hAnsi="Times New Roman" w:cs="宋体" w:hint="eastAsia"/>
          <w:kern w:val="0"/>
          <w:szCs w:val="21"/>
        </w:rPr>
        <w:t>，但恶意</w:t>
      </w:r>
      <w:r w:rsidRPr="00335CA0">
        <w:rPr>
          <w:rFonts w:ascii="Times New Roman" w:hAnsi="Times New Roman" w:cs="宋体" w:hint="eastAsia"/>
          <w:kern w:val="0"/>
          <w:szCs w:val="21"/>
        </w:rPr>
        <w:t>PDF</w:t>
      </w:r>
      <w:r w:rsidRPr="00335CA0">
        <w:rPr>
          <w:rFonts w:ascii="Times New Roman" w:hAnsi="Times New Roman" w:cs="宋体" w:hint="eastAsia"/>
          <w:kern w:val="0"/>
          <w:szCs w:val="21"/>
        </w:rPr>
        <w:t>文件为了混淆</w:t>
      </w:r>
      <w:proofErr w:type="gramStart"/>
      <w:r w:rsidRPr="00335CA0">
        <w:rPr>
          <w:rFonts w:ascii="Times New Roman" w:hAnsi="Times New Roman" w:cs="宋体" w:hint="eastAsia"/>
          <w:kern w:val="0"/>
          <w:szCs w:val="21"/>
        </w:rPr>
        <w:t>解析器</w:t>
      </w:r>
      <w:proofErr w:type="gramEnd"/>
      <w:r w:rsidRPr="00335CA0">
        <w:rPr>
          <w:rFonts w:ascii="Times New Roman" w:hAnsi="Times New Roman" w:cs="宋体" w:hint="eastAsia"/>
          <w:kern w:val="0"/>
          <w:szCs w:val="21"/>
        </w:rPr>
        <w:t>会尽可能少地使用</w:t>
      </w:r>
      <w:proofErr w:type="spellStart"/>
      <w:r w:rsidRPr="00335CA0">
        <w:rPr>
          <w:rFonts w:ascii="Times New Roman" w:hAnsi="Times New Roman" w:cs="宋体" w:hint="eastAsia"/>
          <w:kern w:val="0"/>
          <w:szCs w:val="21"/>
        </w:rPr>
        <w:t>end</w:t>
      </w:r>
      <w:r w:rsidRPr="00335CA0">
        <w:rPr>
          <w:rFonts w:ascii="Times New Roman" w:hAnsi="Times New Roman" w:cs="宋体"/>
          <w:kern w:val="0"/>
          <w:szCs w:val="21"/>
        </w:rPr>
        <w:t>obj</w:t>
      </w:r>
      <w:proofErr w:type="spellEnd"/>
      <w:r w:rsidRPr="00335CA0">
        <w:rPr>
          <w:rFonts w:ascii="Times New Roman" w:hAnsi="Times New Roman" w:cs="宋体" w:hint="eastAsia"/>
          <w:kern w:val="0"/>
          <w:szCs w:val="21"/>
        </w:rPr>
        <w:t>和</w:t>
      </w:r>
      <w:proofErr w:type="spellStart"/>
      <w:r w:rsidRPr="00335CA0">
        <w:rPr>
          <w:rFonts w:ascii="Times New Roman" w:hAnsi="Times New Roman" w:cs="宋体" w:hint="eastAsia"/>
          <w:kern w:val="0"/>
          <w:szCs w:val="21"/>
        </w:rPr>
        <w:t>end</w:t>
      </w:r>
      <w:r w:rsidRPr="00335CA0">
        <w:rPr>
          <w:rFonts w:ascii="Times New Roman" w:hAnsi="Times New Roman" w:cs="宋体"/>
          <w:kern w:val="0"/>
          <w:szCs w:val="21"/>
        </w:rPr>
        <w:t>strea</w:t>
      </w:r>
      <w:r w:rsidRPr="00335CA0">
        <w:rPr>
          <w:rFonts w:ascii="Times New Roman" w:hAnsi="Times New Roman" w:cs="宋体" w:hint="eastAsia"/>
          <w:kern w:val="0"/>
          <w:szCs w:val="21"/>
        </w:rPr>
        <w:t>m</w:t>
      </w:r>
      <w:proofErr w:type="spellEnd"/>
      <w:r w:rsidRPr="00335CA0">
        <w:rPr>
          <w:rFonts w:ascii="Times New Roman" w:hAnsi="Times New Roman" w:cs="宋体" w:hint="eastAsia"/>
          <w:kern w:val="0"/>
          <w:szCs w:val="21"/>
        </w:rPr>
        <w:t>，这就导致</w:t>
      </w:r>
      <w:proofErr w:type="gramStart"/>
      <w:r w:rsidRPr="00335CA0">
        <w:rPr>
          <w:rFonts w:ascii="Times New Roman" w:hAnsi="Times New Roman" w:cs="宋体" w:hint="eastAsia"/>
          <w:kern w:val="0"/>
          <w:szCs w:val="21"/>
        </w:rPr>
        <w:t>解析器</w:t>
      </w:r>
      <w:proofErr w:type="gramEnd"/>
      <w:r w:rsidRPr="00335CA0">
        <w:rPr>
          <w:rFonts w:ascii="Times New Roman" w:hAnsi="Times New Roman" w:cs="宋体" w:hint="eastAsia"/>
          <w:kern w:val="0"/>
          <w:szCs w:val="21"/>
        </w:rPr>
        <w:t>在解析恶意</w:t>
      </w:r>
      <w:r w:rsidRPr="00335CA0">
        <w:rPr>
          <w:rFonts w:ascii="Times New Roman" w:hAnsi="Times New Roman" w:cs="宋体" w:hint="eastAsia"/>
          <w:kern w:val="0"/>
          <w:szCs w:val="21"/>
        </w:rPr>
        <w:t>PDF</w:t>
      </w:r>
      <w:r w:rsidRPr="00335CA0">
        <w:rPr>
          <w:rFonts w:ascii="Times New Roman" w:hAnsi="Times New Roman" w:cs="宋体" w:hint="eastAsia"/>
          <w:kern w:val="0"/>
          <w:szCs w:val="21"/>
        </w:rPr>
        <w:t>文件时不能完整获取整个对象，或导致整个</w:t>
      </w:r>
      <w:r w:rsidRPr="00335CA0">
        <w:rPr>
          <w:rFonts w:ascii="Times New Roman" w:hAnsi="Times New Roman" w:cs="宋体" w:hint="eastAsia"/>
          <w:kern w:val="0"/>
          <w:szCs w:val="21"/>
        </w:rPr>
        <w:t>PDF</w:t>
      </w:r>
      <w:r w:rsidRPr="00335CA0">
        <w:rPr>
          <w:rFonts w:ascii="Times New Roman" w:hAnsi="Times New Roman" w:cs="宋体" w:hint="eastAsia"/>
          <w:kern w:val="0"/>
          <w:szCs w:val="21"/>
        </w:rPr>
        <w:t>文件解析失败，使恶意</w:t>
      </w:r>
      <w:r w:rsidRPr="00335CA0">
        <w:rPr>
          <w:rFonts w:ascii="Times New Roman" w:hAnsi="Times New Roman" w:cs="宋体" w:hint="eastAsia"/>
          <w:kern w:val="0"/>
          <w:szCs w:val="21"/>
        </w:rPr>
        <w:t>PDF</w:t>
      </w:r>
      <w:r w:rsidRPr="00335CA0">
        <w:rPr>
          <w:rFonts w:ascii="Times New Roman" w:hAnsi="Times New Roman" w:cs="宋体" w:hint="eastAsia"/>
          <w:kern w:val="0"/>
          <w:szCs w:val="21"/>
        </w:rPr>
        <w:t>文件成功逃逸。这是恶意文件逃逸</w:t>
      </w:r>
      <w:proofErr w:type="gramStart"/>
      <w:r w:rsidRPr="00335CA0">
        <w:rPr>
          <w:rFonts w:ascii="Times New Roman" w:hAnsi="Times New Roman" w:cs="宋体" w:hint="eastAsia"/>
          <w:kern w:val="0"/>
          <w:szCs w:val="21"/>
        </w:rPr>
        <w:t>解析器</w:t>
      </w:r>
      <w:proofErr w:type="gramEnd"/>
      <w:r w:rsidRPr="00335CA0">
        <w:rPr>
          <w:rFonts w:ascii="Times New Roman" w:hAnsi="Times New Roman" w:cs="宋体" w:hint="eastAsia"/>
          <w:kern w:val="0"/>
          <w:szCs w:val="21"/>
        </w:rPr>
        <w:t>最常使用的方法。</w:t>
      </w:r>
    </w:p>
    <w:p w14:paraId="37E88CBC" w14:textId="77777777" w:rsidR="00710015" w:rsidRPr="00335CA0" w:rsidRDefault="00710015" w:rsidP="003165C9">
      <w:pPr>
        <w:widowControl/>
        <w:ind w:firstLine="420"/>
        <w:jc w:val="left"/>
        <w:rPr>
          <w:rFonts w:ascii="Times New Roman" w:hAnsi="Times New Roman" w:cs="宋体"/>
          <w:kern w:val="0"/>
          <w:szCs w:val="21"/>
        </w:rPr>
      </w:pPr>
    </w:p>
    <w:p w14:paraId="40730984" w14:textId="1DAEB25A" w:rsidR="00066747" w:rsidRPr="00335CA0" w:rsidRDefault="00710015" w:rsidP="00E53920">
      <w:pPr>
        <w:pStyle w:val="ac"/>
        <w:keepNext/>
      </w:pPr>
      <w:r>
        <w:rPr>
          <w:rFonts w:eastAsia="宋体" w:hint="eastAsia"/>
          <w:sz w:val="18"/>
        </w:rPr>
        <w:t>表</w:t>
      </w:r>
      <w:r w:rsidR="00066747" w:rsidRPr="00335CA0">
        <w:rPr>
          <w:rFonts w:eastAsia="宋体" w:hint="eastAsia"/>
          <w:sz w:val="18"/>
        </w:rPr>
        <w:t>2</w:t>
      </w:r>
      <w:r w:rsidR="00066747" w:rsidRPr="00335CA0">
        <w:rPr>
          <w:rFonts w:eastAsia="宋体"/>
          <w:sz w:val="18"/>
        </w:rPr>
        <w:t xml:space="preserve"> </w:t>
      </w:r>
      <w:r w:rsidR="00066747" w:rsidRPr="00335CA0">
        <w:rPr>
          <w:rFonts w:eastAsia="宋体" w:cs="宋体" w:hint="eastAsia"/>
          <w:sz w:val="18"/>
        </w:rPr>
        <w:t>良性样本与恶意样本特征均值对比</w:t>
      </w:r>
    </w:p>
    <w:tbl>
      <w:tblPr>
        <w:tblStyle w:val="a8"/>
        <w:tblW w:w="0" w:type="auto"/>
        <w:jc w:val="center"/>
        <w:tblLook w:val="04A0" w:firstRow="1" w:lastRow="0" w:firstColumn="1" w:lastColumn="0" w:noHBand="0" w:noVBand="1"/>
      </w:tblPr>
      <w:tblGrid>
        <w:gridCol w:w="1686"/>
        <w:gridCol w:w="936"/>
        <w:gridCol w:w="1391"/>
      </w:tblGrid>
      <w:tr w:rsidR="00066747" w:rsidRPr="00335CA0" w14:paraId="1BF2CF1D" w14:textId="77777777" w:rsidTr="009B3AC0">
        <w:trPr>
          <w:jc w:val="center"/>
        </w:trPr>
        <w:tc>
          <w:tcPr>
            <w:tcW w:w="0" w:type="auto"/>
            <w:vAlign w:val="center"/>
          </w:tcPr>
          <w:p w14:paraId="15F9DECD" w14:textId="44B46AFB" w:rsidR="00066747" w:rsidRPr="00335CA0" w:rsidRDefault="00962D2B" w:rsidP="009B3AC0">
            <w:pPr>
              <w:spacing w:line="0" w:lineRule="atLeast"/>
              <w:jc w:val="center"/>
              <w:rPr>
                <w:rFonts w:ascii="Times New Roman" w:hAnsi="Times New Roman"/>
              </w:rPr>
            </w:pPr>
            <w:r>
              <w:rPr>
                <w:rFonts w:ascii="Times New Roman" w:hAnsi="Times New Roman" w:hint="eastAsia"/>
                <w:sz w:val="18"/>
                <w:szCs w:val="18"/>
              </w:rPr>
              <w:t>特征</w:t>
            </w:r>
            <w:commentRangeStart w:id="24"/>
          </w:p>
        </w:tc>
        <w:tc>
          <w:tcPr>
            <w:tcW w:w="0" w:type="auto"/>
            <w:vAlign w:val="center"/>
          </w:tcPr>
          <w:p w14:paraId="2DE52009" w14:textId="51FCF00D" w:rsidR="00066747" w:rsidRPr="00335CA0" w:rsidRDefault="008502D1" w:rsidP="009B3AC0">
            <w:pPr>
              <w:spacing w:line="0" w:lineRule="atLeast"/>
              <w:jc w:val="center"/>
              <w:rPr>
                <w:rFonts w:ascii="Times New Roman" w:hAnsi="Times New Roman"/>
              </w:rPr>
            </w:pPr>
            <w:r>
              <w:rPr>
                <w:rFonts w:ascii="Times New Roman" w:hAnsi="Times New Roman" w:hint="eastAsia"/>
                <w:sz w:val="18"/>
                <w:szCs w:val="18"/>
              </w:rPr>
              <w:t>良性样本</w:t>
            </w:r>
          </w:p>
        </w:tc>
        <w:tc>
          <w:tcPr>
            <w:tcW w:w="0" w:type="auto"/>
            <w:vAlign w:val="center"/>
          </w:tcPr>
          <w:p w14:paraId="4A0AD0A3" w14:textId="1FD18518" w:rsidR="00066747" w:rsidRPr="00335CA0" w:rsidRDefault="00D46358" w:rsidP="009B3AC0">
            <w:pPr>
              <w:spacing w:line="0" w:lineRule="atLeast"/>
              <w:jc w:val="center"/>
              <w:rPr>
                <w:rFonts w:ascii="Times New Roman" w:hAnsi="Times New Roman"/>
              </w:rPr>
            </w:pPr>
            <w:r>
              <w:rPr>
                <w:rFonts w:ascii="Times New Roman" w:hAnsi="Times New Roman" w:hint="eastAsia"/>
                <w:sz w:val="18"/>
                <w:szCs w:val="18"/>
              </w:rPr>
              <w:t>恶意样本</w:t>
            </w:r>
            <w:commentRangeEnd w:id="24"/>
            <w:r w:rsidR="009B3AC0" w:rsidRPr="00335CA0">
              <w:rPr>
                <w:rStyle w:val="a9"/>
                <w:rFonts w:ascii="Times New Roman" w:hAnsi="Times New Roman"/>
              </w:rPr>
              <w:commentReference w:id="24"/>
            </w:r>
          </w:p>
        </w:tc>
      </w:tr>
      <w:tr w:rsidR="00066747" w:rsidRPr="00335CA0" w14:paraId="20435604" w14:textId="77777777" w:rsidTr="009B3AC0">
        <w:trPr>
          <w:jc w:val="center"/>
        </w:trPr>
        <w:tc>
          <w:tcPr>
            <w:tcW w:w="0" w:type="auto"/>
            <w:vAlign w:val="center"/>
          </w:tcPr>
          <w:p w14:paraId="4D005377" w14:textId="15FBF0AE"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count_font</w:t>
            </w:r>
          </w:p>
        </w:tc>
        <w:tc>
          <w:tcPr>
            <w:tcW w:w="0" w:type="auto"/>
            <w:vAlign w:val="center"/>
          </w:tcPr>
          <w:p w14:paraId="208EE475" w14:textId="7D4D0B4A"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14.64</w:t>
            </w:r>
          </w:p>
        </w:tc>
        <w:tc>
          <w:tcPr>
            <w:tcW w:w="0" w:type="auto"/>
            <w:vAlign w:val="center"/>
          </w:tcPr>
          <w:p w14:paraId="24DF2962" w14:textId="0FB70C0C"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0.55</w:t>
            </w:r>
          </w:p>
        </w:tc>
      </w:tr>
      <w:tr w:rsidR="00066747" w:rsidRPr="00335CA0" w14:paraId="469EADA9" w14:textId="77777777" w:rsidTr="009B3AC0">
        <w:trPr>
          <w:jc w:val="center"/>
        </w:trPr>
        <w:tc>
          <w:tcPr>
            <w:tcW w:w="0" w:type="auto"/>
            <w:vAlign w:val="center"/>
          </w:tcPr>
          <w:p w14:paraId="5247A0E2" w14:textId="7C55ED11" w:rsidR="00066747" w:rsidRPr="00335CA0" w:rsidRDefault="00066747" w:rsidP="009B3AC0">
            <w:pPr>
              <w:spacing w:line="0" w:lineRule="atLeast"/>
              <w:jc w:val="center"/>
              <w:rPr>
                <w:rFonts w:ascii="Times New Roman" w:hAnsi="Times New Roman"/>
              </w:rPr>
            </w:pPr>
            <w:proofErr w:type="spellStart"/>
            <w:r w:rsidRPr="00335CA0">
              <w:rPr>
                <w:rFonts w:ascii="Times New Roman" w:hAnsi="Times New Roman"/>
                <w:sz w:val="18"/>
                <w:szCs w:val="18"/>
              </w:rPr>
              <w:t>count_acroform_ob</w:t>
            </w:r>
            <w:r w:rsidRPr="00335CA0">
              <w:rPr>
                <w:rFonts w:ascii="Times New Roman" w:hAnsi="Times New Roman" w:hint="eastAsia"/>
                <w:sz w:val="18"/>
                <w:szCs w:val="18"/>
              </w:rPr>
              <w:t>j</w:t>
            </w:r>
            <w:proofErr w:type="spellEnd"/>
          </w:p>
        </w:tc>
        <w:tc>
          <w:tcPr>
            <w:tcW w:w="0" w:type="auto"/>
            <w:vAlign w:val="center"/>
          </w:tcPr>
          <w:p w14:paraId="20F3D83E" w14:textId="077494AC"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700</w:t>
            </w:r>
          </w:p>
        </w:tc>
        <w:tc>
          <w:tcPr>
            <w:tcW w:w="0" w:type="auto"/>
            <w:vAlign w:val="center"/>
          </w:tcPr>
          <w:p w14:paraId="45BB89B5" w14:textId="1E7848C1"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1400</w:t>
            </w:r>
          </w:p>
        </w:tc>
      </w:tr>
      <w:tr w:rsidR="00066747" w:rsidRPr="00335CA0" w14:paraId="2B9EEF66" w14:textId="77777777" w:rsidTr="009B3AC0">
        <w:trPr>
          <w:jc w:val="center"/>
        </w:trPr>
        <w:tc>
          <w:tcPr>
            <w:tcW w:w="0" w:type="auto"/>
            <w:vAlign w:val="center"/>
          </w:tcPr>
          <w:p w14:paraId="5078FC1E" w14:textId="078BC56B"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count_box_a4</w:t>
            </w:r>
          </w:p>
        </w:tc>
        <w:tc>
          <w:tcPr>
            <w:tcW w:w="0" w:type="auto"/>
            <w:vAlign w:val="center"/>
          </w:tcPr>
          <w:p w14:paraId="4C6CEEED" w14:textId="18216148"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12001</w:t>
            </w:r>
          </w:p>
        </w:tc>
        <w:tc>
          <w:tcPr>
            <w:tcW w:w="0" w:type="auto"/>
            <w:vAlign w:val="center"/>
          </w:tcPr>
          <w:p w14:paraId="0A16E6BF" w14:textId="539DBE9A"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200</w:t>
            </w:r>
          </w:p>
        </w:tc>
      </w:tr>
      <w:tr w:rsidR="00066747" w:rsidRPr="00335CA0" w14:paraId="718603B5" w14:textId="77777777" w:rsidTr="009B3AC0">
        <w:trPr>
          <w:jc w:val="center"/>
        </w:trPr>
        <w:tc>
          <w:tcPr>
            <w:tcW w:w="0" w:type="auto"/>
            <w:vAlign w:val="center"/>
          </w:tcPr>
          <w:p w14:paraId="0B52F6DF" w14:textId="65A603AB"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count_box_legal</w:t>
            </w:r>
          </w:p>
        </w:tc>
        <w:tc>
          <w:tcPr>
            <w:tcW w:w="0" w:type="auto"/>
            <w:vAlign w:val="center"/>
          </w:tcPr>
          <w:p w14:paraId="08D58230" w14:textId="2CE79C47"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395040</w:t>
            </w:r>
          </w:p>
        </w:tc>
        <w:tc>
          <w:tcPr>
            <w:tcW w:w="0" w:type="auto"/>
            <w:vAlign w:val="center"/>
          </w:tcPr>
          <w:p w14:paraId="01F00F42" w14:textId="4C630B83"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0</w:t>
            </w:r>
          </w:p>
        </w:tc>
      </w:tr>
      <w:tr w:rsidR="00066747" w:rsidRPr="00335CA0" w14:paraId="7DA33283" w14:textId="77777777" w:rsidTr="009B3AC0">
        <w:trPr>
          <w:jc w:val="center"/>
        </w:trPr>
        <w:tc>
          <w:tcPr>
            <w:tcW w:w="0" w:type="auto"/>
            <w:vAlign w:val="center"/>
          </w:tcPr>
          <w:p w14:paraId="3D492174" w14:textId="0EBD7184"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count_endobj</w:t>
            </w:r>
          </w:p>
        </w:tc>
        <w:tc>
          <w:tcPr>
            <w:tcW w:w="0" w:type="auto"/>
            <w:vAlign w:val="center"/>
          </w:tcPr>
          <w:p w14:paraId="399542DF" w14:textId="14B88F07"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95.80</w:t>
            </w:r>
          </w:p>
        </w:tc>
        <w:tc>
          <w:tcPr>
            <w:tcW w:w="0" w:type="auto"/>
            <w:vAlign w:val="center"/>
          </w:tcPr>
          <w:p w14:paraId="2E3335C9" w14:textId="0753AA42"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9.68</w:t>
            </w:r>
          </w:p>
        </w:tc>
      </w:tr>
      <w:tr w:rsidR="00066747" w:rsidRPr="00335CA0" w14:paraId="1ECE7D05" w14:textId="77777777" w:rsidTr="009B3AC0">
        <w:trPr>
          <w:jc w:val="center"/>
        </w:trPr>
        <w:tc>
          <w:tcPr>
            <w:tcW w:w="0" w:type="auto"/>
            <w:vAlign w:val="center"/>
          </w:tcPr>
          <w:p w14:paraId="78D5CB44" w14:textId="2FB7479F"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count_endstream</w:t>
            </w:r>
          </w:p>
        </w:tc>
        <w:tc>
          <w:tcPr>
            <w:tcW w:w="0" w:type="auto"/>
            <w:vAlign w:val="center"/>
          </w:tcPr>
          <w:p w14:paraId="3CE3DD53" w14:textId="25436798"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30.43</w:t>
            </w:r>
          </w:p>
        </w:tc>
        <w:tc>
          <w:tcPr>
            <w:tcW w:w="0" w:type="auto"/>
            <w:vAlign w:val="center"/>
          </w:tcPr>
          <w:p w14:paraId="0CAE891B" w14:textId="25E9FAFA"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3.78</w:t>
            </w:r>
          </w:p>
        </w:tc>
      </w:tr>
      <w:tr w:rsidR="00066747" w:rsidRPr="00335CA0" w14:paraId="60D61280" w14:textId="77777777" w:rsidTr="009B3AC0">
        <w:trPr>
          <w:jc w:val="center"/>
        </w:trPr>
        <w:tc>
          <w:tcPr>
            <w:tcW w:w="0" w:type="auto"/>
            <w:vAlign w:val="center"/>
          </w:tcPr>
          <w:p w14:paraId="729EE2BC" w14:textId="1C4E0A9C" w:rsidR="00066747" w:rsidRPr="00335CA0" w:rsidRDefault="00066747" w:rsidP="009B3AC0">
            <w:pPr>
              <w:spacing w:line="0" w:lineRule="atLeast"/>
              <w:jc w:val="center"/>
              <w:rPr>
                <w:rFonts w:ascii="Times New Roman" w:hAnsi="Times New Roman"/>
              </w:rPr>
            </w:pPr>
            <w:proofErr w:type="spellStart"/>
            <w:r w:rsidRPr="00335CA0">
              <w:rPr>
                <w:rFonts w:ascii="Times New Roman" w:hAnsi="Times New Roman"/>
                <w:sz w:val="18"/>
                <w:szCs w:val="18"/>
              </w:rPr>
              <w:t>count_page_obj</w:t>
            </w:r>
            <w:proofErr w:type="spellEnd"/>
          </w:p>
        </w:tc>
        <w:tc>
          <w:tcPr>
            <w:tcW w:w="0" w:type="auto"/>
            <w:vAlign w:val="center"/>
          </w:tcPr>
          <w:p w14:paraId="546D2FCC" w14:textId="78F9C894"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8001</w:t>
            </w:r>
          </w:p>
        </w:tc>
        <w:tc>
          <w:tcPr>
            <w:tcW w:w="0" w:type="auto"/>
            <w:vAlign w:val="center"/>
          </w:tcPr>
          <w:p w14:paraId="7BCF755B" w14:textId="2190C1AA"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16003</w:t>
            </w:r>
          </w:p>
        </w:tc>
      </w:tr>
      <w:tr w:rsidR="00066747" w:rsidRPr="00335CA0" w14:paraId="2D501C5A" w14:textId="77777777" w:rsidTr="009B3AC0">
        <w:trPr>
          <w:jc w:val="center"/>
        </w:trPr>
        <w:tc>
          <w:tcPr>
            <w:tcW w:w="0" w:type="auto"/>
            <w:vAlign w:val="center"/>
          </w:tcPr>
          <w:p w14:paraId="0F90AED1" w14:textId="49625FD0"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count_image_small</w:t>
            </w:r>
          </w:p>
        </w:tc>
        <w:tc>
          <w:tcPr>
            <w:tcW w:w="0" w:type="auto"/>
            <w:vAlign w:val="center"/>
          </w:tcPr>
          <w:p w14:paraId="3C8F3422" w14:textId="5E028C39"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915892</w:t>
            </w:r>
          </w:p>
        </w:tc>
        <w:tc>
          <w:tcPr>
            <w:tcW w:w="0" w:type="auto"/>
            <w:vAlign w:val="center"/>
          </w:tcPr>
          <w:p w14:paraId="5CCFDCA2" w14:textId="22CA427F"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12002</w:t>
            </w:r>
          </w:p>
        </w:tc>
      </w:tr>
      <w:tr w:rsidR="00066747" w:rsidRPr="00335CA0" w14:paraId="43BF7623" w14:textId="77777777" w:rsidTr="009B3AC0">
        <w:trPr>
          <w:jc w:val="center"/>
        </w:trPr>
        <w:tc>
          <w:tcPr>
            <w:tcW w:w="0" w:type="auto"/>
            <w:vAlign w:val="center"/>
          </w:tcPr>
          <w:p w14:paraId="755C78F1" w14:textId="4465C92B"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count_js</w:t>
            </w:r>
          </w:p>
        </w:tc>
        <w:tc>
          <w:tcPr>
            <w:tcW w:w="0" w:type="auto"/>
            <w:vAlign w:val="center"/>
          </w:tcPr>
          <w:p w14:paraId="7798A3FE" w14:textId="0FE357F5"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0.71</w:t>
            </w:r>
          </w:p>
        </w:tc>
        <w:tc>
          <w:tcPr>
            <w:tcW w:w="0" w:type="auto"/>
            <w:vAlign w:val="center"/>
          </w:tcPr>
          <w:p w14:paraId="35D83D96" w14:textId="1FB2039C"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1.01</w:t>
            </w:r>
          </w:p>
        </w:tc>
      </w:tr>
      <w:tr w:rsidR="00066747" w:rsidRPr="00335CA0" w14:paraId="4BE610AB" w14:textId="77777777" w:rsidTr="009B3AC0">
        <w:trPr>
          <w:jc w:val="center"/>
        </w:trPr>
        <w:tc>
          <w:tcPr>
            <w:tcW w:w="0" w:type="auto"/>
            <w:vAlign w:val="center"/>
          </w:tcPr>
          <w:p w14:paraId="232403F8" w14:textId="0B413498"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count_obj</w:t>
            </w:r>
          </w:p>
        </w:tc>
        <w:tc>
          <w:tcPr>
            <w:tcW w:w="0" w:type="auto"/>
            <w:vAlign w:val="center"/>
          </w:tcPr>
          <w:p w14:paraId="37B9001C" w14:textId="5F8B522E"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100.96</w:t>
            </w:r>
          </w:p>
        </w:tc>
        <w:tc>
          <w:tcPr>
            <w:tcW w:w="0" w:type="auto"/>
            <w:vAlign w:val="center"/>
          </w:tcPr>
          <w:p w14:paraId="4F4602CB" w14:textId="7EDC99EE"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12.01</w:t>
            </w:r>
          </w:p>
        </w:tc>
      </w:tr>
      <w:tr w:rsidR="00066747" w:rsidRPr="00335CA0" w14:paraId="55EF224A" w14:textId="77777777" w:rsidTr="009B3AC0">
        <w:trPr>
          <w:jc w:val="center"/>
        </w:trPr>
        <w:tc>
          <w:tcPr>
            <w:tcW w:w="0" w:type="auto"/>
            <w:vAlign w:val="center"/>
          </w:tcPr>
          <w:p w14:paraId="541A51AD" w14:textId="700A3CE3"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count_objstm</w:t>
            </w:r>
          </w:p>
        </w:tc>
        <w:tc>
          <w:tcPr>
            <w:tcW w:w="0" w:type="auto"/>
            <w:vAlign w:val="center"/>
          </w:tcPr>
          <w:p w14:paraId="10BC46B9" w14:textId="53CED35D"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1.57</w:t>
            </w:r>
          </w:p>
        </w:tc>
        <w:tc>
          <w:tcPr>
            <w:tcW w:w="0" w:type="auto"/>
            <w:vAlign w:val="center"/>
          </w:tcPr>
          <w:p w14:paraId="21F1D7C3" w14:textId="408F7D36" w:rsidR="00066747" w:rsidRPr="00335CA0" w:rsidRDefault="00066747" w:rsidP="009B3AC0">
            <w:pPr>
              <w:spacing w:line="0" w:lineRule="atLeast"/>
              <w:jc w:val="center"/>
              <w:rPr>
                <w:rFonts w:ascii="Times New Roman" w:hAnsi="Times New Roman"/>
              </w:rPr>
            </w:pPr>
            <w:r w:rsidRPr="00335CA0">
              <w:rPr>
                <w:rFonts w:ascii="Times New Roman" w:hAnsi="Times New Roman"/>
                <w:sz w:val="18"/>
                <w:szCs w:val="18"/>
              </w:rPr>
              <w:t>0.15</w:t>
            </w:r>
          </w:p>
        </w:tc>
      </w:tr>
    </w:tbl>
    <w:p w14:paraId="6AE1D634" w14:textId="64A423F8" w:rsidR="00F53A03" w:rsidRPr="00335CA0" w:rsidRDefault="00F53A03" w:rsidP="00E53920">
      <w:pPr>
        <w:widowControl/>
        <w:jc w:val="left"/>
        <w:rPr>
          <w:rFonts w:ascii="Times New Roman" w:hAnsi="Times New Roman" w:cs="宋体"/>
          <w:kern w:val="0"/>
          <w:szCs w:val="21"/>
        </w:rPr>
      </w:pPr>
    </w:p>
    <w:p w14:paraId="76D09B1F" w14:textId="77777777" w:rsidR="00B7410C" w:rsidRPr="00335CA0" w:rsidRDefault="00B7410C" w:rsidP="00B7410C">
      <w:pPr>
        <w:rPr>
          <w:rFonts w:ascii="Times New Roman" w:hAnsi="Times New Roman"/>
        </w:rPr>
      </w:pPr>
    </w:p>
    <w:p w14:paraId="4DE6B2CE" w14:textId="28131CB2" w:rsidR="00443C68" w:rsidRPr="00335CA0" w:rsidRDefault="00116145" w:rsidP="00291BF7">
      <w:pPr>
        <w:pStyle w:val="2"/>
        <w:rPr>
          <w:rFonts w:ascii="Times New Roman" w:eastAsia="宋体" w:hAnsi="Times New Roman"/>
        </w:rPr>
      </w:pPr>
      <w:r w:rsidRPr="00335CA0">
        <w:rPr>
          <w:rFonts w:ascii="Times New Roman" w:eastAsia="宋体" w:hAnsi="Times New Roman"/>
        </w:rPr>
        <w:t>2</w:t>
      </w:r>
      <w:r w:rsidR="00443C68" w:rsidRPr="00335CA0">
        <w:rPr>
          <w:rFonts w:ascii="Times New Roman" w:eastAsia="宋体" w:hAnsi="Times New Roman"/>
        </w:rPr>
        <w:t xml:space="preserve">.4 </w:t>
      </w:r>
      <w:r w:rsidR="00443C68" w:rsidRPr="00335CA0">
        <w:rPr>
          <w:rFonts w:ascii="Times New Roman" w:eastAsia="宋体" w:hAnsi="Times New Roman" w:cs="宋体" w:hint="eastAsia"/>
        </w:rPr>
        <w:t>分类算法</w:t>
      </w:r>
    </w:p>
    <w:p w14:paraId="2784BE44" w14:textId="0773B9F6" w:rsidR="00F2352E" w:rsidRPr="00335CA0" w:rsidRDefault="00874646" w:rsidP="00085304">
      <w:pPr>
        <w:ind w:firstLine="420"/>
        <w:rPr>
          <w:rFonts w:ascii="Times New Roman" w:hAnsi="Times New Roman"/>
        </w:rPr>
      </w:pPr>
      <w:r w:rsidRPr="00335CA0">
        <w:rPr>
          <w:rFonts w:ascii="Times New Roman" w:hAnsi="Times New Roman"/>
        </w:rPr>
        <w:t>AI</w:t>
      </w:r>
      <w:r w:rsidRPr="00335CA0">
        <w:rPr>
          <w:rFonts w:ascii="Times New Roman" w:hAnsi="Times New Roman" w:cs="宋体" w:hint="eastAsia"/>
        </w:rPr>
        <w:t>引擎的重要组成部分之一是算法，</w:t>
      </w:r>
      <w:r w:rsidR="00D925E0" w:rsidRPr="00335CA0">
        <w:rPr>
          <w:rFonts w:ascii="Times New Roman" w:hAnsi="Times New Roman" w:cs="宋体" w:hint="eastAsia"/>
        </w:rPr>
        <w:t>本文对</w:t>
      </w:r>
      <w:r w:rsidRPr="00335CA0">
        <w:rPr>
          <w:rFonts w:ascii="Times New Roman" w:hAnsi="Times New Roman" w:hint="eastAsia"/>
        </w:rPr>
        <w:t>SVM</w:t>
      </w:r>
      <w:r w:rsidR="00D925E0" w:rsidRPr="00335CA0">
        <w:rPr>
          <w:rFonts w:ascii="Times New Roman" w:hAnsi="Times New Roman" w:cs="宋体" w:hint="eastAsia"/>
        </w:rPr>
        <w:t>算法、</w:t>
      </w:r>
      <w:r w:rsidRPr="00335CA0">
        <w:rPr>
          <w:rFonts w:ascii="Times New Roman" w:hAnsi="Times New Roman" w:cs="宋体" w:hint="eastAsia"/>
        </w:rPr>
        <w:t>决策树</w:t>
      </w:r>
      <w:r w:rsidR="00D925E0" w:rsidRPr="00335CA0">
        <w:rPr>
          <w:rFonts w:ascii="Times New Roman" w:hAnsi="Times New Roman" w:cs="宋体" w:hint="eastAsia"/>
        </w:rPr>
        <w:t>算法、</w:t>
      </w:r>
      <w:r w:rsidRPr="00335CA0">
        <w:rPr>
          <w:rFonts w:ascii="Times New Roman" w:hAnsi="Times New Roman" w:cs="宋体" w:hint="eastAsia"/>
        </w:rPr>
        <w:t>随机森林</w:t>
      </w:r>
      <w:r w:rsidR="00D925E0" w:rsidRPr="00335CA0">
        <w:rPr>
          <w:rFonts w:ascii="Times New Roman" w:hAnsi="Times New Roman" w:cs="宋体" w:hint="eastAsia"/>
        </w:rPr>
        <w:t>算法</w:t>
      </w:r>
      <w:r w:rsidR="00A50290" w:rsidRPr="00335CA0">
        <w:rPr>
          <w:rFonts w:ascii="Times New Roman" w:hAnsi="Times New Roman" w:cs="宋体" w:hint="eastAsia"/>
        </w:rPr>
        <w:t>进行比较</w:t>
      </w:r>
      <w:r w:rsidR="00D925E0" w:rsidRPr="00335CA0">
        <w:rPr>
          <w:rFonts w:ascii="Times New Roman" w:hAnsi="Times New Roman" w:cs="宋体" w:hint="eastAsia"/>
        </w:rPr>
        <w:t>，</w:t>
      </w:r>
      <w:r w:rsidRPr="00335CA0">
        <w:rPr>
          <w:rFonts w:ascii="Times New Roman" w:hAnsi="Times New Roman" w:cs="宋体" w:hint="eastAsia"/>
        </w:rPr>
        <w:t>经过多次训练与分类</w:t>
      </w:r>
      <w:r w:rsidR="00D925E0" w:rsidRPr="00335CA0">
        <w:rPr>
          <w:rFonts w:ascii="Times New Roman" w:hAnsi="Times New Roman" w:cs="宋体" w:hint="eastAsia"/>
        </w:rPr>
        <w:t>得到</w:t>
      </w:r>
      <w:r w:rsidR="00A50290" w:rsidRPr="00335CA0">
        <w:rPr>
          <w:rFonts w:ascii="Times New Roman" w:hAnsi="Times New Roman" w:cs="宋体" w:hint="eastAsia"/>
        </w:rPr>
        <w:t>结果</w:t>
      </w:r>
      <w:r w:rsidR="005F6F1C" w:rsidRPr="00335CA0">
        <w:rPr>
          <w:rFonts w:ascii="Times New Roman" w:hAnsi="Times New Roman" w:cs="宋体" w:hint="eastAsia"/>
        </w:rPr>
        <w:t>如</w:t>
      </w:r>
      <w:r w:rsidR="00A50290" w:rsidRPr="00335CA0">
        <w:rPr>
          <w:rFonts w:ascii="Times New Roman" w:hAnsi="Times New Roman" w:cs="宋体" w:hint="eastAsia"/>
        </w:rPr>
        <w:t>表</w:t>
      </w:r>
      <w:r w:rsidR="00A50290" w:rsidRPr="00335CA0">
        <w:rPr>
          <w:rFonts w:ascii="Times New Roman" w:hAnsi="Times New Roman" w:hint="eastAsia"/>
        </w:rPr>
        <w:t>3</w:t>
      </w:r>
      <w:r w:rsidR="00D925E0" w:rsidRPr="00335CA0">
        <w:rPr>
          <w:rFonts w:ascii="Times New Roman" w:hAnsi="Times New Roman" w:cs="宋体" w:hint="eastAsia"/>
        </w:rPr>
        <w:t>所示。由</w:t>
      </w:r>
      <w:r w:rsidR="00D925E0" w:rsidRPr="00335CA0">
        <w:rPr>
          <w:rFonts w:ascii="Times New Roman" w:hAnsi="Times New Roman" w:cs="宋体"/>
        </w:rPr>
        <w:t>表</w:t>
      </w:r>
      <w:r w:rsidR="00D925E0" w:rsidRPr="00335CA0">
        <w:rPr>
          <w:rFonts w:ascii="Times New Roman" w:hAnsi="Times New Roman" w:cs="宋体" w:hint="eastAsia"/>
        </w:rPr>
        <w:t>3</w:t>
      </w:r>
      <w:r w:rsidR="00D925E0" w:rsidRPr="00335CA0">
        <w:rPr>
          <w:rFonts w:ascii="Times New Roman" w:hAnsi="Times New Roman" w:cs="宋体" w:hint="eastAsia"/>
        </w:rPr>
        <w:t>可知</w:t>
      </w:r>
      <w:r w:rsidR="00D925E0" w:rsidRPr="00335CA0">
        <w:rPr>
          <w:rFonts w:ascii="Times New Roman" w:hAnsi="Times New Roman" w:cs="宋体"/>
        </w:rPr>
        <w:t>，</w:t>
      </w:r>
      <w:r w:rsidRPr="00335CA0">
        <w:rPr>
          <w:rFonts w:ascii="Times New Roman" w:hAnsi="Times New Roman" w:cs="宋体" w:hint="eastAsia"/>
        </w:rPr>
        <w:t>随机森林</w:t>
      </w:r>
      <w:r w:rsidR="00A50290" w:rsidRPr="00335CA0">
        <w:rPr>
          <w:rFonts w:ascii="Times New Roman" w:hAnsi="Times New Roman" w:cs="宋体" w:hint="eastAsia"/>
        </w:rPr>
        <w:t>算法</w:t>
      </w:r>
      <w:r w:rsidR="008266AF" w:rsidRPr="00335CA0">
        <w:rPr>
          <w:rFonts w:ascii="Times New Roman" w:hAnsi="Times New Roman" w:cs="宋体" w:hint="eastAsia"/>
        </w:rPr>
        <w:t>具有</w:t>
      </w:r>
      <w:r w:rsidRPr="00335CA0">
        <w:rPr>
          <w:rFonts w:ascii="Times New Roman" w:hAnsi="Times New Roman" w:cs="宋体" w:hint="eastAsia"/>
        </w:rPr>
        <w:t>准确率高</w:t>
      </w:r>
      <w:r w:rsidR="00D925E0" w:rsidRPr="00335CA0">
        <w:rPr>
          <w:rFonts w:ascii="Times New Roman" w:hAnsi="Times New Roman" w:cs="宋体" w:hint="eastAsia"/>
        </w:rPr>
        <w:t>、</w:t>
      </w:r>
      <w:r w:rsidRPr="00335CA0">
        <w:rPr>
          <w:rFonts w:ascii="Times New Roman" w:hAnsi="Times New Roman" w:cs="宋体" w:hint="eastAsia"/>
        </w:rPr>
        <w:t>误报率低</w:t>
      </w:r>
      <w:r w:rsidR="00D925E0" w:rsidRPr="00335CA0">
        <w:rPr>
          <w:rFonts w:ascii="Times New Roman" w:hAnsi="Times New Roman" w:cs="宋体" w:hint="eastAsia"/>
        </w:rPr>
        <w:t>、</w:t>
      </w:r>
      <w:r w:rsidRPr="00335CA0">
        <w:rPr>
          <w:rFonts w:ascii="Times New Roman" w:hAnsi="Times New Roman" w:cs="宋体" w:hint="eastAsia"/>
        </w:rPr>
        <w:t>低延时</w:t>
      </w:r>
      <w:r w:rsidR="00D925E0" w:rsidRPr="00335CA0">
        <w:rPr>
          <w:rFonts w:ascii="Times New Roman" w:hAnsi="Times New Roman" w:cs="宋体" w:hint="eastAsia"/>
        </w:rPr>
        <w:t>、</w:t>
      </w:r>
      <w:r w:rsidR="005F6F1C" w:rsidRPr="00335CA0">
        <w:rPr>
          <w:rFonts w:ascii="Times New Roman" w:hAnsi="Times New Roman" w:cs="宋体" w:hint="eastAsia"/>
        </w:rPr>
        <w:t>可解析性等优势，</w:t>
      </w:r>
      <w:r w:rsidR="008266AF" w:rsidRPr="00335CA0">
        <w:rPr>
          <w:rFonts w:ascii="Times New Roman" w:hAnsi="Times New Roman" w:cs="宋体" w:hint="eastAsia"/>
        </w:rPr>
        <w:t>故</w:t>
      </w:r>
      <w:r w:rsidR="0039723C">
        <w:rPr>
          <w:rFonts w:ascii="Times New Roman" w:hAnsi="Times New Roman" w:cs="宋体" w:hint="eastAsia"/>
        </w:rPr>
        <w:t>本文使用随机森林作为模型的算法。</w:t>
      </w:r>
      <w:r w:rsidR="00EF36EC" w:rsidRPr="00335CA0">
        <w:rPr>
          <w:rFonts w:ascii="Times New Roman" w:hAnsi="Times New Roman" w:cs="宋体" w:hint="eastAsia"/>
        </w:rPr>
        <w:t>随机森林</w:t>
      </w:r>
      <w:r w:rsidR="00D925E0" w:rsidRPr="00335CA0">
        <w:rPr>
          <w:rFonts w:ascii="Times New Roman" w:hAnsi="Times New Roman" w:cs="宋体" w:hint="eastAsia"/>
        </w:rPr>
        <w:t>算法是一个集成分类器，</w:t>
      </w:r>
      <w:r w:rsidR="00EF36EC" w:rsidRPr="00335CA0">
        <w:rPr>
          <w:rFonts w:ascii="Times New Roman" w:hAnsi="Times New Roman" w:cs="宋体" w:hint="eastAsia"/>
        </w:rPr>
        <w:t>使用</w:t>
      </w:r>
      <w:r w:rsidR="00903D67" w:rsidRPr="00335CA0">
        <w:rPr>
          <w:rFonts w:ascii="Times New Roman" w:hAnsi="Times New Roman" w:cs="宋体" w:hint="eastAsia"/>
        </w:rPr>
        <w:t>袋装训练数据</w:t>
      </w:r>
      <w:r w:rsidR="00EF36EC" w:rsidRPr="00335CA0">
        <w:rPr>
          <w:rFonts w:ascii="Times New Roman" w:hAnsi="Times New Roman" w:cs="宋体" w:hint="eastAsia"/>
        </w:rPr>
        <w:t>随机选择特征子集，一个特征子集表示一棵树，利用这些特征数据确定每棵树的</w:t>
      </w:r>
      <w:r w:rsidR="00085304" w:rsidRPr="00335CA0">
        <w:rPr>
          <w:rFonts w:ascii="Times New Roman" w:hAnsi="Times New Roman" w:cs="宋体" w:hint="eastAsia"/>
        </w:rPr>
        <w:t>最佳分割点</w:t>
      </w:r>
      <w:r w:rsidR="00D925E0" w:rsidRPr="00335CA0">
        <w:rPr>
          <w:rFonts w:ascii="Times New Roman" w:hAnsi="Times New Roman" w:cs="宋体" w:hint="eastAsia"/>
        </w:rPr>
        <w:t>（每棵</w:t>
      </w:r>
      <w:proofErr w:type="gramStart"/>
      <w:r w:rsidR="00D925E0" w:rsidRPr="00335CA0">
        <w:rPr>
          <w:rFonts w:ascii="Times New Roman" w:hAnsi="Times New Roman" w:cs="宋体" w:hint="eastAsia"/>
        </w:rPr>
        <w:t>树相对</w:t>
      </w:r>
      <w:proofErr w:type="gramEnd"/>
      <w:r w:rsidR="00D925E0" w:rsidRPr="00335CA0">
        <w:rPr>
          <w:rFonts w:ascii="Times New Roman" w:hAnsi="Times New Roman" w:cs="宋体" w:hint="eastAsia"/>
        </w:rPr>
        <w:t>独立），最后通过每棵树的投票</w:t>
      </w:r>
      <w:r w:rsidR="00085304" w:rsidRPr="00335CA0">
        <w:rPr>
          <w:rFonts w:ascii="Times New Roman" w:hAnsi="Times New Roman" w:cs="宋体" w:hint="eastAsia"/>
        </w:rPr>
        <w:t>确定最终结果。</w:t>
      </w:r>
      <w:r w:rsidR="00D62F4A" w:rsidRPr="00335CA0">
        <w:rPr>
          <w:rFonts w:ascii="Times New Roman" w:hAnsi="Times New Roman" w:cs="宋体" w:hint="eastAsia"/>
        </w:rPr>
        <w:t>随机森林算法</w:t>
      </w:r>
      <w:r w:rsidR="00903D67" w:rsidRPr="00335CA0">
        <w:rPr>
          <w:rFonts w:ascii="Times New Roman" w:hAnsi="Times New Roman" w:cs="宋体" w:hint="eastAsia"/>
        </w:rPr>
        <w:t>已被广泛</w:t>
      </w:r>
      <w:r w:rsidR="00D62F4A" w:rsidRPr="00335CA0">
        <w:rPr>
          <w:rFonts w:ascii="Times New Roman" w:hAnsi="Times New Roman" w:cs="宋体" w:hint="eastAsia"/>
        </w:rPr>
        <w:t>应用</w:t>
      </w:r>
      <w:r w:rsidR="00D925E0" w:rsidRPr="00335CA0">
        <w:rPr>
          <w:rFonts w:ascii="Times New Roman" w:hAnsi="Times New Roman" w:cs="宋体" w:hint="eastAsia"/>
        </w:rPr>
        <w:t>于信息安全领域</w:t>
      </w:r>
      <w:r w:rsidR="00D62F4A" w:rsidRPr="00335CA0">
        <w:rPr>
          <w:rFonts w:ascii="Times New Roman" w:hAnsi="Times New Roman" w:cs="宋体" w:hint="eastAsia"/>
        </w:rPr>
        <w:t>，如入侵检测算法研究</w:t>
      </w:r>
      <w:r w:rsidR="002E3376" w:rsidRPr="00335CA0">
        <w:rPr>
          <w:rFonts w:ascii="Times New Roman" w:hAnsi="Times New Roman" w:hint="eastAsia"/>
          <w:vertAlign w:val="superscript"/>
        </w:rPr>
        <w:t>[</w:t>
      </w:r>
      <w:r w:rsidR="003252DA" w:rsidRPr="00335CA0">
        <w:rPr>
          <w:rFonts w:ascii="Times New Roman" w:hAnsi="Times New Roman"/>
          <w:vertAlign w:val="superscript"/>
        </w:rPr>
        <w:t>23</w:t>
      </w:r>
      <w:r w:rsidR="002E3376" w:rsidRPr="00335CA0">
        <w:rPr>
          <w:rFonts w:ascii="Times New Roman" w:hAnsi="Times New Roman" w:hint="eastAsia"/>
          <w:vertAlign w:val="superscript"/>
        </w:rPr>
        <w:t>]</w:t>
      </w:r>
      <w:r w:rsidR="00D925E0" w:rsidRPr="00335CA0">
        <w:rPr>
          <w:rFonts w:ascii="Times New Roman" w:hAnsi="Times New Roman" w:cs="宋体" w:hint="eastAsia"/>
        </w:rPr>
        <w:t>、</w:t>
      </w:r>
      <w:r w:rsidR="002E3376" w:rsidRPr="00335CA0">
        <w:rPr>
          <w:rFonts w:ascii="Times New Roman" w:hAnsi="Times New Roman" w:cs="宋体" w:hint="eastAsia"/>
        </w:rPr>
        <w:t>网络舆情文本信息分类方法研究</w:t>
      </w:r>
      <w:r w:rsidR="003252DA" w:rsidRPr="00335CA0">
        <w:rPr>
          <w:rFonts w:ascii="Times New Roman" w:hAnsi="Times New Roman"/>
          <w:vertAlign w:val="superscript"/>
        </w:rPr>
        <w:t>[2</w:t>
      </w:r>
      <w:r w:rsidR="00B55729">
        <w:rPr>
          <w:rFonts w:ascii="Times New Roman" w:hAnsi="Times New Roman"/>
          <w:vertAlign w:val="superscript"/>
        </w:rPr>
        <w:t>6</w:t>
      </w:r>
      <w:r w:rsidR="002E3376" w:rsidRPr="00335CA0">
        <w:rPr>
          <w:rFonts w:ascii="Times New Roman" w:hAnsi="Times New Roman"/>
          <w:vertAlign w:val="superscript"/>
        </w:rPr>
        <w:t>]</w:t>
      </w:r>
      <w:r w:rsidR="00D925E0" w:rsidRPr="00335CA0">
        <w:rPr>
          <w:rFonts w:ascii="Times New Roman" w:hAnsi="Times New Roman" w:cs="宋体" w:hint="eastAsia"/>
        </w:rPr>
        <w:t>等</w:t>
      </w:r>
      <w:r w:rsidR="00D62F4A" w:rsidRPr="00335CA0">
        <w:rPr>
          <w:rFonts w:ascii="Times New Roman" w:hAnsi="Times New Roman" w:cs="宋体" w:hint="eastAsia"/>
        </w:rPr>
        <w:t>。</w:t>
      </w:r>
    </w:p>
    <w:p w14:paraId="25A341B7" w14:textId="22AFCD19" w:rsidR="00DD61E2" w:rsidRPr="00335CA0" w:rsidRDefault="00730C1C" w:rsidP="001337E6">
      <w:pPr>
        <w:tabs>
          <w:tab w:val="center" w:pos="4153"/>
          <w:tab w:val="left" w:pos="4696"/>
        </w:tabs>
        <w:jc w:val="center"/>
        <w:rPr>
          <w:rFonts w:ascii="Times New Roman" w:hAnsi="Times New Roman"/>
          <w:sz w:val="18"/>
          <w:szCs w:val="18"/>
        </w:rPr>
      </w:pPr>
      <w:r w:rsidRPr="00335CA0">
        <w:rPr>
          <w:rFonts w:ascii="Times New Roman" w:hAnsi="Times New Roman" w:cs="宋体" w:hint="eastAsia"/>
          <w:sz w:val="18"/>
          <w:szCs w:val="18"/>
        </w:rPr>
        <w:t>表</w:t>
      </w:r>
      <w:r w:rsidRPr="00335CA0">
        <w:rPr>
          <w:rFonts w:ascii="Times New Roman" w:hAnsi="Times New Roman" w:hint="eastAsia"/>
          <w:sz w:val="18"/>
          <w:szCs w:val="18"/>
        </w:rPr>
        <w:t>3</w:t>
      </w:r>
      <w:r w:rsidR="00D925E0" w:rsidRPr="00335CA0">
        <w:rPr>
          <w:rFonts w:ascii="Times New Roman" w:hAnsi="Times New Roman" w:cs="宋体" w:hint="eastAsia"/>
          <w:sz w:val="18"/>
          <w:szCs w:val="18"/>
        </w:rPr>
        <w:t xml:space="preserve"> </w:t>
      </w:r>
      <w:r w:rsidRPr="00335CA0">
        <w:rPr>
          <w:rFonts w:ascii="Times New Roman" w:hAnsi="Times New Roman" w:cs="宋体" w:hint="eastAsia"/>
          <w:sz w:val="18"/>
          <w:szCs w:val="18"/>
        </w:rPr>
        <w:t>不同</w:t>
      </w:r>
      <w:r w:rsidR="00D925E0" w:rsidRPr="00335CA0">
        <w:rPr>
          <w:rFonts w:ascii="Times New Roman" w:hAnsi="Times New Roman" w:cs="宋体" w:hint="eastAsia"/>
          <w:sz w:val="18"/>
          <w:szCs w:val="18"/>
        </w:rPr>
        <w:t>分类</w:t>
      </w:r>
      <w:r w:rsidR="00D925E0" w:rsidRPr="00335CA0">
        <w:rPr>
          <w:rFonts w:ascii="Times New Roman" w:hAnsi="Times New Roman" w:cs="宋体"/>
          <w:sz w:val="18"/>
          <w:szCs w:val="18"/>
        </w:rPr>
        <w:t>算法</w:t>
      </w:r>
      <w:r w:rsidR="00903D67" w:rsidRPr="00335CA0">
        <w:rPr>
          <w:rFonts w:ascii="Times New Roman" w:hAnsi="Times New Roman" w:cs="宋体" w:hint="eastAsia"/>
          <w:sz w:val="18"/>
          <w:szCs w:val="18"/>
        </w:rPr>
        <w:t>比较</w:t>
      </w:r>
    </w:p>
    <w:p w14:paraId="3AC8327D" w14:textId="7C99363B" w:rsidR="00B7410C" w:rsidRPr="00335CA0" w:rsidRDefault="00B7410C" w:rsidP="00B7410C">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771"/>
        <w:gridCol w:w="1057"/>
        <w:gridCol w:w="1197"/>
      </w:tblGrid>
      <w:tr w:rsidR="00B36D53" w:rsidRPr="00335CA0" w14:paraId="43CC90E3" w14:textId="77777777" w:rsidTr="00CF3AD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8BA23" w14:textId="44EE87B9" w:rsidR="00B36D53" w:rsidRPr="00335CA0" w:rsidRDefault="00CF3ADA" w:rsidP="00CF3ADA">
            <w:pPr>
              <w:spacing w:line="0" w:lineRule="atLeast"/>
              <w:jc w:val="center"/>
              <w:rPr>
                <w:rFonts w:ascii="Times New Roman" w:hAnsi="Times New Roman" w:cs="宋体"/>
                <w:color w:val="000000"/>
                <w:kern w:val="0"/>
                <w:sz w:val="18"/>
                <w:szCs w:val="18"/>
              </w:rPr>
            </w:pPr>
            <w:r w:rsidRPr="00335CA0">
              <w:rPr>
                <w:rFonts w:ascii="Times New Roman" w:hAnsi="Times New Roman" w:cs="宋体" w:hint="eastAsia"/>
                <w:color w:val="000000"/>
                <w:kern w:val="0"/>
                <w:sz w:val="18"/>
                <w:szCs w:val="18"/>
              </w:rPr>
              <w:t>算法</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F9A829" w14:textId="0026C4F8"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hint="eastAsia"/>
                <w:sz w:val="18"/>
                <w:szCs w:val="18"/>
              </w:rPr>
              <w:t>检测率</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B4DF66" w14:textId="29701726"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hint="eastAsia"/>
                <w:sz w:val="18"/>
                <w:szCs w:val="18"/>
              </w:rPr>
              <w:t>训练时间</w:t>
            </w:r>
            <w:r w:rsidR="00CF3ADA" w:rsidRPr="00335CA0">
              <w:rPr>
                <w:rFonts w:ascii="Times New Roman" w:hAnsi="Times New Roman" w:hint="eastAsia"/>
                <w:sz w:val="18"/>
                <w:szCs w:val="18"/>
              </w:rPr>
              <w: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EB0FDE" w14:textId="4F4F0D13"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hint="eastAsia"/>
                <w:sz w:val="18"/>
                <w:szCs w:val="18"/>
              </w:rPr>
              <w:t>检测时间</w:t>
            </w:r>
            <w:r w:rsidR="00CF3ADA" w:rsidRPr="00335CA0">
              <w:rPr>
                <w:rFonts w:ascii="Times New Roman" w:hAnsi="Times New Roman" w:hint="eastAsia"/>
                <w:sz w:val="18"/>
                <w:szCs w:val="18"/>
              </w:rPr>
              <w:t>/</w:t>
            </w:r>
            <w:proofErr w:type="spellStart"/>
            <w:r w:rsidR="00CF3ADA" w:rsidRPr="00335CA0">
              <w:rPr>
                <w:rFonts w:ascii="Times New Roman" w:hAnsi="Times New Roman" w:hint="eastAsia"/>
                <w:sz w:val="18"/>
                <w:szCs w:val="18"/>
              </w:rPr>
              <w:t>ms</w:t>
            </w:r>
            <w:proofErr w:type="spellEnd"/>
          </w:p>
        </w:tc>
      </w:tr>
      <w:tr w:rsidR="00B36D53" w:rsidRPr="00335CA0" w14:paraId="395A5A7A" w14:textId="77777777" w:rsidTr="00CF3AD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DF3B1F" w14:textId="4D77B4D0"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SVM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EBC1E5" w14:textId="048CC581"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75.23%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7A396C" w14:textId="7DB1B4D5" w:rsidR="00B36D53" w:rsidRPr="00335CA0" w:rsidRDefault="00710015" w:rsidP="00CF3ADA">
            <w:pPr>
              <w:spacing w:line="0" w:lineRule="atLeast"/>
              <w:jc w:val="center"/>
              <w:rPr>
                <w:rFonts w:ascii="Times New Roman" w:hAnsi="Times New Roman"/>
                <w:color w:val="000000"/>
                <w:kern w:val="0"/>
                <w:sz w:val="18"/>
                <w:szCs w:val="18"/>
              </w:rPr>
            </w:pPr>
            <w:r>
              <w:rPr>
                <w:rFonts w:ascii="Times New Roman" w:hAnsi="Times New Roman"/>
                <w:sz w:val="18"/>
                <w:szCs w:val="18"/>
              </w:rPr>
              <w:t>3489</w:t>
            </w:r>
            <w:r w:rsidR="00CF3ADA" w:rsidRPr="00335CA0">
              <w:rPr>
                <w:rStyle w:val="a9"/>
                <w:rFonts w:ascii="Times New Roman" w:hAnsi="Times New Roman"/>
              </w:rPr>
              <w:commentReference w:id="25"/>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F9A5CC" w14:textId="4EB83D6A"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1.2</w:t>
            </w:r>
          </w:p>
        </w:tc>
      </w:tr>
      <w:tr w:rsidR="00B36D53" w:rsidRPr="00335CA0" w14:paraId="5D44B5ED" w14:textId="77777777" w:rsidTr="00CF3AD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4DCC37" w14:textId="388562CF"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hint="eastAsia"/>
                <w:sz w:val="18"/>
                <w:szCs w:val="18"/>
              </w:rPr>
              <w:t>决策树</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A04846" w14:textId="5FD13BC5"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82.41%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018DA8" w14:textId="63EFA507"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432FB" w14:textId="6EE021FA"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0.1</w:t>
            </w:r>
          </w:p>
        </w:tc>
      </w:tr>
      <w:tr w:rsidR="00B36D53" w:rsidRPr="00335CA0" w14:paraId="7BAC5A74" w14:textId="77777777" w:rsidTr="00CF3AD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0430C5" w14:textId="772952F6"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hint="eastAsia"/>
                <w:sz w:val="18"/>
                <w:szCs w:val="18"/>
              </w:rPr>
              <w:t>随机森林</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CFD015" w14:textId="6BE3C5F4" w:rsidR="00B36D53" w:rsidRPr="00335CA0" w:rsidRDefault="00B36D53"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99.64%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6E794A" w14:textId="1662ADED"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FE68C" w14:textId="4A529E75" w:rsidR="00B36D53" w:rsidRPr="00335CA0" w:rsidRDefault="00CF3ADA" w:rsidP="00CF3ADA">
            <w:pPr>
              <w:spacing w:line="0" w:lineRule="atLeast"/>
              <w:jc w:val="center"/>
              <w:rPr>
                <w:rFonts w:ascii="Times New Roman" w:hAnsi="Times New Roman"/>
                <w:color w:val="000000"/>
                <w:kern w:val="0"/>
                <w:sz w:val="18"/>
                <w:szCs w:val="18"/>
              </w:rPr>
            </w:pPr>
            <w:r w:rsidRPr="00335CA0">
              <w:rPr>
                <w:rFonts w:ascii="Times New Roman" w:hAnsi="Times New Roman"/>
                <w:sz w:val="18"/>
                <w:szCs w:val="18"/>
              </w:rPr>
              <w:t>0.1</w:t>
            </w:r>
          </w:p>
        </w:tc>
      </w:tr>
    </w:tbl>
    <w:p w14:paraId="1CC26AB3" w14:textId="7932C1F5" w:rsidR="00B36D53" w:rsidRPr="00335CA0" w:rsidRDefault="00B36D53" w:rsidP="00B7410C">
      <w:pPr>
        <w:rPr>
          <w:rFonts w:ascii="Times New Roman" w:hAnsi="Times New Roman"/>
        </w:rPr>
      </w:pPr>
    </w:p>
    <w:p w14:paraId="2B47C6A6" w14:textId="750B2D24" w:rsidR="00B36D53" w:rsidRPr="00335CA0" w:rsidRDefault="00B36D53" w:rsidP="00B7410C">
      <w:pPr>
        <w:rPr>
          <w:rFonts w:ascii="Times New Roman" w:hAnsi="Times New Roman"/>
        </w:rPr>
      </w:pPr>
    </w:p>
    <w:p w14:paraId="3EDC5E6E" w14:textId="77777777" w:rsidR="00B36D53" w:rsidRPr="00335CA0" w:rsidRDefault="00B36D53" w:rsidP="00B7410C">
      <w:pPr>
        <w:rPr>
          <w:rFonts w:ascii="Times New Roman" w:hAnsi="Times New Roman"/>
        </w:rPr>
      </w:pPr>
    </w:p>
    <w:p w14:paraId="1794F0AB" w14:textId="77777777" w:rsidR="00B36D53" w:rsidRPr="00335CA0" w:rsidRDefault="00B36D53" w:rsidP="00B7410C">
      <w:pPr>
        <w:rPr>
          <w:rFonts w:ascii="Times New Roman" w:hAnsi="Times New Roman"/>
        </w:rPr>
      </w:pPr>
    </w:p>
    <w:p w14:paraId="2B13088B" w14:textId="7E5A0752" w:rsidR="00C82834" w:rsidRPr="00335CA0" w:rsidRDefault="00116145" w:rsidP="00116145">
      <w:pPr>
        <w:pStyle w:val="1"/>
        <w:ind w:left="420"/>
        <w:rPr>
          <w:rFonts w:ascii="Times New Roman" w:hAnsi="Times New Roman"/>
        </w:rPr>
      </w:pPr>
      <w:r w:rsidRPr="00335CA0">
        <w:rPr>
          <w:rFonts w:ascii="Times New Roman" w:hAnsi="Times New Roman" w:cs="宋体" w:hint="eastAsia"/>
        </w:rPr>
        <w:t xml:space="preserve">3 </w:t>
      </w:r>
      <w:r w:rsidR="00E7020C" w:rsidRPr="00335CA0">
        <w:rPr>
          <w:rFonts w:ascii="Times New Roman" w:hAnsi="Times New Roman" w:cs="宋体" w:hint="eastAsia"/>
        </w:rPr>
        <w:t>对抗性学习</w:t>
      </w:r>
    </w:p>
    <w:p w14:paraId="2F11A800" w14:textId="25733E80" w:rsidR="00723E19" w:rsidRDefault="00BE1AA5" w:rsidP="00E53920">
      <w:pPr>
        <w:ind w:firstLine="420"/>
        <w:rPr>
          <w:rFonts w:ascii="Times New Roman" w:hAnsi="Times New Roman"/>
        </w:rPr>
      </w:pPr>
      <w:r w:rsidRPr="00335CA0">
        <w:rPr>
          <w:rFonts w:ascii="Times New Roman" w:hAnsi="Times New Roman" w:cs="宋体" w:hint="eastAsia"/>
        </w:rPr>
        <w:t>对抗性</w:t>
      </w:r>
      <w:r w:rsidR="004E2069" w:rsidRPr="00335CA0">
        <w:rPr>
          <w:rFonts w:ascii="Times New Roman" w:hAnsi="Times New Roman" w:cs="宋体" w:hint="eastAsia"/>
        </w:rPr>
        <w:t>学习是机器学习与计算机安全交叉的研究领域</w:t>
      </w:r>
      <w:r w:rsidR="00D62F4A" w:rsidRPr="00335CA0">
        <w:rPr>
          <w:rFonts w:ascii="Times New Roman" w:hAnsi="Times New Roman" w:hint="eastAsia"/>
          <w:vertAlign w:val="superscript"/>
        </w:rPr>
        <w:t>[</w:t>
      </w:r>
      <w:r w:rsidR="00D62F4A" w:rsidRPr="00335CA0">
        <w:rPr>
          <w:rFonts w:ascii="Times New Roman" w:hAnsi="Times New Roman"/>
          <w:vertAlign w:val="superscript"/>
        </w:rPr>
        <w:t>2</w:t>
      </w:r>
      <w:r w:rsidR="00F9232C" w:rsidRPr="00335CA0">
        <w:rPr>
          <w:rFonts w:ascii="Times New Roman" w:hAnsi="Times New Roman"/>
          <w:vertAlign w:val="superscript"/>
        </w:rPr>
        <w:t>5</w:t>
      </w:r>
      <w:r w:rsidR="00D62F4A" w:rsidRPr="00335CA0">
        <w:rPr>
          <w:rFonts w:ascii="Times New Roman" w:hAnsi="Times New Roman" w:hint="eastAsia"/>
          <w:vertAlign w:val="superscript"/>
        </w:rPr>
        <w:t>]</w:t>
      </w:r>
      <w:r w:rsidR="006939D7" w:rsidRPr="00335CA0">
        <w:rPr>
          <w:rFonts w:ascii="Times New Roman" w:hAnsi="Times New Roman" w:cs="宋体" w:hint="eastAsia"/>
        </w:rPr>
        <w:t>。</w:t>
      </w:r>
      <w:r w:rsidR="007C6B2D" w:rsidRPr="00335CA0">
        <w:rPr>
          <w:rFonts w:ascii="Times New Roman" w:hAnsi="Times New Roman" w:cs="宋体" w:hint="eastAsia"/>
        </w:rPr>
        <w:t>机器学习</w:t>
      </w:r>
      <w:r w:rsidR="00CF3ADA" w:rsidRPr="00335CA0">
        <w:rPr>
          <w:rFonts w:ascii="Times New Roman" w:hAnsi="Times New Roman" w:cs="宋体" w:hint="eastAsia"/>
        </w:rPr>
        <w:t>技术正越来越多地被用于各种恶意数据的检测</w:t>
      </w:r>
      <w:r w:rsidR="00AC2D52" w:rsidRPr="00335CA0">
        <w:rPr>
          <w:rFonts w:ascii="Times New Roman" w:hAnsi="Times New Roman" w:hint="eastAsia"/>
          <w:vertAlign w:val="superscript"/>
        </w:rPr>
        <w:t>[</w:t>
      </w:r>
      <w:r w:rsidR="0040717C" w:rsidRPr="00335CA0">
        <w:rPr>
          <w:rFonts w:ascii="Times New Roman" w:hAnsi="Times New Roman"/>
          <w:vertAlign w:val="superscript"/>
        </w:rPr>
        <w:t>4</w:t>
      </w:r>
      <w:r w:rsidR="00AC2D52" w:rsidRPr="00335CA0">
        <w:rPr>
          <w:rFonts w:ascii="Times New Roman" w:hAnsi="Times New Roman" w:hint="eastAsia"/>
          <w:vertAlign w:val="superscript"/>
        </w:rPr>
        <w:t>]</w:t>
      </w:r>
      <w:r w:rsidR="007C6B2D" w:rsidRPr="00335CA0">
        <w:rPr>
          <w:rFonts w:ascii="Times New Roman" w:hAnsi="Times New Roman" w:cs="宋体" w:hint="eastAsia"/>
        </w:rPr>
        <w:t>。然而，如果模型部署在线上，攻击者可以通过操纵数据进行逃逸。</w:t>
      </w:r>
    </w:p>
    <w:p w14:paraId="0D9C8FC3" w14:textId="39B82D2C" w:rsidR="000B255B" w:rsidRDefault="006D6713" w:rsidP="00E53920">
      <w:pPr>
        <w:jc w:val="center"/>
        <w:rPr>
          <w:rFonts w:ascii="Times New Roman" w:hAnsi="Times New Roman"/>
        </w:rPr>
      </w:pPr>
      <w:r>
        <w:rPr>
          <w:noProof/>
        </w:rPr>
        <w:drawing>
          <wp:inline distT="0" distB="0" distL="0" distR="0" wp14:anchorId="2906670D" wp14:editId="788A3B69">
            <wp:extent cx="3892550" cy="25915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6590" cy="2600945"/>
                    </a:xfrm>
                    <a:prstGeom prst="rect">
                      <a:avLst/>
                    </a:prstGeom>
                  </pic:spPr>
                </pic:pic>
              </a:graphicData>
            </a:graphic>
          </wp:inline>
        </w:drawing>
      </w:r>
      <w:r w:rsidR="00423B4E">
        <w:rPr>
          <w:rStyle w:val="a9"/>
        </w:rPr>
        <w:commentReference w:id="26"/>
      </w:r>
    </w:p>
    <w:p w14:paraId="33C3756E" w14:textId="06F0F182" w:rsidR="00423B4E" w:rsidRDefault="00423B4E" w:rsidP="000B255B">
      <w:pPr>
        <w:ind w:firstLine="420"/>
        <w:jc w:val="center"/>
        <w:rPr>
          <w:rFonts w:ascii="Times New Roman" w:hAnsi="Times New Roman"/>
        </w:rPr>
      </w:pPr>
      <w:r w:rsidRPr="00335CA0">
        <w:rPr>
          <w:rFonts w:ascii="Times New Roman" w:hAnsi="Times New Roman" w:cs="宋体" w:hint="eastAsia"/>
        </w:rPr>
        <w:t>图</w:t>
      </w:r>
      <w:r w:rsidRPr="00335CA0">
        <w:rPr>
          <w:rFonts w:ascii="Times New Roman" w:hAnsi="Times New Roman" w:hint="eastAsia"/>
        </w:rPr>
        <w:t>3</w:t>
      </w:r>
      <w:r w:rsidRPr="00335CA0">
        <w:rPr>
          <w:rFonts w:ascii="Times New Roman" w:hAnsi="Times New Roman"/>
        </w:rPr>
        <w:t xml:space="preserve"> </w:t>
      </w:r>
      <w:r w:rsidRPr="00335CA0">
        <w:rPr>
          <w:rFonts w:ascii="Times New Roman" w:hAnsi="Times New Roman" w:cs="宋体" w:hint="eastAsia"/>
        </w:rPr>
        <w:t>模型逃逸框架</w:t>
      </w:r>
    </w:p>
    <w:p w14:paraId="6492969C" w14:textId="77777777" w:rsidR="00423B4E" w:rsidRPr="00335CA0" w:rsidRDefault="00423B4E" w:rsidP="000B255B">
      <w:pPr>
        <w:ind w:firstLine="420"/>
        <w:jc w:val="center"/>
        <w:rPr>
          <w:rFonts w:ascii="Times New Roman" w:hAnsi="Times New Roman"/>
        </w:rPr>
      </w:pPr>
    </w:p>
    <w:p w14:paraId="7F7466FA" w14:textId="69A9BA7D" w:rsidR="00AC2D52" w:rsidRPr="00335CA0" w:rsidRDefault="00CF3ADA" w:rsidP="00CF3ADA">
      <w:pPr>
        <w:ind w:firstLine="420"/>
        <w:rPr>
          <w:rFonts w:ascii="Times New Roman" w:hAnsi="Times New Roman"/>
          <w:szCs w:val="21"/>
        </w:rPr>
      </w:pPr>
      <w:r w:rsidRPr="00335CA0">
        <w:rPr>
          <w:rFonts w:ascii="Times New Roman" w:hAnsi="Times New Roman" w:cs="宋体" w:hint="eastAsia"/>
        </w:rPr>
        <w:t>本文</w:t>
      </w:r>
      <w:r w:rsidRPr="00335CA0">
        <w:rPr>
          <w:rFonts w:ascii="Times New Roman" w:hAnsi="Times New Roman" w:cs="宋体"/>
        </w:rPr>
        <w:t>以</w:t>
      </w:r>
      <w:r w:rsidR="007C6B2D" w:rsidRPr="00335CA0">
        <w:rPr>
          <w:rFonts w:ascii="Times New Roman" w:hAnsi="Times New Roman" w:cs="宋体" w:hint="eastAsia"/>
        </w:rPr>
        <w:t>部署</w:t>
      </w:r>
      <w:r w:rsidRPr="00335CA0">
        <w:rPr>
          <w:rFonts w:ascii="Times New Roman" w:hAnsi="Times New Roman" w:cs="宋体" w:hint="eastAsia"/>
        </w:rPr>
        <w:t>在</w:t>
      </w:r>
      <w:r w:rsidR="00723E19" w:rsidRPr="00335CA0">
        <w:rPr>
          <w:rFonts w:ascii="Times New Roman" w:hAnsi="Times New Roman" w:cs="宋体" w:hint="eastAsia"/>
        </w:rPr>
        <w:t>线上</w:t>
      </w:r>
      <w:r w:rsidR="007C6B2D" w:rsidRPr="00335CA0">
        <w:rPr>
          <w:rFonts w:ascii="Times New Roman" w:hAnsi="Times New Roman" w:cs="宋体" w:hint="eastAsia"/>
        </w:rPr>
        <w:t>的</w:t>
      </w:r>
      <w:r w:rsidR="00423B4E" w:rsidRPr="00335CA0">
        <w:rPr>
          <w:rFonts w:ascii="Times New Roman" w:hAnsi="Times New Roman"/>
        </w:rPr>
        <w:t>Model2</w:t>
      </w:r>
      <w:r w:rsidR="007C6B2D" w:rsidRPr="00335CA0">
        <w:rPr>
          <w:rFonts w:ascii="Times New Roman" w:hAnsi="Times New Roman" w:cs="宋体" w:hint="eastAsia"/>
        </w:rPr>
        <w:t>作为</w:t>
      </w:r>
      <w:r w:rsidR="00723E19" w:rsidRPr="00335CA0">
        <w:rPr>
          <w:rFonts w:ascii="Times New Roman" w:hAnsi="Times New Roman" w:cs="宋体" w:hint="eastAsia"/>
        </w:rPr>
        <w:t>逃逸对象</w:t>
      </w:r>
      <w:r w:rsidR="002D1322" w:rsidRPr="00335CA0">
        <w:rPr>
          <w:rFonts w:ascii="Times New Roman" w:hAnsi="Times New Roman" w:cs="宋体" w:hint="eastAsia"/>
        </w:rPr>
        <w:t>研究</w:t>
      </w:r>
      <w:r w:rsidR="00CE0A41" w:rsidRPr="00335CA0">
        <w:rPr>
          <w:rFonts w:ascii="Times New Roman" w:hAnsi="Times New Roman" w:cs="宋体" w:hint="eastAsia"/>
        </w:rPr>
        <w:t>对抗样本</w:t>
      </w:r>
      <w:r w:rsidR="007C6B2D" w:rsidRPr="00335CA0">
        <w:rPr>
          <w:rFonts w:ascii="Times New Roman" w:hAnsi="Times New Roman" w:cs="宋体" w:hint="eastAsia"/>
        </w:rPr>
        <w:t>的有效性。</w:t>
      </w:r>
      <w:r w:rsidR="0049705C" w:rsidRPr="00335CA0">
        <w:rPr>
          <w:rFonts w:ascii="Times New Roman" w:hAnsi="Times New Roman" w:cs="宋体" w:hint="eastAsia"/>
        </w:rPr>
        <w:t>如图</w:t>
      </w:r>
      <w:r w:rsidR="005D36FA" w:rsidRPr="00335CA0">
        <w:rPr>
          <w:rFonts w:ascii="Times New Roman" w:hAnsi="Times New Roman" w:hint="eastAsia"/>
        </w:rPr>
        <w:t>3</w:t>
      </w:r>
      <w:r w:rsidR="0049705C" w:rsidRPr="00335CA0">
        <w:rPr>
          <w:rFonts w:ascii="Times New Roman" w:hAnsi="Times New Roman" w:cs="宋体" w:hint="eastAsia"/>
        </w:rPr>
        <w:t>所示，</w:t>
      </w:r>
      <w:r w:rsidR="004E41FC" w:rsidRPr="00335CA0">
        <w:rPr>
          <w:rFonts w:ascii="Times New Roman" w:hAnsi="Times New Roman" w:cs="宋体" w:hint="eastAsia"/>
        </w:rPr>
        <w:t>如果攻击者</w:t>
      </w:r>
      <w:r w:rsidR="00CE0A41" w:rsidRPr="00335CA0">
        <w:rPr>
          <w:rFonts w:ascii="Times New Roman" w:hAnsi="Times New Roman" w:cs="宋体" w:hint="eastAsia"/>
        </w:rPr>
        <w:t>的目标是</w:t>
      </w:r>
      <w:r w:rsidR="004E41FC" w:rsidRPr="00335CA0">
        <w:rPr>
          <w:rFonts w:ascii="Times New Roman" w:hAnsi="Times New Roman" w:cs="宋体" w:hint="eastAsia"/>
        </w:rPr>
        <w:t>逃逸云端模型，</w:t>
      </w:r>
      <w:r w:rsidR="00723E19" w:rsidRPr="00335CA0">
        <w:rPr>
          <w:rFonts w:ascii="Times New Roman" w:hAnsi="Times New Roman" w:cs="宋体" w:hint="eastAsia"/>
        </w:rPr>
        <w:t>首先</w:t>
      </w:r>
      <w:r w:rsidR="004E41FC" w:rsidRPr="00335CA0">
        <w:rPr>
          <w:rFonts w:ascii="Times New Roman" w:hAnsi="Times New Roman" w:cs="宋体" w:hint="eastAsia"/>
        </w:rPr>
        <w:t>会在本地部署一个代理模型</w:t>
      </w:r>
      <w:r w:rsidR="00CE0A41" w:rsidRPr="00335CA0">
        <w:rPr>
          <w:rFonts w:ascii="Times New Roman" w:hAnsi="Times New Roman" w:cs="宋体" w:hint="eastAsia"/>
        </w:rPr>
        <w:t>（此模型应</w:t>
      </w:r>
      <w:r w:rsidR="00925F87" w:rsidRPr="00335CA0">
        <w:rPr>
          <w:rFonts w:ascii="Times New Roman" w:hAnsi="Times New Roman" w:cs="宋体" w:hint="eastAsia"/>
        </w:rPr>
        <w:t>与逃逸模型</w:t>
      </w:r>
      <w:r w:rsidR="00CE0A41" w:rsidRPr="00335CA0">
        <w:rPr>
          <w:rFonts w:ascii="Times New Roman" w:hAnsi="Times New Roman" w:cs="宋体" w:hint="eastAsia"/>
        </w:rPr>
        <w:t>相似）</w:t>
      </w:r>
      <w:r w:rsidR="004E41FC" w:rsidRPr="00335CA0">
        <w:rPr>
          <w:rFonts w:ascii="Times New Roman" w:hAnsi="Times New Roman" w:cs="宋体" w:hint="eastAsia"/>
        </w:rPr>
        <w:t>，</w:t>
      </w:r>
      <w:r w:rsidR="00723E19" w:rsidRPr="00335CA0">
        <w:rPr>
          <w:rFonts w:ascii="Times New Roman" w:hAnsi="Times New Roman" w:cs="宋体" w:hint="eastAsia"/>
        </w:rPr>
        <w:t>并</w:t>
      </w:r>
      <w:r w:rsidR="004E41FC" w:rsidRPr="00335CA0">
        <w:rPr>
          <w:rFonts w:ascii="Times New Roman" w:hAnsi="Times New Roman" w:cs="宋体" w:hint="eastAsia"/>
          <w:szCs w:val="20"/>
        </w:rPr>
        <w:t>选取</w:t>
      </w:r>
      <w:r w:rsidR="00CE0A41" w:rsidRPr="00335CA0">
        <w:rPr>
          <w:rFonts w:ascii="Times New Roman" w:hAnsi="Times New Roman" w:cs="宋体" w:hint="eastAsia"/>
          <w:szCs w:val="20"/>
        </w:rPr>
        <w:t>一组</w:t>
      </w:r>
      <w:r w:rsidR="006939D7" w:rsidRPr="00335CA0">
        <w:rPr>
          <w:rFonts w:ascii="Times New Roman" w:hAnsi="Times New Roman" w:cs="宋体" w:hint="eastAsia"/>
          <w:szCs w:val="20"/>
        </w:rPr>
        <w:t>具有代表性的恶意样本</w:t>
      </w:r>
      <w:r w:rsidR="00723E19" w:rsidRPr="00335CA0">
        <w:rPr>
          <w:rFonts w:ascii="Times New Roman" w:hAnsi="Times New Roman" w:cs="宋体" w:hint="eastAsia"/>
          <w:szCs w:val="20"/>
        </w:rPr>
        <w:t>，</w:t>
      </w:r>
      <w:r w:rsidR="006939D7" w:rsidRPr="00335CA0">
        <w:rPr>
          <w:rFonts w:ascii="Times New Roman" w:hAnsi="Times New Roman" w:cs="宋体" w:hint="eastAsia"/>
          <w:szCs w:val="20"/>
        </w:rPr>
        <w:t>利用</w:t>
      </w:r>
      <w:r w:rsidR="00CE0A41" w:rsidRPr="00335CA0">
        <w:rPr>
          <w:rFonts w:ascii="Times New Roman" w:hAnsi="Times New Roman" w:cs="宋体" w:hint="eastAsia"/>
          <w:szCs w:val="20"/>
        </w:rPr>
        <w:t>不同的算法（攻击算法）</w:t>
      </w:r>
      <w:r w:rsidR="00925F87" w:rsidRPr="00335CA0">
        <w:rPr>
          <w:rFonts w:ascii="Times New Roman" w:hAnsi="Times New Roman" w:cs="宋体" w:hint="eastAsia"/>
          <w:szCs w:val="20"/>
        </w:rPr>
        <w:t>生成恶意样本</w:t>
      </w:r>
      <w:r w:rsidR="006939D7" w:rsidRPr="00335CA0">
        <w:rPr>
          <w:rFonts w:ascii="Times New Roman" w:hAnsi="Times New Roman" w:cs="宋体" w:hint="eastAsia"/>
          <w:szCs w:val="20"/>
        </w:rPr>
        <w:t>，改变</w:t>
      </w:r>
      <w:commentRangeStart w:id="27"/>
      <w:r w:rsidR="006939D7" w:rsidRPr="00335CA0">
        <w:rPr>
          <w:rFonts w:ascii="Times New Roman" w:hAnsi="Times New Roman" w:cs="宋体" w:hint="eastAsia"/>
          <w:szCs w:val="20"/>
        </w:rPr>
        <w:t>文件</w:t>
      </w:r>
      <w:r w:rsidR="00CE0A41" w:rsidRPr="00335CA0">
        <w:rPr>
          <w:rFonts w:ascii="Times New Roman" w:hAnsi="Times New Roman" w:cs="宋体" w:hint="eastAsia"/>
          <w:szCs w:val="20"/>
        </w:rPr>
        <w:t>本身</w:t>
      </w:r>
      <w:r w:rsidR="00962D2B">
        <w:rPr>
          <w:rFonts w:ascii="Times New Roman" w:hAnsi="Times New Roman" w:cs="宋体"/>
          <w:szCs w:val="20"/>
        </w:rPr>
        <w:t>、</w:t>
      </w:r>
      <w:r w:rsidR="006939D7" w:rsidRPr="00335CA0">
        <w:rPr>
          <w:rFonts w:ascii="Times New Roman" w:hAnsi="Times New Roman" w:cs="宋体" w:hint="eastAsia"/>
          <w:szCs w:val="20"/>
        </w:rPr>
        <w:t>特征空间</w:t>
      </w:r>
      <w:commentRangeEnd w:id="27"/>
      <w:r w:rsidRPr="00335CA0">
        <w:rPr>
          <w:rStyle w:val="a9"/>
          <w:rFonts w:ascii="Times New Roman" w:hAnsi="Times New Roman"/>
        </w:rPr>
        <w:commentReference w:id="27"/>
      </w:r>
      <w:r w:rsidR="00CE0A41" w:rsidRPr="00335CA0">
        <w:rPr>
          <w:rFonts w:ascii="Times New Roman" w:hAnsi="Times New Roman" w:cs="宋体" w:hint="eastAsia"/>
          <w:szCs w:val="20"/>
        </w:rPr>
        <w:t>等</w:t>
      </w:r>
      <w:r w:rsidR="006939D7" w:rsidRPr="00335CA0">
        <w:rPr>
          <w:rFonts w:ascii="Times New Roman" w:hAnsi="Times New Roman" w:cs="宋体" w:hint="eastAsia"/>
          <w:szCs w:val="20"/>
        </w:rPr>
        <w:t>，使其</w:t>
      </w:r>
      <w:r w:rsidR="00CE0A41" w:rsidRPr="00335CA0">
        <w:rPr>
          <w:rFonts w:ascii="Times New Roman" w:hAnsi="Times New Roman" w:cs="宋体" w:hint="eastAsia"/>
          <w:szCs w:val="20"/>
        </w:rPr>
        <w:t>与</w:t>
      </w:r>
      <w:r w:rsidR="006939D7" w:rsidRPr="00335CA0">
        <w:rPr>
          <w:rFonts w:ascii="Times New Roman" w:hAnsi="Times New Roman" w:cs="宋体" w:hint="eastAsia"/>
          <w:szCs w:val="20"/>
        </w:rPr>
        <w:t>良性样本</w:t>
      </w:r>
      <w:r w:rsidR="00CE0A41" w:rsidRPr="00335CA0">
        <w:rPr>
          <w:rFonts w:ascii="Times New Roman" w:hAnsi="Times New Roman" w:cs="宋体" w:hint="eastAsia"/>
          <w:szCs w:val="20"/>
        </w:rPr>
        <w:t>相似</w:t>
      </w:r>
      <w:r w:rsidRPr="00335CA0">
        <w:rPr>
          <w:rFonts w:ascii="Times New Roman" w:hAnsi="Times New Roman" w:cs="宋体" w:hint="eastAsia"/>
          <w:szCs w:val="20"/>
        </w:rPr>
        <w:t>但</w:t>
      </w:r>
      <w:r w:rsidR="00723E19" w:rsidRPr="00335CA0">
        <w:rPr>
          <w:rFonts w:ascii="Times New Roman" w:hAnsi="Times New Roman" w:cs="宋体" w:hint="eastAsia"/>
          <w:szCs w:val="20"/>
        </w:rPr>
        <w:t>维持恶意</w:t>
      </w:r>
      <w:r w:rsidR="00CE0A41" w:rsidRPr="00335CA0">
        <w:rPr>
          <w:rFonts w:ascii="Times New Roman" w:hAnsi="Times New Roman" w:cs="宋体" w:hint="eastAsia"/>
          <w:szCs w:val="20"/>
        </w:rPr>
        <w:t>行为</w:t>
      </w:r>
      <w:r w:rsidRPr="00335CA0">
        <w:rPr>
          <w:rFonts w:ascii="Times New Roman" w:hAnsi="Times New Roman" w:cs="宋体" w:hint="eastAsia"/>
          <w:szCs w:val="20"/>
        </w:rPr>
        <w:t>；</w:t>
      </w:r>
      <w:r w:rsidR="00723E19" w:rsidRPr="00335CA0">
        <w:rPr>
          <w:rFonts w:ascii="Times New Roman" w:hAnsi="Times New Roman" w:cs="宋体" w:hint="eastAsia"/>
          <w:szCs w:val="20"/>
        </w:rPr>
        <w:t>进而</w:t>
      </w:r>
      <w:r w:rsidR="006939D7" w:rsidRPr="00335CA0">
        <w:rPr>
          <w:rFonts w:ascii="Times New Roman" w:hAnsi="Times New Roman" w:cs="宋体" w:hint="eastAsia"/>
          <w:szCs w:val="20"/>
        </w:rPr>
        <w:t>使用</w:t>
      </w:r>
      <w:r w:rsidR="00CE0A41" w:rsidRPr="00335CA0">
        <w:rPr>
          <w:rFonts w:ascii="Times New Roman" w:hAnsi="Times New Roman" w:cs="宋体" w:hint="eastAsia"/>
          <w:szCs w:val="20"/>
        </w:rPr>
        <w:t>人工生成的</w:t>
      </w:r>
      <w:r w:rsidR="00723E19" w:rsidRPr="00335CA0">
        <w:rPr>
          <w:rFonts w:ascii="Times New Roman" w:hAnsi="Times New Roman" w:cs="宋体" w:hint="eastAsia"/>
          <w:szCs w:val="20"/>
        </w:rPr>
        <w:t>有效的对抗样本尝试逃逸</w:t>
      </w:r>
      <w:r w:rsidR="004E41FC" w:rsidRPr="00335CA0">
        <w:rPr>
          <w:rFonts w:ascii="Times New Roman" w:hAnsi="Times New Roman" w:cs="宋体" w:hint="eastAsia"/>
          <w:szCs w:val="20"/>
        </w:rPr>
        <w:t>部署在云端的模型</w:t>
      </w:r>
      <w:r w:rsidRPr="00335CA0">
        <w:rPr>
          <w:rFonts w:ascii="Times New Roman" w:hAnsi="Times New Roman" w:cs="宋体" w:hint="eastAsia"/>
          <w:szCs w:val="20"/>
        </w:rPr>
        <w:t>（</w:t>
      </w:r>
      <w:commentRangeStart w:id="28"/>
      <w:r w:rsidRPr="00335CA0">
        <w:rPr>
          <w:rFonts w:ascii="Times New Roman" w:hAnsi="Times New Roman" w:cs="宋体" w:hint="eastAsia"/>
          <w:szCs w:val="20"/>
        </w:rPr>
        <w:t>假设是对抗样本的可迁移性</w:t>
      </w:r>
      <w:commentRangeEnd w:id="28"/>
      <w:r w:rsidRPr="00335CA0">
        <w:rPr>
          <w:rStyle w:val="a9"/>
          <w:rFonts w:ascii="Times New Roman" w:hAnsi="Times New Roman"/>
        </w:rPr>
        <w:commentReference w:id="28"/>
      </w:r>
      <w:r w:rsidRPr="00335CA0">
        <w:rPr>
          <w:rFonts w:ascii="Times New Roman" w:hAnsi="Times New Roman" w:cs="宋体" w:hint="eastAsia"/>
          <w:szCs w:val="20"/>
        </w:rPr>
        <w:t>）</w:t>
      </w:r>
      <w:r w:rsidR="00723E19" w:rsidRPr="00335CA0">
        <w:rPr>
          <w:rFonts w:ascii="Times New Roman" w:hAnsi="Times New Roman" w:cs="宋体" w:hint="eastAsia"/>
          <w:szCs w:val="20"/>
        </w:rPr>
        <w:t>。</w:t>
      </w:r>
      <w:r w:rsidR="00AC2D52" w:rsidRPr="00335CA0">
        <w:rPr>
          <w:rFonts w:ascii="Times New Roman" w:hAnsi="Times New Roman" w:cs="宋体" w:hint="eastAsia"/>
          <w:szCs w:val="20"/>
        </w:rPr>
        <w:t>云端</w:t>
      </w:r>
      <w:r w:rsidR="00723E19" w:rsidRPr="00335CA0">
        <w:rPr>
          <w:rFonts w:ascii="Times New Roman" w:hAnsi="Times New Roman" w:cs="宋体" w:hint="eastAsia"/>
          <w:szCs w:val="20"/>
        </w:rPr>
        <w:t>模型若与本地代理模型相似度高</w:t>
      </w:r>
      <w:r w:rsidR="00CE0A41" w:rsidRPr="00335CA0">
        <w:rPr>
          <w:rFonts w:ascii="Times New Roman" w:hAnsi="Times New Roman" w:cs="宋体" w:hint="eastAsia"/>
          <w:szCs w:val="20"/>
        </w:rPr>
        <w:t>（训练集</w:t>
      </w:r>
      <w:r w:rsidRPr="00335CA0">
        <w:rPr>
          <w:rFonts w:ascii="Times New Roman" w:hAnsi="Times New Roman" w:cs="宋体" w:hint="eastAsia"/>
          <w:szCs w:val="20"/>
        </w:rPr>
        <w:t>、</w:t>
      </w:r>
      <w:r w:rsidR="00CE0A41" w:rsidRPr="00335CA0">
        <w:rPr>
          <w:rFonts w:ascii="Times New Roman" w:hAnsi="Times New Roman" w:cs="宋体" w:hint="eastAsia"/>
          <w:szCs w:val="20"/>
        </w:rPr>
        <w:t>特征集</w:t>
      </w:r>
      <w:r w:rsidRPr="00335CA0">
        <w:rPr>
          <w:rFonts w:ascii="Times New Roman" w:hAnsi="Times New Roman" w:cs="宋体" w:hint="eastAsia"/>
          <w:szCs w:val="20"/>
        </w:rPr>
        <w:t>、</w:t>
      </w:r>
      <w:r w:rsidR="00CE0A41" w:rsidRPr="00335CA0">
        <w:rPr>
          <w:rFonts w:ascii="Times New Roman" w:hAnsi="Times New Roman" w:cs="宋体" w:hint="eastAsia"/>
          <w:szCs w:val="20"/>
        </w:rPr>
        <w:t>模型参数与算法等）</w:t>
      </w:r>
      <w:r w:rsidR="00723E19" w:rsidRPr="00335CA0">
        <w:rPr>
          <w:rFonts w:ascii="Times New Roman" w:hAnsi="Times New Roman" w:cs="宋体" w:hint="eastAsia"/>
          <w:szCs w:val="20"/>
        </w:rPr>
        <w:t>，对抗样本则能大概率逃逸此模型，对用户系统造成</w:t>
      </w:r>
      <w:r w:rsidR="00CE4117" w:rsidRPr="00335CA0">
        <w:rPr>
          <w:rFonts w:ascii="Times New Roman" w:hAnsi="Times New Roman" w:cs="宋体" w:hint="eastAsia"/>
          <w:szCs w:val="20"/>
        </w:rPr>
        <w:t>实在</w:t>
      </w:r>
      <w:r w:rsidR="00723E19" w:rsidRPr="00335CA0">
        <w:rPr>
          <w:rFonts w:ascii="Times New Roman" w:hAnsi="Times New Roman" w:cs="宋体" w:hint="eastAsia"/>
          <w:szCs w:val="20"/>
        </w:rPr>
        <w:t>损害</w:t>
      </w:r>
      <w:r w:rsidR="0049705C" w:rsidRPr="00335CA0">
        <w:rPr>
          <w:rFonts w:ascii="Times New Roman" w:hAnsi="Times New Roman" w:cs="宋体" w:hint="eastAsia"/>
          <w:szCs w:val="20"/>
        </w:rPr>
        <w:t>。</w:t>
      </w:r>
      <w:r w:rsidRPr="00335CA0">
        <w:rPr>
          <w:rFonts w:ascii="Times New Roman" w:hAnsi="Times New Roman" w:cs="宋体" w:hint="eastAsia"/>
        </w:rPr>
        <w:t>本文</w:t>
      </w:r>
      <w:r w:rsidR="00723E19" w:rsidRPr="00335CA0">
        <w:rPr>
          <w:rFonts w:ascii="Times New Roman" w:hAnsi="Times New Roman" w:cs="宋体" w:hint="eastAsia"/>
        </w:rPr>
        <w:t>重点关注</w:t>
      </w:r>
      <w:r w:rsidR="00AC2D52" w:rsidRPr="00335CA0">
        <w:rPr>
          <w:rFonts w:ascii="Times New Roman" w:hAnsi="Times New Roman" w:cs="宋体" w:hint="eastAsia"/>
          <w:szCs w:val="21"/>
        </w:rPr>
        <w:t>对抗样本生成</w:t>
      </w:r>
      <w:r w:rsidRPr="00335CA0">
        <w:rPr>
          <w:rFonts w:ascii="Times New Roman" w:hAnsi="Times New Roman" w:cs="宋体" w:hint="eastAsia"/>
          <w:szCs w:val="21"/>
        </w:rPr>
        <w:t>、</w:t>
      </w:r>
      <w:r w:rsidR="00AC2D52" w:rsidRPr="00335CA0">
        <w:rPr>
          <w:rFonts w:ascii="Times New Roman" w:hAnsi="Times New Roman" w:cs="宋体" w:hint="eastAsia"/>
          <w:szCs w:val="21"/>
        </w:rPr>
        <w:t>案例分析（对抗样本迭代原理）</w:t>
      </w:r>
      <w:r w:rsidRPr="00335CA0">
        <w:rPr>
          <w:rFonts w:ascii="Times New Roman" w:hAnsi="Times New Roman" w:cs="宋体" w:hint="eastAsia"/>
          <w:szCs w:val="21"/>
        </w:rPr>
        <w:t>、</w:t>
      </w:r>
      <w:r w:rsidR="00E22E5A" w:rsidRPr="00335CA0">
        <w:rPr>
          <w:rFonts w:ascii="Times New Roman" w:hAnsi="Times New Roman" w:cs="宋体" w:hint="eastAsia"/>
          <w:szCs w:val="21"/>
        </w:rPr>
        <w:t>有效</w:t>
      </w:r>
      <w:r w:rsidR="00AC2D52" w:rsidRPr="00335CA0">
        <w:rPr>
          <w:rFonts w:ascii="Times New Roman" w:hAnsi="Times New Roman" w:cs="宋体" w:hint="eastAsia"/>
          <w:szCs w:val="21"/>
        </w:rPr>
        <w:t>防御技术</w:t>
      </w:r>
      <w:r w:rsidRPr="00335CA0">
        <w:rPr>
          <w:rFonts w:ascii="Times New Roman" w:hAnsi="Times New Roman" w:cs="宋体" w:hint="eastAsia"/>
          <w:szCs w:val="21"/>
        </w:rPr>
        <w:t>、</w:t>
      </w:r>
      <w:r w:rsidR="00AC2D52" w:rsidRPr="00335CA0">
        <w:rPr>
          <w:rFonts w:ascii="Times New Roman" w:hAnsi="Times New Roman" w:cs="宋体" w:hint="eastAsia"/>
          <w:szCs w:val="21"/>
        </w:rPr>
        <w:t>模型性能</w:t>
      </w:r>
      <w:r w:rsidRPr="00335CA0">
        <w:rPr>
          <w:rFonts w:ascii="Times New Roman" w:hAnsi="Times New Roman" w:cs="宋体" w:hint="eastAsia"/>
          <w:szCs w:val="21"/>
        </w:rPr>
        <w:t>等</w:t>
      </w:r>
      <w:r w:rsidRPr="00335CA0">
        <w:rPr>
          <w:rFonts w:ascii="Times New Roman" w:hAnsi="Times New Roman" w:cs="宋体"/>
          <w:szCs w:val="21"/>
        </w:rPr>
        <w:t>方面。</w:t>
      </w:r>
    </w:p>
    <w:p w14:paraId="6BB1855F" w14:textId="39D5D0DD" w:rsidR="007C6B2D" w:rsidRPr="00335CA0" w:rsidRDefault="007C6B2D" w:rsidP="007C6B2D">
      <w:pPr>
        <w:ind w:firstLine="420"/>
        <w:rPr>
          <w:rFonts w:ascii="Times New Roman" w:hAnsi="Times New Roman"/>
        </w:rPr>
      </w:pPr>
    </w:p>
    <w:p w14:paraId="14106589" w14:textId="5C5D6AF9" w:rsidR="00F05B56" w:rsidRPr="00335CA0" w:rsidRDefault="00116145" w:rsidP="00774B0C">
      <w:pPr>
        <w:pStyle w:val="2"/>
        <w:rPr>
          <w:rFonts w:ascii="Times New Roman" w:eastAsia="宋体" w:hAnsi="Times New Roman"/>
        </w:rPr>
      </w:pPr>
      <w:r w:rsidRPr="00335CA0">
        <w:rPr>
          <w:rFonts w:ascii="Times New Roman" w:eastAsia="宋体" w:hAnsi="Times New Roman"/>
        </w:rPr>
        <w:t>3</w:t>
      </w:r>
      <w:r w:rsidR="00E7020C" w:rsidRPr="00335CA0">
        <w:rPr>
          <w:rFonts w:ascii="Times New Roman" w:eastAsia="宋体" w:hAnsi="Times New Roman" w:hint="eastAsia"/>
        </w:rPr>
        <w:t>.</w:t>
      </w:r>
      <w:r w:rsidR="002017F2" w:rsidRPr="00335CA0">
        <w:rPr>
          <w:rFonts w:ascii="Times New Roman" w:eastAsia="宋体" w:hAnsi="Times New Roman" w:hint="eastAsia"/>
        </w:rPr>
        <w:t>1</w:t>
      </w:r>
      <w:r w:rsidR="00E7020C" w:rsidRPr="00335CA0">
        <w:rPr>
          <w:rFonts w:ascii="Times New Roman" w:eastAsia="宋体" w:hAnsi="Times New Roman"/>
        </w:rPr>
        <w:t xml:space="preserve"> </w:t>
      </w:r>
      <w:r w:rsidR="00162C69" w:rsidRPr="00335CA0">
        <w:rPr>
          <w:rFonts w:ascii="Times New Roman" w:eastAsia="宋体" w:hAnsi="Times New Roman" w:cs="宋体" w:hint="eastAsia"/>
        </w:rPr>
        <w:t>对抗样本生成</w:t>
      </w:r>
    </w:p>
    <w:p w14:paraId="46268AC6" w14:textId="1B766385" w:rsidR="00687A58" w:rsidRPr="00335CA0" w:rsidRDefault="007C6B2D" w:rsidP="00687A58">
      <w:pPr>
        <w:ind w:firstLine="360"/>
        <w:rPr>
          <w:rFonts w:ascii="Times New Roman" w:hAnsi="Times New Roman"/>
          <w:kern w:val="0"/>
        </w:rPr>
      </w:pPr>
      <w:r w:rsidRPr="00335CA0">
        <w:rPr>
          <w:rFonts w:ascii="Times New Roman" w:hAnsi="Times New Roman" w:cs="宋体" w:hint="eastAsia"/>
        </w:rPr>
        <w:t>假设</w:t>
      </w:r>
      <w:commentRangeStart w:id="29"/>
      <w:r w:rsidRPr="00335CA0">
        <w:rPr>
          <w:rFonts w:ascii="Times New Roman" w:hAnsi="Times New Roman" w:cs="宋体" w:hint="eastAsia"/>
        </w:rPr>
        <w:t>攻击者</w:t>
      </w:r>
      <w:commentRangeEnd w:id="29"/>
      <w:r w:rsidR="00CF3ADA" w:rsidRPr="00335CA0">
        <w:rPr>
          <w:rStyle w:val="a9"/>
          <w:rFonts w:ascii="Times New Roman" w:hAnsi="Times New Roman"/>
        </w:rPr>
        <w:commentReference w:id="29"/>
      </w:r>
      <w:r w:rsidRPr="00335CA0">
        <w:rPr>
          <w:rFonts w:ascii="Times New Roman" w:hAnsi="Times New Roman" w:cs="宋体" w:hint="eastAsia"/>
        </w:rPr>
        <w:t>已知模型的一些</w:t>
      </w:r>
      <w:r w:rsidR="00A4185F" w:rsidRPr="00335CA0">
        <w:rPr>
          <w:rFonts w:ascii="Times New Roman" w:hAnsi="Times New Roman" w:cs="宋体" w:hint="eastAsia"/>
        </w:rPr>
        <w:t>附加</w:t>
      </w:r>
      <w:r w:rsidR="00CF3ADA" w:rsidRPr="00335CA0">
        <w:rPr>
          <w:rFonts w:ascii="Times New Roman" w:hAnsi="Times New Roman" w:cs="宋体" w:hint="eastAsia"/>
        </w:rPr>
        <w:t>信息，如模型</w:t>
      </w:r>
      <w:r w:rsidRPr="00335CA0">
        <w:rPr>
          <w:rFonts w:ascii="Times New Roman" w:hAnsi="Times New Roman" w:cs="宋体" w:hint="eastAsia"/>
        </w:rPr>
        <w:t>提取的特征</w:t>
      </w:r>
      <w:r w:rsidR="00CF3ADA" w:rsidRPr="00335CA0">
        <w:rPr>
          <w:rFonts w:ascii="Times New Roman" w:hAnsi="Times New Roman" w:cs="宋体" w:hint="eastAsia"/>
        </w:rPr>
        <w:t>、模型</w:t>
      </w:r>
      <w:r w:rsidRPr="00335CA0">
        <w:rPr>
          <w:rFonts w:ascii="Times New Roman" w:hAnsi="Times New Roman" w:cs="宋体" w:hint="eastAsia"/>
        </w:rPr>
        <w:t>算法等</w:t>
      </w:r>
      <w:r w:rsidR="00CF3ADA" w:rsidRPr="00335CA0">
        <w:rPr>
          <w:rFonts w:ascii="Times New Roman" w:hAnsi="Times New Roman" w:cs="宋体" w:hint="eastAsia"/>
        </w:rPr>
        <w:t>，</w:t>
      </w:r>
      <w:r w:rsidR="00CF3ADA" w:rsidRPr="00335CA0">
        <w:rPr>
          <w:rFonts w:ascii="Times New Roman" w:hAnsi="Times New Roman" w:cs="宋体" w:hint="eastAsia"/>
          <w:color w:val="000000"/>
          <w:kern w:val="0"/>
        </w:rPr>
        <w:t>如果</w:t>
      </w:r>
      <w:r w:rsidR="00962D2B">
        <w:rPr>
          <w:rFonts w:ascii="Times New Roman" w:hAnsi="Times New Roman" w:cs="宋体" w:hint="eastAsia"/>
          <w:color w:val="000000"/>
          <w:kern w:val="0"/>
        </w:rPr>
        <w:t>攻击者</w:t>
      </w:r>
      <w:r w:rsidR="00CF3ADA" w:rsidRPr="00335CA0">
        <w:rPr>
          <w:rFonts w:ascii="Times New Roman" w:hAnsi="Times New Roman" w:cs="宋体" w:hint="eastAsia"/>
          <w:color w:val="000000"/>
          <w:kern w:val="0"/>
        </w:rPr>
        <w:t>道所有分类器组件的详细信息，则</w:t>
      </w:r>
      <w:r w:rsidR="00687A58" w:rsidRPr="00335CA0">
        <w:rPr>
          <w:rFonts w:ascii="Times New Roman" w:hAnsi="Times New Roman" w:cs="宋体" w:hint="eastAsia"/>
          <w:color w:val="000000"/>
          <w:kern w:val="0"/>
        </w:rPr>
        <w:t>有最好的机会</w:t>
      </w:r>
      <w:r w:rsidR="00925F87" w:rsidRPr="00335CA0">
        <w:rPr>
          <w:rFonts w:ascii="Times New Roman" w:hAnsi="Times New Roman" w:cs="宋体" w:hint="eastAsia"/>
          <w:color w:val="000000"/>
          <w:kern w:val="0"/>
        </w:rPr>
        <w:t>逃逸</w:t>
      </w:r>
      <w:r w:rsidR="00CF3ADA" w:rsidRPr="00335CA0">
        <w:rPr>
          <w:rFonts w:ascii="Times New Roman" w:hAnsi="Times New Roman" w:cs="宋体" w:hint="eastAsia"/>
          <w:color w:val="000000"/>
          <w:kern w:val="0"/>
        </w:rPr>
        <w:t>检测。这种情况下，</w:t>
      </w:r>
      <w:r w:rsidR="002E0B83" w:rsidRPr="00335CA0">
        <w:rPr>
          <w:rFonts w:ascii="Times New Roman" w:hAnsi="Times New Roman" w:cs="宋体" w:hint="eastAsia"/>
          <w:color w:val="000000"/>
          <w:kern w:val="0"/>
        </w:rPr>
        <w:t>可以在离线状态完全复制在线分类器，只有</w:t>
      </w:r>
      <w:r w:rsidR="00687A58" w:rsidRPr="00335CA0">
        <w:rPr>
          <w:rFonts w:ascii="Times New Roman" w:hAnsi="Times New Roman" w:cs="宋体" w:hint="eastAsia"/>
          <w:color w:val="000000"/>
          <w:kern w:val="0"/>
        </w:rPr>
        <w:t>找到足够好的</w:t>
      </w:r>
      <w:r w:rsidR="00A4185F" w:rsidRPr="00335CA0">
        <w:rPr>
          <w:rFonts w:ascii="Times New Roman" w:hAnsi="Times New Roman" w:cs="宋体" w:hint="eastAsia"/>
          <w:color w:val="000000"/>
          <w:kern w:val="0"/>
        </w:rPr>
        <w:t>对抗</w:t>
      </w:r>
      <w:r w:rsidR="00687A58" w:rsidRPr="00335CA0">
        <w:rPr>
          <w:rFonts w:ascii="Times New Roman" w:hAnsi="Times New Roman" w:cs="宋体" w:hint="eastAsia"/>
          <w:color w:val="000000"/>
          <w:kern w:val="0"/>
        </w:rPr>
        <w:t>样本时才提交攻击结果</w:t>
      </w:r>
      <w:r w:rsidR="002E0B83" w:rsidRPr="00335CA0">
        <w:rPr>
          <w:rFonts w:ascii="Times New Roman" w:hAnsi="Times New Roman" w:cs="宋体" w:hint="eastAsia"/>
          <w:color w:val="000000"/>
          <w:kern w:val="0"/>
        </w:rPr>
        <w:t>，</w:t>
      </w:r>
      <w:r w:rsidR="00687A58" w:rsidRPr="00335CA0">
        <w:rPr>
          <w:rFonts w:ascii="Times New Roman" w:hAnsi="Times New Roman" w:cs="宋体" w:hint="eastAsia"/>
          <w:color w:val="000000"/>
          <w:kern w:val="0"/>
        </w:rPr>
        <w:t>如果</w:t>
      </w:r>
      <w:r w:rsidR="00A4185F" w:rsidRPr="00335CA0">
        <w:rPr>
          <w:rFonts w:ascii="Times New Roman" w:hAnsi="Times New Roman" w:cs="宋体" w:hint="eastAsia"/>
          <w:color w:val="000000"/>
          <w:kern w:val="0"/>
        </w:rPr>
        <w:t>逃逸</w:t>
      </w:r>
      <w:r w:rsidR="00687A58" w:rsidRPr="00335CA0">
        <w:rPr>
          <w:rFonts w:ascii="Times New Roman" w:hAnsi="Times New Roman" w:cs="宋体" w:hint="eastAsia"/>
          <w:color w:val="000000"/>
          <w:kern w:val="0"/>
        </w:rPr>
        <w:t>了离线分类器，那么也有很大的可能</w:t>
      </w:r>
      <w:r w:rsidR="00A4185F" w:rsidRPr="00335CA0">
        <w:rPr>
          <w:rFonts w:ascii="Times New Roman" w:hAnsi="Times New Roman" w:cs="宋体" w:hint="eastAsia"/>
          <w:color w:val="000000"/>
          <w:kern w:val="0"/>
        </w:rPr>
        <w:t>逃逸</w:t>
      </w:r>
      <w:r w:rsidR="00687A58" w:rsidRPr="00335CA0">
        <w:rPr>
          <w:rFonts w:ascii="Times New Roman" w:hAnsi="Times New Roman" w:cs="宋体" w:hint="eastAsia"/>
          <w:color w:val="000000"/>
          <w:kern w:val="0"/>
        </w:rPr>
        <w:t>在线分类器。</w:t>
      </w:r>
    </w:p>
    <w:p w14:paraId="0C275ED9" w14:textId="2DC30D8C" w:rsidR="007C6B2D" w:rsidRPr="00335CA0" w:rsidRDefault="002E0B83" w:rsidP="002E0B83">
      <w:pPr>
        <w:ind w:firstLine="420"/>
        <w:rPr>
          <w:rFonts w:ascii="Times New Roman" w:hAnsi="Times New Roman"/>
          <w:color w:val="000000"/>
          <w:kern w:val="0"/>
        </w:rPr>
      </w:pPr>
      <w:r w:rsidRPr="00335CA0">
        <w:rPr>
          <w:rFonts w:ascii="Times New Roman" w:hAnsi="Times New Roman" w:cs="宋体" w:hint="eastAsia"/>
        </w:rPr>
        <w:t>本文</w:t>
      </w:r>
      <w:r w:rsidR="007C6B2D" w:rsidRPr="00335CA0">
        <w:rPr>
          <w:rFonts w:ascii="Times New Roman" w:hAnsi="Times New Roman" w:cs="宋体" w:hint="eastAsia"/>
        </w:rPr>
        <w:t>主要参考</w:t>
      </w:r>
      <w:r w:rsidRPr="00335CA0">
        <w:rPr>
          <w:rFonts w:ascii="Times New Roman" w:hAnsi="Times New Roman" w:cs="宋体" w:hint="eastAsia"/>
        </w:rPr>
        <w:t>文献</w:t>
      </w:r>
      <w:r w:rsidR="00ED7EAF" w:rsidRPr="00335CA0">
        <w:rPr>
          <w:rFonts w:ascii="Times New Roman" w:hAnsi="Times New Roman"/>
        </w:rPr>
        <w:t>[10</w:t>
      </w:r>
      <w:r w:rsidR="007C6B2D" w:rsidRPr="00335CA0">
        <w:rPr>
          <w:rFonts w:ascii="Times New Roman" w:hAnsi="Times New Roman"/>
        </w:rPr>
        <w:t>]</w:t>
      </w:r>
      <w:r w:rsidR="007C6B2D" w:rsidRPr="00335CA0">
        <w:rPr>
          <w:rFonts w:ascii="Times New Roman" w:hAnsi="Times New Roman" w:cs="宋体" w:hint="eastAsia"/>
        </w:rPr>
        <w:t>中的</w:t>
      </w:r>
      <w:r w:rsidRPr="00335CA0">
        <w:rPr>
          <w:rFonts w:ascii="Times New Roman" w:hAnsi="Times New Roman" w:cs="宋体" w:hint="eastAsia"/>
        </w:rPr>
        <w:t>几种</w:t>
      </w:r>
      <w:r w:rsidR="00335CA0" w:rsidRPr="00335CA0">
        <w:rPr>
          <w:rFonts w:ascii="Times New Roman" w:hAnsi="Times New Roman" w:cs="宋体" w:hint="eastAsia"/>
        </w:rPr>
        <w:t>攻击</w:t>
      </w:r>
      <w:r w:rsidR="00936B29" w:rsidRPr="00335CA0">
        <w:rPr>
          <w:rFonts w:ascii="Times New Roman" w:hAnsi="Times New Roman" w:cs="宋体" w:hint="eastAsia"/>
        </w:rPr>
        <w:t>场景</w:t>
      </w:r>
      <w:r w:rsidR="007C6B2D" w:rsidRPr="00335CA0">
        <w:rPr>
          <w:rFonts w:ascii="Times New Roman" w:hAnsi="Times New Roman" w:cs="宋体" w:hint="eastAsia"/>
        </w:rPr>
        <w:t>对模型进行对抗性学习</w:t>
      </w:r>
      <w:r w:rsidR="00687A58" w:rsidRPr="00335CA0">
        <w:rPr>
          <w:rFonts w:ascii="Times New Roman" w:hAnsi="Times New Roman" w:cs="宋体" w:hint="eastAsia"/>
        </w:rPr>
        <w:t>。</w:t>
      </w:r>
      <w:r w:rsidRPr="00335CA0">
        <w:rPr>
          <w:rFonts w:ascii="Times New Roman" w:hAnsi="Times New Roman" w:cs="宋体" w:hint="eastAsia"/>
        </w:rPr>
        <w:t>设</w:t>
      </w:r>
      <w:r w:rsidR="00B42C1F" w:rsidRPr="00335CA0">
        <w:rPr>
          <w:rFonts w:ascii="Times New Roman" w:hAnsi="Times New Roman"/>
        </w:rPr>
        <w:t>F</w:t>
      </w:r>
      <w:r w:rsidR="00B42C1F" w:rsidRPr="00335CA0">
        <w:rPr>
          <w:rFonts w:ascii="Times New Roman" w:hAnsi="Times New Roman" w:cs="宋体" w:hint="eastAsia"/>
        </w:rPr>
        <w:t>、</w:t>
      </w:r>
      <w:r w:rsidR="00B42C1F" w:rsidRPr="00335CA0">
        <w:rPr>
          <w:rFonts w:ascii="Times New Roman" w:hAnsi="Times New Roman"/>
        </w:rPr>
        <w:t>T</w:t>
      </w:r>
      <w:r w:rsidR="00B42C1F" w:rsidRPr="00335CA0">
        <w:rPr>
          <w:rFonts w:ascii="Times New Roman" w:hAnsi="Times New Roman" w:cs="宋体" w:hint="eastAsia"/>
        </w:rPr>
        <w:t>、</w:t>
      </w:r>
      <w:r w:rsidR="00B42C1F" w:rsidRPr="00335CA0">
        <w:rPr>
          <w:rFonts w:ascii="Times New Roman" w:hAnsi="Times New Roman"/>
        </w:rPr>
        <w:t>C</w:t>
      </w:r>
      <w:r w:rsidR="00B42C1F" w:rsidRPr="00335CA0">
        <w:rPr>
          <w:rFonts w:ascii="Times New Roman" w:hAnsi="Times New Roman" w:cs="宋体" w:hint="eastAsia"/>
        </w:rPr>
        <w:t>三个</w:t>
      </w:r>
      <w:r w:rsidR="007414D1" w:rsidRPr="00335CA0">
        <w:rPr>
          <w:rFonts w:ascii="Times New Roman" w:hAnsi="Times New Roman" w:cs="宋体" w:hint="eastAsia"/>
        </w:rPr>
        <w:t>字母分别对应特征集、训练数据集和分类器算法。分别以</w:t>
      </w:r>
      <w:r w:rsidR="00335CA0" w:rsidRPr="00335CA0">
        <w:rPr>
          <w:rFonts w:ascii="Times New Roman" w:hAnsi="Times New Roman" w:cs="宋体" w:hint="eastAsia"/>
        </w:rPr>
        <w:t>攻击</w:t>
      </w:r>
      <w:r w:rsidR="007414D1" w:rsidRPr="00335CA0">
        <w:rPr>
          <w:rFonts w:ascii="Times New Roman" w:hAnsi="Times New Roman" w:cs="宋体" w:hint="eastAsia"/>
        </w:rPr>
        <w:t>场景</w:t>
      </w:r>
      <w:proofErr w:type="gramStart"/>
      <w:r w:rsidR="007414D1" w:rsidRPr="00335CA0">
        <w:rPr>
          <w:rFonts w:ascii="Times New Roman" w:hAnsi="Times New Roman" w:cs="宋体" w:hint="eastAsia"/>
        </w:rPr>
        <w:t>名表示</w:t>
      </w:r>
      <w:proofErr w:type="gramEnd"/>
      <w:r w:rsidR="00B42C1F" w:rsidRPr="00335CA0">
        <w:rPr>
          <w:rFonts w:ascii="Times New Roman" w:hAnsi="Times New Roman"/>
        </w:rPr>
        <w:t>4</w:t>
      </w:r>
      <w:r w:rsidR="00B42C1F" w:rsidRPr="00335CA0">
        <w:rPr>
          <w:rFonts w:ascii="Times New Roman" w:hAnsi="Times New Roman" w:cs="宋体" w:hint="eastAsia"/>
        </w:rPr>
        <w:t>种攻击场景</w:t>
      </w:r>
      <w:r w:rsidR="00687A58" w:rsidRPr="00335CA0">
        <w:rPr>
          <w:rFonts w:ascii="Times New Roman" w:hAnsi="Times New Roman" w:cs="宋体" w:hint="eastAsia"/>
        </w:rPr>
        <w:t>对应的信</w:t>
      </w:r>
      <w:r w:rsidR="00687A58" w:rsidRPr="00335CA0">
        <w:rPr>
          <w:rFonts w:ascii="Times New Roman" w:hAnsi="Times New Roman" w:cs="宋体" w:hint="eastAsia"/>
        </w:rPr>
        <w:lastRenderedPageBreak/>
        <w:t>息</w:t>
      </w:r>
      <w:r w:rsidR="00B42C1F" w:rsidRPr="00335CA0">
        <w:rPr>
          <w:rFonts w:ascii="Times New Roman" w:hAnsi="Times New Roman" w:cs="宋体" w:hint="eastAsia"/>
        </w:rPr>
        <w:t>：</w:t>
      </w:r>
      <w:r w:rsidR="007C6B2D" w:rsidRPr="00335CA0">
        <w:rPr>
          <w:rFonts w:ascii="Times New Roman" w:hAnsi="Times New Roman"/>
          <w:color w:val="000000"/>
          <w:kern w:val="0"/>
        </w:rPr>
        <w:t>F</w:t>
      </w:r>
      <w:r w:rsidR="007C6B2D" w:rsidRPr="00335CA0">
        <w:rPr>
          <w:rFonts w:ascii="Times New Roman" w:hAnsi="Times New Roman" w:cs="宋体" w:hint="eastAsia"/>
          <w:color w:val="000000"/>
          <w:kern w:val="0"/>
        </w:rPr>
        <w:t>（</w:t>
      </w:r>
      <w:r w:rsidRPr="00335CA0">
        <w:rPr>
          <w:rFonts w:ascii="Times New Roman" w:hAnsi="Times New Roman"/>
          <w:color w:val="000000"/>
          <w:kern w:val="0"/>
        </w:rPr>
        <w:t>Feature</w:t>
      </w:r>
      <w:r w:rsidRPr="00335CA0">
        <w:rPr>
          <w:rFonts w:ascii="Times New Roman" w:hAnsi="Times New Roman" w:cs="宋体" w:hint="eastAsia"/>
          <w:color w:val="000000"/>
          <w:kern w:val="0"/>
        </w:rPr>
        <w:t>）</w:t>
      </w:r>
      <w:r w:rsidR="007C6B2D" w:rsidRPr="00335CA0">
        <w:rPr>
          <w:rFonts w:ascii="Times New Roman" w:hAnsi="Times New Roman" w:cs="宋体" w:hint="eastAsia"/>
          <w:color w:val="000000"/>
          <w:kern w:val="0"/>
        </w:rPr>
        <w:t>表示</w:t>
      </w:r>
      <w:r w:rsidR="007C6B2D" w:rsidRPr="00335CA0">
        <w:rPr>
          <w:rFonts w:ascii="Times New Roman" w:hAnsi="Times New Roman" w:cs="宋体" w:hint="eastAsia"/>
          <w:kern w:val="0"/>
        </w:rPr>
        <w:t>只有特征集可用于</w:t>
      </w:r>
      <w:r w:rsidR="0010159B" w:rsidRPr="00335CA0">
        <w:rPr>
          <w:rFonts w:ascii="Times New Roman" w:hAnsi="Times New Roman" w:cs="宋体" w:hint="eastAsia"/>
          <w:kern w:val="0"/>
        </w:rPr>
        <w:t>攻击者</w:t>
      </w:r>
      <w:r w:rsidR="007C6B2D" w:rsidRPr="00335CA0">
        <w:rPr>
          <w:rFonts w:ascii="Times New Roman" w:hAnsi="Times New Roman" w:cs="宋体" w:hint="eastAsia"/>
          <w:kern w:val="0"/>
        </w:rPr>
        <w:t>；</w:t>
      </w:r>
      <w:r w:rsidR="007C6B2D" w:rsidRPr="00335CA0">
        <w:rPr>
          <w:rFonts w:ascii="Times New Roman" w:hAnsi="Times New Roman"/>
          <w:color w:val="000000"/>
          <w:kern w:val="0"/>
        </w:rPr>
        <w:t>FT</w:t>
      </w:r>
      <w:r w:rsidR="007C6B2D" w:rsidRPr="00335CA0">
        <w:rPr>
          <w:rFonts w:ascii="Times New Roman" w:hAnsi="Times New Roman" w:cs="宋体" w:hint="eastAsia"/>
          <w:color w:val="000000"/>
          <w:kern w:val="0"/>
        </w:rPr>
        <w:t>（</w:t>
      </w:r>
      <w:r w:rsidRPr="00335CA0">
        <w:rPr>
          <w:rFonts w:ascii="Times New Roman" w:hAnsi="Times New Roman"/>
          <w:color w:val="000000"/>
          <w:kern w:val="0"/>
        </w:rPr>
        <w:t xml:space="preserve">Feature </w:t>
      </w:r>
      <w:r w:rsidR="007C6B2D" w:rsidRPr="00335CA0">
        <w:rPr>
          <w:rFonts w:ascii="Times New Roman" w:hAnsi="Times New Roman"/>
          <w:color w:val="000000"/>
          <w:kern w:val="0"/>
        </w:rPr>
        <w:t xml:space="preserve">and </w:t>
      </w:r>
      <w:r w:rsidRPr="00335CA0">
        <w:rPr>
          <w:rFonts w:ascii="Times New Roman" w:hAnsi="Times New Roman"/>
          <w:color w:val="000000"/>
          <w:kern w:val="0"/>
        </w:rPr>
        <w:t>Training</w:t>
      </w:r>
      <w:r w:rsidR="007C6B2D" w:rsidRPr="00335CA0">
        <w:rPr>
          <w:rFonts w:ascii="Times New Roman" w:hAnsi="Times New Roman" w:cs="宋体" w:hint="eastAsia"/>
          <w:color w:val="000000"/>
          <w:kern w:val="0"/>
        </w:rPr>
        <w:t>）</w:t>
      </w:r>
      <w:r w:rsidRPr="00335CA0">
        <w:rPr>
          <w:rFonts w:ascii="Times New Roman" w:hAnsi="Times New Roman" w:cs="宋体" w:hint="eastAsia"/>
          <w:color w:val="000000"/>
          <w:kern w:val="0"/>
        </w:rPr>
        <w:t>表示</w:t>
      </w:r>
      <w:r w:rsidR="007C6B2D" w:rsidRPr="00335CA0">
        <w:rPr>
          <w:rFonts w:ascii="Times New Roman" w:hAnsi="Times New Roman" w:cs="宋体" w:hint="eastAsia"/>
          <w:color w:val="000000"/>
          <w:kern w:val="0"/>
        </w:rPr>
        <w:t>除了已知特征外，攻击者还可以利用目标分类器训练数据集的知识；</w:t>
      </w:r>
      <w:r w:rsidR="007C6B2D" w:rsidRPr="00335CA0">
        <w:rPr>
          <w:rFonts w:ascii="Times New Roman" w:hAnsi="Times New Roman"/>
          <w:color w:val="000000"/>
          <w:kern w:val="0"/>
        </w:rPr>
        <w:t>FC</w:t>
      </w:r>
      <w:r w:rsidR="007C6B2D" w:rsidRPr="00335CA0">
        <w:rPr>
          <w:rFonts w:ascii="Times New Roman" w:hAnsi="Times New Roman" w:cs="宋体" w:hint="eastAsia"/>
          <w:color w:val="000000"/>
          <w:kern w:val="0"/>
        </w:rPr>
        <w:t>（</w:t>
      </w:r>
      <w:r w:rsidRPr="00335CA0">
        <w:rPr>
          <w:rFonts w:ascii="Times New Roman" w:hAnsi="Times New Roman"/>
          <w:color w:val="000000"/>
          <w:kern w:val="0"/>
        </w:rPr>
        <w:t xml:space="preserve">Feature </w:t>
      </w:r>
      <w:r w:rsidR="007C6B2D" w:rsidRPr="00335CA0">
        <w:rPr>
          <w:rFonts w:ascii="Times New Roman" w:hAnsi="Times New Roman"/>
          <w:color w:val="000000"/>
          <w:kern w:val="0"/>
        </w:rPr>
        <w:t xml:space="preserve">and </w:t>
      </w:r>
      <w:r w:rsidRPr="00335CA0">
        <w:rPr>
          <w:rFonts w:ascii="Times New Roman" w:hAnsi="Times New Roman"/>
          <w:color w:val="000000"/>
          <w:kern w:val="0"/>
        </w:rPr>
        <w:t>Classifier</w:t>
      </w:r>
      <w:r w:rsidR="007C6B2D" w:rsidRPr="00335CA0">
        <w:rPr>
          <w:rFonts w:ascii="Times New Roman" w:hAnsi="Times New Roman" w:cs="宋体" w:hint="eastAsia"/>
          <w:color w:val="000000"/>
          <w:kern w:val="0"/>
        </w:rPr>
        <w:t>）</w:t>
      </w:r>
      <w:r w:rsidRPr="00335CA0">
        <w:rPr>
          <w:rFonts w:ascii="Times New Roman" w:hAnsi="Times New Roman" w:cs="宋体" w:hint="eastAsia"/>
          <w:color w:val="000000"/>
          <w:kern w:val="0"/>
        </w:rPr>
        <w:t>表示</w:t>
      </w:r>
      <w:r w:rsidR="007C6B2D" w:rsidRPr="00335CA0">
        <w:rPr>
          <w:rFonts w:ascii="Times New Roman" w:hAnsi="Times New Roman" w:cs="宋体" w:hint="eastAsia"/>
          <w:color w:val="000000"/>
          <w:kern w:val="0"/>
        </w:rPr>
        <w:t>攻击者知道特征集</w:t>
      </w:r>
      <w:r w:rsidRPr="00335CA0">
        <w:rPr>
          <w:rFonts w:ascii="Times New Roman" w:hAnsi="Times New Roman" w:cs="宋体" w:hint="eastAsia"/>
          <w:color w:val="000000"/>
          <w:kern w:val="0"/>
        </w:rPr>
        <w:t>及</w:t>
      </w:r>
      <w:r w:rsidR="007C6B2D" w:rsidRPr="00335CA0">
        <w:rPr>
          <w:rFonts w:ascii="Times New Roman" w:hAnsi="Times New Roman" w:cs="宋体" w:hint="eastAsia"/>
          <w:color w:val="000000"/>
          <w:kern w:val="0"/>
        </w:rPr>
        <w:t>分类器的</w:t>
      </w:r>
      <w:r w:rsidR="00BF4067" w:rsidRPr="00335CA0">
        <w:rPr>
          <w:rFonts w:ascii="Times New Roman" w:hAnsi="Times New Roman" w:cs="宋体" w:hint="eastAsia"/>
          <w:color w:val="000000"/>
          <w:kern w:val="0"/>
        </w:rPr>
        <w:t>附加信息</w:t>
      </w:r>
      <w:r w:rsidR="007C6B2D" w:rsidRPr="00335CA0">
        <w:rPr>
          <w:rFonts w:ascii="Times New Roman" w:hAnsi="Times New Roman" w:cs="宋体" w:hint="eastAsia"/>
          <w:color w:val="000000"/>
          <w:kern w:val="0"/>
        </w:rPr>
        <w:t>，如</w:t>
      </w:r>
      <w:r w:rsidR="00BF4067" w:rsidRPr="00335CA0">
        <w:rPr>
          <w:rFonts w:ascii="Times New Roman" w:hAnsi="Times New Roman" w:cs="宋体" w:hint="eastAsia"/>
          <w:color w:val="000000"/>
          <w:kern w:val="0"/>
        </w:rPr>
        <w:t>模型</w:t>
      </w:r>
      <w:r w:rsidR="007C6B2D" w:rsidRPr="00335CA0">
        <w:rPr>
          <w:rFonts w:ascii="Times New Roman" w:hAnsi="Times New Roman" w:cs="宋体" w:hint="eastAsia"/>
          <w:color w:val="000000"/>
          <w:kern w:val="0"/>
        </w:rPr>
        <w:t>类型</w:t>
      </w:r>
      <w:r w:rsidRPr="00335CA0">
        <w:rPr>
          <w:rFonts w:ascii="Times New Roman" w:hAnsi="Times New Roman" w:cs="宋体" w:hint="eastAsia"/>
          <w:color w:val="000000"/>
          <w:kern w:val="0"/>
        </w:rPr>
        <w:t>、</w:t>
      </w:r>
      <w:r w:rsidR="007C6B2D" w:rsidRPr="00335CA0">
        <w:rPr>
          <w:rFonts w:ascii="Times New Roman" w:hAnsi="Times New Roman" w:cs="宋体" w:hint="eastAsia"/>
          <w:color w:val="000000"/>
          <w:kern w:val="0"/>
        </w:rPr>
        <w:t>参数</w:t>
      </w:r>
      <w:r w:rsidRPr="00335CA0">
        <w:rPr>
          <w:rFonts w:ascii="Times New Roman" w:hAnsi="Times New Roman" w:cs="宋体" w:hint="eastAsia"/>
          <w:color w:val="000000"/>
          <w:kern w:val="0"/>
        </w:rPr>
        <w:t>、</w:t>
      </w:r>
      <w:r w:rsidR="007C6B2D" w:rsidRPr="00335CA0">
        <w:rPr>
          <w:rFonts w:ascii="Times New Roman" w:hAnsi="Times New Roman" w:cs="宋体" w:hint="eastAsia"/>
          <w:color w:val="000000"/>
          <w:kern w:val="0"/>
        </w:rPr>
        <w:t>具体实现</w:t>
      </w:r>
      <w:r w:rsidRPr="00335CA0">
        <w:rPr>
          <w:rFonts w:ascii="Times New Roman" w:hAnsi="Times New Roman" w:cs="宋体" w:hint="eastAsia"/>
          <w:color w:val="000000"/>
          <w:kern w:val="0"/>
        </w:rPr>
        <w:t>等</w:t>
      </w:r>
      <w:r w:rsidR="007C6B2D" w:rsidRPr="00335CA0">
        <w:rPr>
          <w:rFonts w:ascii="Times New Roman" w:hAnsi="Times New Roman" w:cs="宋体" w:hint="eastAsia"/>
          <w:color w:val="000000"/>
          <w:kern w:val="0"/>
        </w:rPr>
        <w:t>；</w:t>
      </w:r>
      <w:r w:rsidR="007C6B2D" w:rsidRPr="00335CA0">
        <w:rPr>
          <w:rFonts w:ascii="Times New Roman" w:hAnsi="Times New Roman"/>
          <w:color w:val="000000"/>
          <w:kern w:val="0"/>
        </w:rPr>
        <w:t>FTC</w:t>
      </w:r>
      <w:r w:rsidR="007C6B2D" w:rsidRPr="00335CA0">
        <w:rPr>
          <w:rFonts w:ascii="Times New Roman" w:hAnsi="Times New Roman" w:cs="宋体" w:hint="eastAsia"/>
          <w:color w:val="000000"/>
          <w:kern w:val="0"/>
        </w:rPr>
        <w:t>（</w:t>
      </w:r>
      <w:r w:rsidRPr="00335CA0">
        <w:rPr>
          <w:rFonts w:ascii="Times New Roman" w:hAnsi="Times New Roman"/>
          <w:color w:val="000000"/>
          <w:kern w:val="0"/>
        </w:rPr>
        <w:t>All Above</w:t>
      </w:r>
      <w:r w:rsidR="007C6B2D" w:rsidRPr="00335CA0">
        <w:rPr>
          <w:rFonts w:ascii="Times New Roman" w:hAnsi="Times New Roman" w:cs="宋体" w:hint="eastAsia"/>
          <w:color w:val="000000"/>
          <w:kern w:val="0"/>
        </w:rPr>
        <w:t>）</w:t>
      </w:r>
      <w:r w:rsidRPr="00335CA0">
        <w:rPr>
          <w:rFonts w:ascii="Times New Roman" w:hAnsi="Times New Roman" w:cs="宋体" w:hint="eastAsia"/>
          <w:color w:val="000000"/>
          <w:kern w:val="0"/>
        </w:rPr>
        <w:t>表示</w:t>
      </w:r>
      <w:r w:rsidR="007C6B2D" w:rsidRPr="00335CA0">
        <w:rPr>
          <w:rFonts w:ascii="Times New Roman" w:hAnsi="Times New Roman" w:cs="宋体" w:hint="eastAsia"/>
          <w:color w:val="000000"/>
          <w:kern w:val="0"/>
        </w:rPr>
        <w:t>知道</w:t>
      </w:r>
      <w:r w:rsidR="00BF4067" w:rsidRPr="00335CA0">
        <w:rPr>
          <w:rFonts w:ascii="Times New Roman" w:hAnsi="Times New Roman" w:cs="宋体" w:hint="eastAsia"/>
          <w:color w:val="000000"/>
          <w:kern w:val="0"/>
        </w:rPr>
        <w:t>特征集</w:t>
      </w:r>
      <w:r w:rsidRPr="00335CA0">
        <w:rPr>
          <w:rFonts w:ascii="Times New Roman" w:hAnsi="Times New Roman" w:cs="宋体" w:hint="eastAsia"/>
          <w:color w:val="000000"/>
          <w:kern w:val="0"/>
        </w:rPr>
        <w:t>、</w:t>
      </w:r>
      <w:r w:rsidR="00BF4067" w:rsidRPr="00335CA0">
        <w:rPr>
          <w:rFonts w:ascii="Times New Roman" w:hAnsi="Times New Roman" w:cs="宋体" w:hint="eastAsia"/>
          <w:color w:val="000000"/>
          <w:kern w:val="0"/>
        </w:rPr>
        <w:t>训练集和模型的全部</w:t>
      </w:r>
      <w:r w:rsidR="007C6B2D" w:rsidRPr="00335CA0">
        <w:rPr>
          <w:rFonts w:ascii="Times New Roman" w:hAnsi="Times New Roman" w:cs="宋体" w:hint="eastAsia"/>
          <w:color w:val="000000"/>
          <w:kern w:val="0"/>
        </w:rPr>
        <w:t>细节，攻击者可以在线下</w:t>
      </w:r>
      <w:r w:rsidR="0087668D" w:rsidRPr="00335CA0">
        <w:rPr>
          <w:rFonts w:ascii="Times New Roman" w:hAnsi="Times New Roman" w:cs="宋体" w:hint="eastAsia"/>
          <w:color w:val="000000"/>
          <w:kern w:val="0"/>
        </w:rPr>
        <w:t>通过训练</w:t>
      </w:r>
      <w:r w:rsidRPr="00335CA0">
        <w:rPr>
          <w:rFonts w:ascii="Times New Roman" w:hAnsi="Times New Roman" w:cs="宋体" w:hint="eastAsia"/>
          <w:color w:val="000000"/>
          <w:kern w:val="0"/>
        </w:rPr>
        <w:t>完全重现在线分类器，只有</w:t>
      </w:r>
      <w:r w:rsidR="007C6B2D" w:rsidRPr="00335CA0">
        <w:rPr>
          <w:rFonts w:ascii="Times New Roman" w:hAnsi="Times New Roman" w:cs="宋体" w:hint="eastAsia"/>
          <w:color w:val="000000"/>
          <w:kern w:val="0"/>
        </w:rPr>
        <w:t>找到足够好的</w:t>
      </w:r>
      <w:r w:rsidR="00BF4067" w:rsidRPr="00335CA0">
        <w:rPr>
          <w:rFonts w:ascii="Times New Roman" w:hAnsi="Times New Roman" w:cs="宋体" w:hint="eastAsia"/>
          <w:color w:val="000000"/>
          <w:kern w:val="0"/>
        </w:rPr>
        <w:t>对抗</w:t>
      </w:r>
      <w:r w:rsidR="007C6B2D" w:rsidRPr="00335CA0">
        <w:rPr>
          <w:rFonts w:ascii="Times New Roman" w:hAnsi="Times New Roman" w:cs="宋体" w:hint="eastAsia"/>
          <w:color w:val="000000"/>
          <w:kern w:val="0"/>
        </w:rPr>
        <w:t>样本时才提交攻击结果。</w:t>
      </w:r>
    </w:p>
    <w:p w14:paraId="7B6C969D" w14:textId="0E952ED2" w:rsidR="00AA7DD9" w:rsidRPr="00335CA0" w:rsidRDefault="00116145" w:rsidP="00AB4932">
      <w:pPr>
        <w:pStyle w:val="2"/>
        <w:rPr>
          <w:rFonts w:ascii="Times New Roman" w:eastAsia="宋体" w:hAnsi="Times New Roman"/>
        </w:rPr>
      </w:pPr>
      <w:r w:rsidRPr="00335CA0">
        <w:rPr>
          <w:rFonts w:ascii="Times New Roman" w:eastAsia="宋体" w:hAnsi="Times New Roman"/>
        </w:rPr>
        <w:t>3</w:t>
      </w:r>
      <w:r w:rsidR="00D76CEA" w:rsidRPr="00335CA0">
        <w:rPr>
          <w:rFonts w:ascii="Times New Roman" w:eastAsia="宋体" w:hAnsi="Times New Roman"/>
        </w:rPr>
        <w:t xml:space="preserve">.2 </w:t>
      </w:r>
      <w:r w:rsidR="00F549C9" w:rsidRPr="00335CA0">
        <w:rPr>
          <w:rFonts w:ascii="Times New Roman" w:eastAsia="宋体" w:hAnsi="Times New Roman" w:cs="宋体" w:hint="eastAsia"/>
        </w:rPr>
        <w:t>案例</w:t>
      </w:r>
      <w:r w:rsidR="000A5995" w:rsidRPr="00335CA0">
        <w:rPr>
          <w:rFonts w:ascii="Times New Roman" w:eastAsia="宋体" w:hAnsi="Times New Roman" w:cs="宋体" w:hint="eastAsia"/>
        </w:rPr>
        <w:t>分析</w:t>
      </w:r>
    </w:p>
    <w:p w14:paraId="1C3BE32F" w14:textId="199EEB33" w:rsidR="000A5995" w:rsidRPr="00335CA0" w:rsidRDefault="00E94CFF" w:rsidP="00111783">
      <w:pPr>
        <w:ind w:firstLine="420"/>
        <w:rPr>
          <w:rFonts w:ascii="Times New Roman" w:hAnsi="Times New Roman"/>
          <w:kern w:val="0"/>
        </w:rPr>
      </w:pPr>
      <w:r w:rsidRPr="00335CA0">
        <w:rPr>
          <w:rFonts w:ascii="Times New Roman" w:hAnsi="Times New Roman" w:cs="宋体" w:hint="eastAsia"/>
          <w:kern w:val="0"/>
        </w:rPr>
        <w:t>在变异过程中</w:t>
      </w:r>
      <w:r w:rsidR="00051A94" w:rsidRPr="00335CA0">
        <w:rPr>
          <w:rFonts w:ascii="Times New Roman" w:hAnsi="Times New Roman" w:cs="宋体" w:hint="eastAsia"/>
          <w:kern w:val="0"/>
        </w:rPr>
        <w:t>挑选</w:t>
      </w:r>
      <w:r w:rsidR="00D914DD" w:rsidRPr="00335CA0">
        <w:rPr>
          <w:rFonts w:ascii="Times New Roman" w:hAnsi="Times New Roman" w:cs="宋体" w:hint="eastAsia"/>
          <w:kern w:val="0"/>
        </w:rPr>
        <w:t>一些典型的样本</w:t>
      </w:r>
      <w:r w:rsidRPr="00335CA0">
        <w:rPr>
          <w:rFonts w:ascii="Times New Roman" w:hAnsi="Times New Roman" w:cs="宋体" w:hint="eastAsia"/>
          <w:kern w:val="0"/>
        </w:rPr>
        <w:t>进行</w:t>
      </w:r>
      <w:r w:rsidR="00F549C9" w:rsidRPr="00335CA0">
        <w:rPr>
          <w:rFonts w:ascii="Times New Roman" w:hAnsi="Times New Roman" w:cs="宋体" w:hint="eastAsia"/>
          <w:kern w:val="0"/>
        </w:rPr>
        <w:t>案例</w:t>
      </w:r>
      <w:r w:rsidR="00D914DD" w:rsidRPr="00335CA0">
        <w:rPr>
          <w:rFonts w:ascii="Times New Roman" w:hAnsi="Times New Roman" w:cs="宋体" w:hint="eastAsia"/>
          <w:kern w:val="0"/>
        </w:rPr>
        <w:t>分析</w:t>
      </w:r>
      <w:r w:rsidR="007C58D5" w:rsidRPr="00335CA0">
        <w:rPr>
          <w:rFonts w:ascii="Times New Roman" w:hAnsi="Times New Roman" w:cs="宋体" w:hint="eastAsia"/>
          <w:kern w:val="0"/>
        </w:rPr>
        <w:t>。</w:t>
      </w:r>
      <w:r w:rsidRPr="00335CA0">
        <w:rPr>
          <w:rFonts w:ascii="Times New Roman" w:hAnsi="Times New Roman" w:cs="宋体" w:hint="eastAsia"/>
          <w:kern w:val="0"/>
        </w:rPr>
        <w:t>选择</w:t>
      </w:r>
      <w:r w:rsidR="006F1897" w:rsidRPr="00335CA0">
        <w:rPr>
          <w:rFonts w:ascii="Times New Roman" w:hAnsi="Times New Roman" w:cs="宋体" w:hint="eastAsia"/>
          <w:kern w:val="0"/>
        </w:rPr>
        <w:t>一个包含有恶意代码的</w:t>
      </w:r>
      <w:r w:rsidR="006F1897" w:rsidRPr="00335CA0">
        <w:rPr>
          <w:rFonts w:ascii="Times New Roman" w:hAnsi="Times New Roman" w:hint="eastAsia"/>
          <w:kern w:val="0"/>
        </w:rPr>
        <w:t>PDF</w:t>
      </w:r>
      <w:r w:rsidR="006F1897" w:rsidRPr="00335CA0">
        <w:rPr>
          <w:rFonts w:ascii="Times New Roman" w:hAnsi="Times New Roman" w:cs="宋体" w:hint="eastAsia"/>
          <w:kern w:val="0"/>
        </w:rPr>
        <w:t>文件，该文件可以利用漏洞（</w:t>
      </w:r>
      <w:r w:rsidR="006F1897" w:rsidRPr="00335CA0">
        <w:rPr>
          <w:rFonts w:ascii="Times New Roman" w:hAnsi="Times New Roman"/>
          <w:kern w:val="0"/>
        </w:rPr>
        <w:t>CVE-2013-0641</w:t>
      </w:r>
      <w:r w:rsidR="006F1897" w:rsidRPr="00335CA0">
        <w:rPr>
          <w:rFonts w:ascii="Times New Roman" w:hAnsi="Times New Roman" w:cs="宋体" w:hint="eastAsia"/>
          <w:kern w:val="0"/>
        </w:rPr>
        <w:t>）远程执行任意代码</w:t>
      </w:r>
      <w:r w:rsidRPr="00335CA0">
        <w:rPr>
          <w:rFonts w:ascii="Times New Roman" w:hAnsi="Times New Roman" w:cs="宋体" w:hint="eastAsia"/>
          <w:kern w:val="0"/>
        </w:rPr>
        <w:t>，</w:t>
      </w:r>
      <w:r w:rsidR="00A25771" w:rsidRPr="00335CA0">
        <w:rPr>
          <w:rFonts w:ascii="Times New Roman" w:hAnsi="Times New Roman" w:cs="宋体" w:hint="eastAsia"/>
          <w:kern w:val="0"/>
        </w:rPr>
        <w:t>通过</w:t>
      </w:r>
      <w:r w:rsidR="006F1897" w:rsidRPr="00335CA0">
        <w:rPr>
          <w:rFonts w:ascii="Times New Roman" w:hAnsi="Times New Roman" w:cs="宋体" w:hint="eastAsia"/>
          <w:kern w:val="0"/>
        </w:rPr>
        <w:t>以上</w:t>
      </w:r>
      <w:r w:rsidRPr="00335CA0">
        <w:rPr>
          <w:rFonts w:ascii="Times New Roman" w:hAnsi="Times New Roman" w:cs="宋体" w:hint="eastAsia"/>
          <w:kern w:val="0"/>
        </w:rPr>
        <w:t>4</w:t>
      </w:r>
      <w:r w:rsidR="00A25771" w:rsidRPr="00335CA0">
        <w:rPr>
          <w:rFonts w:ascii="Times New Roman" w:hAnsi="Times New Roman" w:cs="宋体" w:hint="eastAsia"/>
          <w:kern w:val="0"/>
        </w:rPr>
        <w:t>种</w:t>
      </w:r>
      <w:r w:rsidR="00335CA0" w:rsidRPr="00335CA0">
        <w:rPr>
          <w:rFonts w:ascii="Times New Roman" w:hAnsi="Times New Roman" w:cs="宋体" w:hint="eastAsia"/>
          <w:kern w:val="0"/>
        </w:rPr>
        <w:t>攻击</w:t>
      </w:r>
      <w:r w:rsidR="006F1897" w:rsidRPr="00335CA0">
        <w:rPr>
          <w:rFonts w:ascii="Times New Roman" w:hAnsi="Times New Roman" w:cs="宋体" w:hint="eastAsia"/>
          <w:kern w:val="0"/>
        </w:rPr>
        <w:t>场景</w:t>
      </w:r>
      <w:r w:rsidR="00A25771" w:rsidRPr="00335CA0">
        <w:rPr>
          <w:rFonts w:ascii="Times New Roman" w:hAnsi="Times New Roman" w:cs="宋体" w:hint="eastAsia"/>
          <w:kern w:val="0"/>
        </w:rPr>
        <w:t>对选取的样本进行变异，然后分别查看样本的</w:t>
      </w:r>
      <w:r w:rsidR="00A25771" w:rsidRPr="00335CA0">
        <w:rPr>
          <w:rFonts w:ascii="Times New Roman" w:hAnsi="Times New Roman" w:hint="eastAsia"/>
          <w:kern w:val="0"/>
        </w:rPr>
        <w:t>VT</w:t>
      </w:r>
      <w:r w:rsidR="00E825B7" w:rsidRPr="00335CA0">
        <w:rPr>
          <w:rFonts w:ascii="Times New Roman" w:hAnsi="Times New Roman" w:cs="宋体" w:hint="eastAsia"/>
          <w:kern w:val="0"/>
        </w:rPr>
        <w:t>报告</w:t>
      </w:r>
      <w:r w:rsidR="00111783" w:rsidRPr="00335CA0">
        <w:rPr>
          <w:rFonts w:ascii="Times New Roman" w:hAnsi="Times New Roman" w:cs="宋体" w:hint="eastAsia"/>
          <w:kern w:val="0"/>
        </w:rPr>
        <w:t>。样本</w:t>
      </w:r>
      <w:r w:rsidR="00111783" w:rsidRPr="00335CA0">
        <w:rPr>
          <w:rFonts w:ascii="Times New Roman" w:hAnsi="Times New Roman" w:cs="宋体"/>
          <w:kern w:val="0"/>
        </w:rPr>
        <w:t>变异前，</w:t>
      </w:r>
      <w:r w:rsidR="00E825B7" w:rsidRPr="00335CA0">
        <w:rPr>
          <w:rFonts w:ascii="Times New Roman" w:hAnsi="Times New Roman" w:hint="eastAsia"/>
          <w:kern w:val="0"/>
        </w:rPr>
        <w:t>VT</w:t>
      </w:r>
      <w:r w:rsidR="00E825B7" w:rsidRPr="00335CA0">
        <w:rPr>
          <w:rFonts w:ascii="Times New Roman" w:hAnsi="Times New Roman" w:cs="宋体" w:hint="eastAsia"/>
          <w:kern w:val="0"/>
        </w:rPr>
        <w:t>报告中有</w:t>
      </w:r>
      <w:r w:rsidR="00E825B7" w:rsidRPr="00335CA0">
        <w:rPr>
          <w:rFonts w:ascii="Times New Roman" w:hAnsi="Times New Roman" w:hint="eastAsia"/>
          <w:kern w:val="0"/>
        </w:rPr>
        <w:t>33</w:t>
      </w:r>
      <w:r w:rsidR="00E825B7" w:rsidRPr="00335CA0">
        <w:rPr>
          <w:rFonts w:ascii="Times New Roman" w:hAnsi="Times New Roman" w:cs="宋体" w:hint="eastAsia"/>
          <w:kern w:val="0"/>
        </w:rPr>
        <w:t>个检测引擎</w:t>
      </w:r>
      <w:r w:rsidR="006F1897" w:rsidRPr="00335CA0">
        <w:rPr>
          <w:rFonts w:ascii="Times New Roman" w:hAnsi="Times New Roman" w:cs="宋体" w:hint="eastAsia"/>
          <w:kern w:val="0"/>
        </w:rPr>
        <w:t>将其判断为恶意文件</w:t>
      </w:r>
      <w:r w:rsidR="00A743C6" w:rsidRPr="00335CA0">
        <w:rPr>
          <w:rFonts w:ascii="Times New Roman" w:hAnsi="Times New Roman" w:cs="宋体" w:hint="eastAsia"/>
          <w:kern w:val="0"/>
        </w:rPr>
        <w:t>，</w:t>
      </w:r>
      <w:r w:rsidR="00E825B7" w:rsidRPr="00335CA0">
        <w:rPr>
          <w:rFonts w:ascii="Times New Roman" w:hAnsi="Times New Roman" w:cs="宋体" w:hint="eastAsia"/>
          <w:kern w:val="0"/>
        </w:rPr>
        <w:t>变异后，</w:t>
      </w:r>
      <w:r w:rsidR="002D3AE1" w:rsidRPr="00335CA0">
        <w:rPr>
          <w:rFonts w:ascii="Times New Roman" w:hAnsi="Times New Roman" w:cs="宋体" w:hint="eastAsia"/>
          <w:kern w:val="0"/>
        </w:rPr>
        <w:t>识别</w:t>
      </w:r>
      <w:r w:rsidR="006F1897" w:rsidRPr="00335CA0">
        <w:rPr>
          <w:rFonts w:ascii="Times New Roman" w:hAnsi="Times New Roman" w:cs="宋体" w:hint="eastAsia"/>
          <w:kern w:val="0"/>
        </w:rPr>
        <w:t>为恶意文件</w:t>
      </w:r>
      <w:r w:rsidR="002D3AE1" w:rsidRPr="00335CA0">
        <w:rPr>
          <w:rFonts w:ascii="Times New Roman" w:hAnsi="Times New Roman" w:cs="宋体" w:hint="eastAsia"/>
          <w:kern w:val="0"/>
        </w:rPr>
        <w:t>的引擎</w:t>
      </w:r>
      <w:r w:rsidR="006F1897" w:rsidRPr="00335CA0">
        <w:rPr>
          <w:rFonts w:ascii="Times New Roman" w:hAnsi="Times New Roman" w:cs="宋体" w:hint="eastAsia"/>
          <w:kern w:val="0"/>
        </w:rPr>
        <w:t>减少为</w:t>
      </w:r>
      <w:r w:rsidR="002D3AE1" w:rsidRPr="00335CA0">
        <w:rPr>
          <w:rFonts w:ascii="Times New Roman" w:hAnsi="Times New Roman" w:hint="eastAsia"/>
          <w:kern w:val="0"/>
        </w:rPr>
        <w:t>22</w:t>
      </w:r>
      <w:r w:rsidR="00111783" w:rsidRPr="00335CA0">
        <w:rPr>
          <w:rFonts w:ascii="Times New Roman" w:hAnsi="Times New Roman" w:cs="宋体" w:hint="eastAsia"/>
          <w:kern w:val="0"/>
        </w:rPr>
        <w:t>个</w:t>
      </w:r>
      <w:r w:rsidR="00E825B7" w:rsidRPr="00335CA0">
        <w:rPr>
          <w:rFonts w:ascii="Times New Roman" w:hAnsi="Times New Roman" w:cs="宋体" w:hint="eastAsia"/>
          <w:kern w:val="0"/>
        </w:rPr>
        <w:t>。</w:t>
      </w:r>
      <w:r w:rsidR="00111783" w:rsidRPr="00335CA0">
        <w:rPr>
          <w:rFonts w:ascii="Times New Roman" w:hAnsi="Times New Roman" w:cs="宋体" w:hint="eastAsia"/>
          <w:kern w:val="0"/>
        </w:rPr>
        <w:t>样本经过变异后的</w:t>
      </w:r>
      <w:r w:rsidR="00111783" w:rsidRPr="00335CA0">
        <w:rPr>
          <w:rFonts w:ascii="Times New Roman" w:hAnsi="Times New Roman" w:cs="宋体" w:hint="eastAsia"/>
          <w:kern w:val="0"/>
        </w:rPr>
        <w:t>VT</w:t>
      </w:r>
      <w:r w:rsidR="00111783" w:rsidRPr="00335CA0">
        <w:rPr>
          <w:rFonts w:ascii="Times New Roman" w:hAnsi="Times New Roman" w:cs="宋体" w:hint="eastAsia"/>
          <w:kern w:val="0"/>
        </w:rPr>
        <w:t>检测结果如表</w:t>
      </w:r>
      <w:r w:rsidR="00111783" w:rsidRPr="00335CA0">
        <w:rPr>
          <w:rFonts w:ascii="Times New Roman" w:hAnsi="Times New Roman" w:cs="宋体" w:hint="eastAsia"/>
          <w:kern w:val="0"/>
        </w:rPr>
        <w:t>4</w:t>
      </w:r>
      <w:r w:rsidR="00111783" w:rsidRPr="00335CA0">
        <w:rPr>
          <w:rFonts w:ascii="Times New Roman" w:hAnsi="Times New Roman" w:cs="宋体" w:hint="eastAsia"/>
          <w:kern w:val="0"/>
        </w:rPr>
        <w:t>所示</w:t>
      </w:r>
      <w:r w:rsidR="00111783" w:rsidRPr="00335CA0">
        <w:rPr>
          <w:rFonts w:ascii="Times New Roman" w:hAnsi="Times New Roman" w:cs="宋体"/>
          <w:kern w:val="0"/>
        </w:rPr>
        <w:t>。</w:t>
      </w:r>
    </w:p>
    <w:p w14:paraId="6D988E6D" w14:textId="6238244A" w:rsidR="0052103E" w:rsidRPr="00335CA0" w:rsidRDefault="0052103E" w:rsidP="00834C29">
      <w:pPr>
        <w:jc w:val="center"/>
        <w:rPr>
          <w:rFonts w:ascii="Times New Roman" w:hAnsi="Times New Roman"/>
          <w:sz w:val="18"/>
          <w:szCs w:val="18"/>
        </w:rPr>
      </w:pPr>
      <w:r w:rsidRPr="00335CA0">
        <w:rPr>
          <w:rFonts w:ascii="Times New Roman" w:hAnsi="Times New Roman" w:cs="宋体" w:hint="eastAsia"/>
          <w:sz w:val="18"/>
          <w:szCs w:val="18"/>
        </w:rPr>
        <w:t>表</w:t>
      </w:r>
      <w:r w:rsidR="005D36FA" w:rsidRPr="00335CA0">
        <w:rPr>
          <w:rFonts w:ascii="Times New Roman" w:hAnsi="Times New Roman"/>
          <w:sz w:val="18"/>
          <w:szCs w:val="18"/>
        </w:rPr>
        <w:t>4</w:t>
      </w:r>
      <w:r w:rsidRPr="00335CA0">
        <w:rPr>
          <w:rFonts w:ascii="Times New Roman" w:hAnsi="Times New Roman"/>
          <w:sz w:val="18"/>
          <w:szCs w:val="18"/>
        </w:rPr>
        <w:t xml:space="preserve"> </w:t>
      </w:r>
      <w:r w:rsidR="005449F2" w:rsidRPr="00335CA0">
        <w:rPr>
          <w:rFonts w:ascii="Times New Roman" w:hAnsi="Times New Roman" w:cs="宋体" w:hint="eastAsia"/>
          <w:sz w:val="18"/>
          <w:szCs w:val="18"/>
        </w:rPr>
        <w:t>样本经过变异后的</w:t>
      </w:r>
      <w:r w:rsidR="005449F2" w:rsidRPr="00335CA0">
        <w:rPr>
          <w:rFonts w:ascii="Times New Roman" w:hAnsi="Times New Roman" w:hint="eastAsia"/>
          <w:sz w:val="18"/>
          <w:szCs w:val="18"/>
        </w:rPr>
        <w:t>VT</w:t>
      </w:r>
      <w:r w:rsidR="005449F2" w:rsidRPr="00335CA0">
        <w:rPr>
          <w:rFonts w:ascii="Times New Roman" w:hAnsi="Times New Roman" w:cs="宋体" w:hint="eastAsia"/>
          <w:sz w:val="18"/>
          <w:szCs w:val="18"/>
        </w:rPr>
        <w:t>检测结果</w:t>
      </w:r>
    </w:p>
    <w:p w14:paraId="138CAEE3" w14:textId="2D24794E" w:rsidR="0099376A" w:rsidRPr="00335CA0" w:rsidRDefault="0099376A" w:rsidP="00445C24">
      <w:pPr>
        <w:rPr>
          <w:rFonts w:ascii="Times New Roman" w:hAnsi="Times New Roman"/>
          <w:kern w:val="0"/>
        </w:rPr>
      </w:pPr>
    </w:p>
    <w:tbl>
      <w:tblPr>
        <w:tblStyle w:val="a8"/>
        <w:tblW w:w="0" w:type="auto"/>
        <w:jc w:val="center"/>
        <w:tblLook w:val="04A0" w:firstRow="1" w:lastRow="0" w:firstColumn="1" w:lastColumn="0" w:noHBand="0" w:noVBand="1"/>
      </w:tblPr>
      <w:tblGrid>
        <w:gridCol w:w="3006"/>
        <w:gridCol w:w="1211"/>
        <w:gridCol w:w="627"/>
        <w:gridCol w:w="627"/>
        <w:gridCol w:w="627"/>
        <w:gridCol w:w="1081"/>
      </w:tblGrid>
      <w:tr w:rsidR="00111783" w:rsidRPr="00335CA0" w14:paraId="7E30F538" w14:textId="77777777" w:rsidTr="00111783">
        <w:trPr>
          <w:jc w:val="center"/>
        </w:trPr>
        <w:tc>
          <w:tcPr>
            <w:tcW w:w="0" w:type="auto"/>
            <w:vAlign w:val="center"/>
          </w:tcPr>
          <w:p w14:paraId="21CFD4B7" w14:textId="218E7938" w:rsidR="00111783" w:rsidRPr="00335CA0" w:rsidRDefault="00111783" w:rsidP="00111783">
            <w:pPr>
              <w:spacing w:line="0" w:lineRule="atLeast"/>
              <w:jc w:val="center"/>
              <w:rPr>
                <w:rFonts w:ascii="Times New Roman" w:hAnsi="Times New Roman" w:cs="宋体"/>
                <w:kern w:val="0"/>
                <w:sz w:val="18"/>
              </w:rPr>
            </w:pPr>
            <w:proofErr w:type="spellStart"/>
            <w:r w:rsidRPr="00335CA0">
              <w:rPr>
                <w:rFonts w:ascii="Times New Roman" w:hAnsi="Times New Roman" w:cs="宋体"/>
                <w:kern w:val="0"/>
                <w:sz w:val="18"/>
              </w:rPr>
              <w:t>File_HASH</w:t>
            </w:r>
            <w:proofErr w:type="spellEnd"/>
          </w:p>
        </w:tc>
        <w:tc>
          <w:tcPr>
            <w:tcW w:w="0" w:type="auto"/>
            <w:vAlign w:val="center"/>
          </w:tcPr>
          <w:p w14:paraId="3D2046E0" w14:textId="27D4B4BE" w:rsidR="00111783" w:rsidRPr="00335CA0" w:rsidRDefault="0039723C" w:rsidP="00111783">
            <w:pPr>
              <w:spacing w:line="0" w:lineRule="atLeast"/>
              <w:jc w:val="center"/>
              <w:rPr>
                <w:rFonts w:ascii="Times New Roman" w:hAnsi="Times New Roman" w:cs="宋体"/>
                <w:kern w:val="0"/>
                <w:sz w:val="18"/>
              </w:rPr>
            </w:pPr>
            <w:r>
              <w:rPr>
                <w:rFonts w:ascii="Times New Roman" w:hAnsi="Times New Roman" w:cs="宋体" w:hint="eastAsia"/>
                <w:kern w:val="0"/>
                <w:sz w:val="18"/>
              </w:rPr>
              <w:t>变异前</w:t>
            </w:r>
            <w:r w:rsidR="00111783" w:rsidRPr="00335CA0">
              <w:rPr>
                <w:rStyle w:val="a9"/>
                <w:rFonts w:ascii="Times New Roman" w:hAnsi="Times New Roman"/>
              </w:rPr>
              <w:commentReference w:id="30"/>
            </w:r>
          </w:p>
        </w:tc>
        <w:tc>
          <w:tcPr>
            <w:tcW w:w="0" w:type="auto"/>
            <w:vAlign w:val="center"/>
          </w:tcPr>
          <w:p w14:paraId="1A4BC36A" w14:textId="62B6A2DB"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rPr>
              <w:t>F</w:t>
            </w:r>
          </w:p>
        </w:tc>
        <w:tc>
          <w:tcPr>
            <w:tcW w:w="0" w:type="auto"/>
            <w:vAlign w:val="center"/>
          </w:tcPr>
          <w:p w14:paraId="67946A49" w14:textId="13929549"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rPr>
              <w:t>FC</w:t>
            </w:r>
          </w:p>
        </w:tc>
        <w:tc>
          <w:tcPr>
            <w:tcW w:w="0" w:type="auto"/>
            <w:vAlign w:val="center"/>
          </w:tcPr>
          <w:p w14:paraId="43BE55E0" w14:textId="7975D04E"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rPr>
              <w:t>FT</w:t>
            </w:r>
          </w:p>
        </w:tc>
        <w:tc>
          <w:tcPr>
            <w:tcW w:w="0" w:type="auto"/>
            <w:vAlign w:val="center"/>
          </w:tcPr>
          <w:p w14:paraId="77F146AB" w14:textId="37C548C8"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rPr>
              <w:t>FTC</w:t>
            </w:r>
          </w:p>
        </w:tc>
      </w:tr>
      <w:tr w:rsidR="00111783" w:rsidRPr="00335CA0" w14:paraId="5E37692D" w14:textId="77777777" w:rsidTr="00111783">
        <w:trPr>
          <w:jc w:val="center"/>
        </w:trPr>
        <w:tc>
          <w:tcPr>
            <w:tcW w:w="0" w:type="auto"/>
            <w:vAlign w:val="center"/>
          </w:tcPr>
          <w:p w14:paraId="6048C4B7" w14:textId="77777777"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rPr>
              <w:t>00ba5c43b1cec186c634c24ac21982d3</w:t>
            </w:r>
          </w:p>
          <w:p w14:paraId="373C6326" w14:textId="250E8B66"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szCs w:val="18"/>
              </w:rPr>
              <w:t>cve-2013-0641</w:t>
            </w:r>
          </w:p>
        </w:tc>
        <w:tc>
          <w:tcPr>
            <w:tcW w:w="0" w:type="auto"/>
            <w:vAlign w:val="center"/>
          </w:tcPr>
          <w:p w14:paraId="22B481BF" w14:textId="2ED81D1D" w:rsidR="00111783" w:rsidRPr="00335CA0" w:rsidRDefault="00111783" w:rsidP="00111783">
            <w:pPr>
              <w:spacing w:line="0" w:lineRule="atLeast"/>
              <w:jc w:val="center"/>
              <w:rPr>
                <w:rFonts w:ascii="Times New Roman" w:hAnsi="Times New Roman" w:cs="宋体"/>
                <w:kern w:val="0"/>
                <w:sz w:val="18"/>
              </w:rPr>
            </w:pPr>
            <w:commentRangeStart w:id="31"/>
            <w:r w:rsidRPr="00335CA0">
              <w:rPr>
                <w:rFonts w:ascii="Times New Roman" w:hAnsi="Times New Roman" w:cs="宋体"/>
                <w:kern w:val="0"/>
                <w:sz w:val="18"/>
                <w:szCs w:val="18"/>
              </w:rPr>
              <w:t>33/61</w:t>
            </w:r>
          </w:p>
        </w:tc>
        <w:tc>
          <w:tcPr>
            <w:tcW w:w="0" w:type="auto"/>
            <w:vAlign w:val="center"/>
          </w:tcPr>
          <w:p w14:paraId="01E2472B" w14:textId="33E1AABE"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szCs w:val="18"/>
              </w:rPr>
              <w:t>22/60</w:t>
            </w:r>
          </w:p>
        </w:tc>
        <w:tc>
          <w:tcPr>
            <w:tcW w:w="0" w:type="auto"/>
            <w:vAlign w:val="center"/>
          </w:tcPr>
          <w:p w14:paraId="60D0FABC" w14:textId="73600041"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szCs w:val="18"/>
              </w:rPr>
              <w:t>23/60</w:t>
            </w:r>
          </w:p>
        </w:tc>
        <w:tc>
          <w:tcPr>
            <w:tcW w:w="0" w:type="auto"/>
            <w:vAlign w:val="center"/>
          </w:tcPr>
          <w:p w14:paraId="4C2FEE64" w14:textId="44F6B786"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szCs w:val="18"/>
              </w:rPr>
              <w:t>22/60</w:t>
            </w:r>
          </w:p>
        </w:tc>
        <w:tc>
          <w:tcPr>
            <w:tcW w:w="0" w:type="auto"/>
            <w:vAlign w:val="center"/>
          </w:tcPr>
          <w:p w14:paraId="65D958FA" w14:textId="47EB5789" w:rsidR="00111783" w:rsidRPr="00335CA0" w:rsidRDefault="00111783" w:rsidP="00111783">
            <w:pPr>
              <w:spacing w:line="0" w:lineRule="atLeast"/>
              <w:jc w:val="center"/>
              <w:rPr>
                <w:rFonts w:ascii="Times New Roman" w:hAnsi="Times New Roman" w:cs="宋体"/>
                <w:kern w:val="0"/>
                <w:sz w:val="18"/>
              </w:rPr>
            </w:pPr>
            <w:r w:rsidRPr="00335CA0">
              <w:rPr>
                <w:rFonts w:ascii="Times New Roman" w:hAnsi="Times New Roman" w:cs="宋体"/>
                <w:kern w:val="0"/>
                <w:sz w:val="18"/>
                <w:szCs w:val="18"/>
              </w:rPr>
              <w:t>22/60</w:t>
            </w:r>
            <w:commentRangeEnd w:id="31"/>
            <w:r w:rsidRPr="00335CA0">
              <w:rPr>
                <w:rStyle w:val="a9"/>
                <w:rFonts w:ascii="Times New Roman" w:hAnsi="Times New Roman"/>
              </w:rPr>
              <w:commentReference w:id="31"/>
            </w:r>
          </w:p>
        </w:tc>
      </w:tr>
    </w:tbl>
    <w:p w14:paraId="6B4E6A1E" w14:textId="77777777" w:rsidR="00111783" w:rsidRPr="00335CA0" w:rsidRDefault="00111783" w:rsidP="00445C24">
      <w:pPr>
        <w:rPr>
          <w:rFonts w:ascii="Times New Roman" w:hAnsi="Times New Roman"/>
          <w:kern w:val="0"/>
        </w:rPr>
      </w:pPr>
    </w:p>
    <w:p w14:paraId="53CC09FE" w14:textId="6FC9CE11" w:rsidR="00D914DD" w:rsidRPr="00335CA0" w:rsidRDefault="00111783" w:rsidP="006A4CE7">
      <w:pPr>
        <w:ind w:firstLineChars="200" w:firstLine="420"/>
        <w:rPr>
          <w:rFonts w:ascii="Times New Roman" w:hAnsi="Times New Roman"/>
          <w:kern w:val="0"/>
        </w:rPr>
      </w:pPr>
      <w:r w:rsidRPr="00335CA0">
        <w:rPr>
          <w:rFonts w:ascii="Times New Roman" w:hAnsi="Times New Roman" w:cs="宋体" w:hint="eastAsia"/>
          <w:kern w:val="0"/>
        </w:rPr>
        <w:t>由于大多数</w:t>
      </w:r>
      <w:r w:rsidR="00A57312" w:rsidRPr="00335CA0">
        <w:rPr>
          <w:rFonts w:ascii="Times New Roman" w:hAnsi="Times New Roman" w:hint="eastAsia"/>
          <w:kern w:val="0"/>
        </w:rPr>
        <w:t>PDF</w:t>
      </w:r>
      <w:r w:rsidR="00A57312" w:rsidRPr="00335CA0">
        <w:rPr>
          <w:rFonts w:ascii="Times New Roman" w:hAnsi="Times New Roman" w:cs="宋体" w:hint="eastAsia"/>
          <w:kern w:val="0"/>
        </w:rPr>
        <w:t>文件检测器是基于结构和内容的，所以只要</w:t>
      </w:r>
      <w:r w:rsidRPr="00335CA0">
        <w:rPr>
          <w:rFonts w:ascii="Times New Roman" w:hAnsi="Times New Roman" w:cs="宋体" w:hint="eastAsia"/>
          <w:kern w:val="0"/>
        </w:rPr>
        <w:t>对文件结构和内容做一些改变，</w:t>
      </w:r>
      <w:r w:rsidR="00A57312" w:rsidRPr="00335CA0">
        <w:rPr>
          <w:rFonts w:ascii="Times New Roman" w:hAnsi="Times New Roman" w:cs="宋体" w:hint="eastAsia"/>
          <w:kern w:val="0"/>
        </w:rPr>
        <w:t>如添加良性样本的一些对象</w:t>
      </w:r>
      <w:r w:rsidRPr="00335CA0">
        <w:rPr>
          <w:rFonts w:ascii="Times New Roman" w:hAnsi="Times New Roman" w:cs="宋体" w:hint="eastAsia"/>
          <w:kern w:val="0"/>
        </w:rPr>
        <w:t>或者</w:t>
      </w:r>
      <w:r w:rsidR="00A57312" w:rsidRPr="00335CA0">
        <w:rPr>
          <w:rFonts w:ascii="Times New Roman" w:hAnsi="Times New Roman" w:cs="宋体" w:hint="eastAsia"/>
          <w:kern w:val="0"/>
        </w:rPr>
        <w:t>改变文件大小等，就可以</w:t>
      </w:r>
      <w:r w:rsidR="00BA702C" w:rsidRPr="00335CA0">
        <w:rPr>
          <w:rFonts w:ascii="Times New Roman" w:hAnsi="Times New Roman" w:cs="宋体" w:hint="eastAsia"/>
          <w:kern w:val="0"/>
        </w:rPr>
        <w:t>成功</w:t>
      </w:r>
      <w:r w:rsidR="00A57312" w:rsidRPr="00335CA0">
        <w:rPr>
          <w:rFonts w:ascii="Times New Roman" w:hAnsi="Times New Roman" w:cs="宋体" w:hint="eastAsia"/>
          <w:kern w:val="0"/>
        </w:rPr>
        <w:t>逃逸分类器</w:t>
      </w:r>
      <w:r w:rsidR="00F4343B" w:rsidRPr="00335CA0">
        <w:rPr>
          <w:rFonts w:ascii="Times New Roman" w:hAnsi="Times New Roman" w:cs="宋体" w:hint="eastAsia"/>
          <w:kern w:val="0"/>
        </w:rPr>
        <w:t>。</w:t>
      </w:r>
      <w:r w:rsidR="00BE3C24" w:rsidRPr="00335CA0">
        <w:rPr>
          <w:rFonts w:ascii="Times New Roman" w:hAnsi="Times New Roman" w:cs="宋体" w:hint="eastAsia"/>
          <w:kern w:val="0"/>
        </w:rPr>
        <w:t>于是将变异后的文件</w:t>
      </w:r>
      <w:r w:rsidR="00F4343B" w:rsidRPr="00335CA0">
        <w:rPr>
          <w:rFonts w:ascii="Times New Roman" w:hAnsi="Times New Roman" w:cs="宋体" w:hint="eastAsia"/>
          <w:kern w:val="0"/>
        </w:rPr>
        <w:t>特征</w:t>
      </w:r>
      <w:r w:rsidR="00BE3C24" w:rsidRPr="00335CA0">
        <w:rPr>
          <w:rFonts w:ascii="Times New Roman" w:hAnsi="Times New Roman" w:cs="宋体" w:hint="eastAsia"/>
          <w:kern w:val="0"/>
        </w:rPr>
        <w:t>与变异前的文件</w:t>
      </w:r>
      <w:r w:rsidR="00084CDA" w:rsidRPr="00335CA0">
        <w:rPr>
          <w:rFonts w:ascii="Times New Roman" w:hAnsi="Times New Roman" w:cs="宋体" w:hint="eastAsia"/>
          <w:kern w:val="0"/>
        </w:rPr>
        <w:t>特征</w:t>
      </w:r>
      <w:r w:rsidR="00BE3C24" w:rsidRPr="00335CA0">
        <w:rPr>
          <w:rFonts w:ascii="Times New Roman" w:hAnsi="Times New Roman" w:cs="宋体" w:hint="eastAsia"/>
          <w:kern w:val="0"/>
        </w:rPr>
        <w:t>进行比较</w:t>
      </w:r>
      <w:r w:rsidR="00942DF5" w:rsidRPr="00335CA0">
        <w:rPr>
          <w:rFonts w:ascii="Times New Roman" w:hAnsi="Times New Roman" w:cs="宋体" w:hint="eastAsia"/>
          <w:kern w:val="0"/>
        </w:rPr>
        <w:t>，</w:t>
      </w:r>
      <w:r w:rsidR="00084CDA" w:rsidRPr="00335CA0">
        <w:rPr>
          <w:rFonts w:ascii="Times New Roman" w:hAnsi="Times New Roman" w:cs="宋体" w:hint="eastAsia"/>
          <w:kern w:val="0"/>
        </w:rPr>
        <w:t>如表</w:t>
      </w:r>
      <w:r w:rsidR="005D36FA" w:rsidRPr="00335CA0">
        <w:rPr>
          <w:rFonts w:ascii="Times New Roman" w:hAnsi="Times New Roman" w:hint="eastAsia"/>
          <w:kern w:val="0"/>
        </w:rPr>
        <w:t>5</w:t>
      </w:r>
      <w:r w:rsidR="00084CDA" w:rsidRPr="00335CA0">
        <w:rPr>
          <w:rFonts w:ascii="Times New Roman" w:hAnsi="Times New Roman" w:cs="宋体" w:hint="eastAsia"/>
          <w:kern w:val="0"/>
        </w:rPr>
        <w:t>所示</w:t>
      </w:r>
      <w:r w:rsidR="00A25771" w:rsidRPr="00335CA0">
        <w:rPr>
          <w:rFonts w:ascii="Times New Roman" w:hAnsi="Times New Roman" w:cs="宋体" w:hint="eastAsia"/>
          <w:kern w:val="0"/>
        </w:rPr>
        <w:t>，</w:t>
      </w:r>
      <w:r w:rsidRPr="00335CA0">
        <w:rPr>
          <w:rFonts w:ascii="Times New Roman" w:hAnsi="Times New Roman" w:cs="宋体" w:hint="eastAsia"/>
          <w:kern w:val="0"/>
        </w:rPr>
        <w:t>变异</w:t>
      </w:r>
      <w:r w:rsidRPr="00335CA0">
        <w:rPr>
          <w:rFonts w:ascii="Times New Roman" w:hAnsi="Times New Roman" w:cs="宋体"/>
          <w:kern w:val="0"/>
        </w:rPr>
        <w:t>后</w:t>
      </w:r>
      <w:r w:rsidRPr="00335CA0">
        <w:rPr>
          <w:rFonts w:ascii="Times New Roman" w:hAnsi="Times New Roman" w:cs="宋体" w:hint="eastAsia"/>
          <w:kern w:val="0"/>
        </w:rPr>
        <w:t>样本依然保持其恶意代码，但新增</w:t>
      </w:r>
      <w:r w:rsidRPr="00335CA0">
        <w:rPr>
          <w:rFonts w:ascii="Times New Roman" w:hAnsi="Times New Roman" w:cs="宋体" w:hint="eastAsia"/>
          <w:kern w:val="0"/>
        </w:rPr>
        <w:t>10</w:t>
      </w:r>
      <w:r w:rsidRPr="00335CA0">
        <w:rPr>
          <w:rFonts w:ascii="Times New Roman" w:hAnsi="Times New Roman" w:cs="宋体" w:hint="eastAsia"/>
          <w:kern w:val="0"/>
        </w:rPr>
        <w:t>个分类器不能检测出文件的恶意代码。</w:t>
      </w:r>
      <w:r w:rsidR="0099376A" w:rsidRPr="00335CA0">
        <w:rPr>
          <w:rFonts w:ascii="Times New Roman" w:hAnsi="Times New Roman" w:cs="宋体" w:hint="eastAsia"/>
          <w:kern w:val="0"/>
        </w:rPr>
        <w:t>变异</w:t>
      </w:r>
      <w:r w:rsidRPr="00335CA0">
        <w:rPr>
          <w:rFonts w:ascii="Times New Roman" w:hAnsi="Times New Roman" w:cs="宋体" w:hint="eastAsia"/>
          <w:kern w:val="0"/>
        </w:rPr>
        <w:t>主要</w:t>
      </w:r>
      <w:r w:rsidR="00D272A0" w:rsidRPr="00335CA0">
        <w:rPr>
          <w:rFonts w:ascii="Times New Roman" w:hAnsi="Times New Roman" w:cs="宋体" w:hint="eastAsia"/>
          <w:kern w:val="0"/>
        </w:rPr>
        <w:t>修改</w:t>
      </w:r>
      <w:r w:rsidRPr="00335CA0">
        <w:rPr>
          <w:rFonts w:ascii="Times New Roman" w:hAnsi="Times New Roman" w:cs="宋体" w:hint="eastAsia"/>
          <w:kern w:val="0"/>
        </w:rPr>
        <w:t>了</w:t>
      </w:r>
      <w:r w:rsidR="00D2189F" w:rsidRPr="00335CA0">
        <w:rPr>
          <w:rFonts w:ascii="Times New Roman" w:hAnsi="Times New Roman" w:cs="宋体" w:hint="eastAsia"/>
          <w:kern w:val="0"/>
        </w:rPr>
        <w:t>文件的</w:t>
      </w:r>
      <w:r w:rsidR="0099376A" w:rsidRPr="00335CA0">
        <w:rPr>
          <w:rFonts w:ascii="Times New Roman" w:hAnsi="Times New Roman" w:hint="eastAsia"/>
          <w:kern w:val="0"/>
        </w:rPr>
        <w:t>metadata</w:t>
      </w:r>
      <w:r w:rsidR="00D2189F" w:rsidRPr="00335CA0">
        <w:rPr>
          <w:rFonts w:ascii="Times New Roman" w:hAnsi="Times New Roman" w:cs="宋体" w:hint="eastAsia"/>
          <w:kern w:val="0"/>
        </w:rPr>
        <w:t>大小和内容，</w:t>
      </w:r>
      <w:r w:rsidR="00D272A0" w:rsidRPr="00335CA0">
        <w:rPr>
          <w:rFonts w:ascii="Times New Roman" w:hAnsi="Times New Roman" w:cs="宋体" w:hint="eastAsia"/>
          <w:kern w:val="0"/>
        </w:rPr>
        <w:t>增加作者信息（</w:t>
      </w:r>
      <w:proofErr w:type="spellStart"/>
      <w:r w:rsidR="00D272A0" w:rsidRPr="00335CA0">
        <w:rPr>
          <w:rFonts w:ascii="Times New Roman" w:hAnsi="Times New Roman" w:hint="eastAsia"/>
          <w:kern w:val="0"/>
        </w:rPr>
        <w:t>author</w:t>
      </w:r>
      <w:r w:rsidR="00D272A0" w:rsidRPr="00335CA0">
        <w:rPr>
          <w:rFonts w:ascii="Times New Roman" w:hAnsi="Times New Roman"/>
          <w:kern w:val="0"/>
        </w:rPr>
        <w:t>_lc</w:t>
      </w:r>
      <w:proofErr w:type="spellEnd"/>
      <w:r w:rsidR="00D272A0" w:rsidRPr="00335CA0">
        <w:rPr>
          <w:rFonts w:ascii="Times New Roman" w:hAnsi="Times New Roman" w:cs="宋体" w:hint="eastAsia"/>
          <w:kern w:val="0"/>
        </w:rPr>
        <w:t>从</w:t>
      </w:r>
      <w:r w:rsidR="00D272A0" w:rsidRPr="00335CA0">
        <w:rPr>
          <w:rFonts w:ascii="Times New Roman" w:hAnsi="Times New Roman" w:hint="eastAsia"/>
          <w:kern w:val="0"/>
        </w:rPr>
        <w:t>0</w:t>
      </w:r>
      <w:r w:rsidR="00D272A0" w:rsidRPr="00335CA0">
        <w:rPr>
          <w:rFonts w:ascii="Times New Roman" w:hAnsi="Times New Roman" w:cs="宋体" w:hint="eastAsia"/>
          <w:kern w:val="0"/>
        </w:rPr>
        <w:t>到</w:t>
      </w:r>
      <w:r w:rsidR="00D272A0" w:rsidRPr="00335CA0">
        <w:rPr>
          <w:rFonts w:ascii="Times New Roman" w:hAnsi="Times New Roman" w:hint="eastAsia"/>
          <w:kern w:val="0"/>
        </w:rPr>
        <w:t>6</w:t>
      </w:r>
      <w:r w:rsidR="00D272A0" w:rsidRPr="00335CA0">
        <w:rPr>
          <w:rFonts w:ascii="Times New Roman" w:hAnsi="Times New Roman" w:cs="宋体" w:hint="eastAsia"/>
          <w:kern w:val="0"/>
        </w:rPr>
        <w:t>，</w:t>
      </w:r>
      <w:proofErr w:type="spellStart"/>
      <w:r w:rsidR="00D272A0" w:rsidRPr="00335CA0">
        <w:rPr>
          <w:rFonts w:ascii="Times New Roman" w:hAnsi="Times New Roman" w:hint="eastAsia"/>
          <w:kern w:val="0"/>
        </w:rPr>
        <w:t>author</w:t>
      </w:r>
      <w:r w:rsidR="00D272A0" w:rsidRPr="00335CA0">
        <w:rPr>
          <w:rFonts w:ascii="Times New Roman" w:hAnsi="Times New Roman"/>
          <w:kern w:val="0"/>
        </w:rPr>
        <w:t>_len</w:t>
      </w:r>
      <w:proofErr w:type="spellEnd"/>
      <w:r w:rsidR="00D272A0" w:rsidRPr="00335CA0">
        <w:rPr>
          <w:rFonts w:ascii="Times New Roman" w:hAnsi="Times New Roman" w:cs="宋体" w:hint="eastAsia"/>
          <w:kern w:val="0"/>
        </w:rPr>
        <w:t>从</w:t>
      </w:r>
      <w:r w:rsidR="00D272A0" w:rsidRPr="00335CA0">
        <w:rPr>
          <w:rFonts w:ascii="Times New Roman" w:hAnsi="Times New Roman" w:hint="eastAsia"/>
          <w:kern w:val="0"/>
        </w:rPr>
        <w:t>0</w:t>
      </w:r>
      <w:r w:rsidR="00D272A0" w:rsidRPr="00335CA0">
        <w:rPr>
          <w:rFonts w:ascii="Times New Roman" w:hAnsi="Times New Roman" w:cs="宋体" w:hint="eastAsia"/>
          <w:kern w:val="0"/>
        </w:rPr>
        <w:t>到</w:t>
      </w:r>
      <w:r w:rsidR="00D272A0" w:rsidRPr="00335CA0">
        <w:rPr>
          <w:rFonts w:ascii="Times New Roman" w:hAnsi="Times New Roman" w:hint="eastAsia"/>
          <w:kern w:val="0"/>
        </w:rPr>
        <w:t>14</w:t>
      </w:r>
      <w:r w:rsidR="00D272A0" w:rsidRPr="00335CA0">
        <w:rPr>
          <w:rFonts w:ascii="Times New Roman" w:hAnsi="Times New Roman" w:cs="宋体" w:hint="eastAsia"/>
          <w:kern w:val="0"/>
        </w:rPr>
        <w:t>），</w:t>
      </w:r>
      <w:r w:rsidR="0099376A" w:rsidRPr="00335CA0">
        <w:rPr>
          <w:rFonts w:ascii="Times New Roman" w:hAnsi="Times New Roman" w:cs="宋体" w:hint="eastAsia"/>
          <w:kern w:val="0"/>
        </w:rPr>
        <w:t>增加</w:t>
      </w:r>
      <w:r w:rsidR="00D272A0" w:rsidRPr="00335CA0">
        <w:rPr>
          <w:rFonts w:ascii="Times New Roman" w:hAnsi="Times New Roman" w:hint="eastAsia"/>
          <w:kern w:val="0"/>
        </w:rPr>
        <w:t>c</w:t>
      </w:r>
      <w:r w:rsidR="0099376A" w:rsidRPr="00335CA0">
        <w:rPr>
          <w:rFonts w:ascii="Times New Roman" w:hAnsi="Times New Roman" w:hint="eastAsia"/>
          <w:kern w:val="0"/>
        </w:rPr>
        <w:t>ount_java</w:t>
      </w:r>
      <w:r w:rsidR="0099376A" w:rsidRPr="00335CA0">
        <w:rPr>
          <w:rFonts w:ascii="Times New Roman" w:hAnsi="Times New Roman"/>
          <w:kern w:val="0"/>
        </w:rPr>
        <w:t>script</w:t>
      </w:r>
      <w:r w:rsidR="0099376A" w:rsidRPr="00335CA0">
        <w:rPr>
          <w:rFonts w:ascii="Times New Roman" w:hAnsi="Times New Roman" w:cs="宋体" w:hint="eastAsia"/>
          <w:kern w:val="0"/>
        </w:rPr>
        <w:t>的数量</w:t>
      </w:r>
      <w:r w:rsidR="00D272A0" w:rsidRPr="00335CA0">
        <w:rPr>
          <w:rFonts w:ascii="Times New Roman" w:hAnsi="Times New Roman" w:cs="宋体" w:hint="eastAsia"/>
          <w:kern w:val="0"/>
        </w:rPr>
        <w:t>（从</w:t>
      </w:r>
      <w:r w:rsidR="00D272A0" w:rsidRPr="00335CA0">
        <w:rPr>
          <w:rFonts w:ascii="Times New Roman" w:hAnsi="Times New Roman" w:hint="eastAsia"/>
          <w:kern w:val="0"/>
        </w:rPr>
        <w:t>1</w:t>
      </w:r>
      <w:r w:rsidR="00D272A0" w:rsidRPr="00335CA0">
        <w:rPr>
          <w:rFonts w:ascii="Times New Roman" w:hAnsi="Times New Roman" w:cs="宋体" w:hint="eastAsia"/>
          <w:kern w:val="0"/>
        </w:rPr>
        <w:t>到</w:t>
      </w:r>
      <w:r w:rsidR="00D272A0" w:rsidRPr="00335CA0">
        <w:rPr>
          <w:rFonts w:ascii="Times New Roman" w:hAnsi="Times New Roman" w:hint="eastAsia"/>
          <w:kern w:val="0"/>
        </w:rPr>
        <w:t>6</w:t>
      </w:r>
      <w:r w:rsidR="00D272A0" w:rsidRPr="00335CA0">
        <w:rPr>
          <w:rFonts w:ascii="Times New Roman" w:hAnsi="Times New Roman" w:cs="宋体" w:hint="eastAsia"/>
          <w:kern w:val="0"/>
        </w:rPr>
        <w:t>）</w:t>
      </w:r>
      <w:r w:rsidR="00A743C6" w:rsidRPr="00335CA0">
        <w:rPr>
          <w:rFonts w:ascii="Times New Roman" w:hAnsi="Times New Roman" w:cs="宋体" w:hint="eastAsia"/>
          <w:kern w:val="0"/>
        </w:rPr>
        <w:t>，</w:t>
      </w:r>
      <w:r w:rsidR="00D272A0" w:rsidRPr="00335CA0">
        <w:rPr>
          <w:rFonts w:ascii="Times New Roman" w:hAnsi="Times New Roman" w:cs="宋体" w:hint="eastAsia"/>
          <w:kern w:val="0"/>
        </w:rPr>
        <w:t>升级了</w:t>
      </w:r>
      <w:r w:rsidR="002D3AE1" w:rsidRPr="00335CA0">
        <w:rPr>
          <w:rFonts w:ascii="Times New Roman" w:hAnsi="Times New Roman" w:cs="宋体" w:hint="eastAsia"/>
          <w:kern w:val="0"/>
        </w:rPr>
        <w:t>版本</w:t>
      </w:r>
      <w:r w:rsidR="00D272A0" w:rsidRPr="00335CA0">
        <w:rPr>
          <w:rFonts w:ascii="Times New Roman" w:hAnsi="Times New Roman" w:cs="宋体" w:hint="eastAsia"/>
          <w:kern w:val="0"/>
        </w:rPr>
        <w:t>（从</w:t>
      </w:r>
      <w:r w:rsidR="00D272A0" w:rsidRPr="00335CA0">
        <w:rPr>
          <w:rFonts w:ascii="Times New Roman" w:hAnsi="Times New Roman" w:hint="eastAsia"/>
          <w:kern w:val="0"/>
        </w:rPr>
        <w:t>4</w:t>
      </w:r>
      <w:r w:rsidR="00D272A0" w:rsidRPr="00335CA0">
        <w:rPr>
          <w:rFonts w:ascii="Times New Roman" w:hAnsi="Times New Roman" w:cs="宋体" w:hint="eastAsia"/>
          <w:kern w:val="0"/>
        </w:rPr>
        <w:t>到</w:t>
      </w:r>
      <w:r w:rsidR="00D272A0" w:rsidRPr="00335CA0">
        <w:rPr>
          <w:rFonts w:ascii="Times New Roman" w:hAnsi="Times New Roman" w:hint="eastAsia"/>
          <w:kern w:val="0"/>
        </w:rPr>
        <w:t>7</w:t>
      </w:r>
      <w:r w:rsidR="00D272A0" w:rsidRPr="00335CA0">
        <w:rPr>
          <w:rFonts w:ascii="Times New Roman" w:hAnsi="Times New Roman" w:cs="宋体" w:hint="eastAsia"/>
          <w:kern w:val="0"/>
        </w:rPr>
        <w:t>）</w:t>
      </w:r>
      <w:r w:rsidR="004F3A0F" w:rsidRPr="00335CA0">
        <w:rPr>
          <w:rFonts w:ascii="Times New Roman" w:hAnsi="Times New Roman" w:cs="宋体" w:hint="eastAsia"/>
          <w:kern w:val="0"/>
        </w:rPr>
        <w:t>。</w:t>
      </w:r>
    </w:p>
    <w:p w14:paraId="6DA8D519" w14:textId="77777777" w:rsidR="00111783" w:rsidRPr="00335CA0" w:rsidRDefault="00111783" w:rsidP="00834C29">
      <w:pPr>
        <w:jc w:val="center"/>
        <w:rPr>
          <w:rFonts w:ascii="Times New Roman" w:hAnsi="Times New Roman" w:cs="宋体"/>
          <w:sz w:val="18"/>
          <w:szCs w:val="18"/>
        </w:rPr>
      </w:pPr>
    </w:p>
    <w:p w14:paraId="052D7E2A" w14:textId="77777777" w:rsidR="00111783" w:rsidRPr="00335CA0" w:rsidRDefault="00111783" w:rsidP="00834C29">
      <w:pPr>
        <w:jc w:val="center"/>
        <w:rPr>
          <w:rFonts w:ascii="Times New Roman" w:hAnsi="Times New Roman" w:cs="宋体"/>
          <w:sz w:val="18"/>
          <w:szCs w:val="18"/>
        </w:rPr>
      </w:pPr>
    </w:p>
    <w:p w14:paraId="5534740A" w14:textId="77777777" w:rsidR="00111783" w:rsidRPr="00335CA0" w:rsidRDefault="00111783" w:rsidP="00834C29">
      <w:pPr>
        <w:jc w:val="center"/>
        <w:rPr>
          <w:rFonts w:ascii="Times New Roman" w:hAnsi="Times New Roman" w:cs="宋体"/>
          <w:sz w:val="18"/>
          <w:szCs w:val="18"/>
        </w:rPr>
      </w:pPr>
    </w:p>
    <w:p w14:paraId="53559C41" w14:textId="77777777" w:rsidR="00111783" w:rsidRPr="00335CA0" w:rsidRDefault="00111783" w:rsidP="00834C29">
      <w:pPr>
        <w:jc w:val="center"/>
        <w:rPr>
          <w:rFonts w:ascii="Times New Roman" w:hAnsi="Times New Roman" w:cs="宋体"/>
          <w:sz w:val="18"/>
          <w:szCs w:val="18"/>
        </w:rPr>
      </w:pPr>
    </w:p>
    <w:p w14:paraId="3B73290A" w14:textId="77777777" w:rsidR="00111783" w:rsidRPr="00335CA0" w:rsidRDefault="00111783" w:rsidP="00834C29">
      <w:pPr>
        <w:jc w:val="center"/>
        <w:rPr>
          <w:rFonts w:ascii="Times New Roman" w:hAnsi="Times New Roman" w:cs="宋体"/>
          <w:sz w:val="18"/>
          <w:szCs w:val="18"/>
        </w:rPr>
      </w:pPr>
    </w:p>
    <w:p w14:paraId="13BC898A" w14:textId="77777777" w:rsidR="00111783" w:rsidRPr="00335CA0" w:rsidRDefault="00111783" w:rsidP="00834C29">
      <w:pPr>
        <w:jc w:val="center"/>
        <w:rPr>
          <w:rFonts w:ascii="Times New Roman" w:hAnsi="Times New Roman" w:cs="宋体"/>
          <w:sz w:val="18"/>
          <w:szCs w:val="18"/>
        </w:rPr>
      </w:pPr>
    </w:p>
    <w:p w14:paraId="6BFE2C99" w14:textId="7C06F174" w:rsidR="0052103E" w:rsidRPr="00335CA0" w:rsidRDefault="0052103E" w:rsidP="00834C29">
      <w:pPr>
        <w:jc w:val="center"/>
        <w:rPr>
          <w:rFonts w:ascii="Times New Roman" w:hAnsi="Times New Roman" w:cs="宋体"/>
          <w:sz w:val="18"/>
          <w:szCs w:val="18"/>
        </w:rPr>
      </w:pPr>
      <w:r w:rsidRPr="00335CA0">
        <w:rPr>
          <w:rFonts w:ascii="Times New Roman" w:hAnsi="Times New Roman" w:cs="宋体" w:hint="eastAsia"/>
          <w:sz w:val="18"/>
          <w:szCs w:val="18"/>
        </w:rPr>
        <w:t>表</w:t>
      </w:r>
      <w:r w:rsidR="005D36FA" w:rsidRPr="00335CA0">
        <w:rPr>
          <w:rFonts w:ascii="Times New Roman" w:hAnsi="Times New Roman"/>
          <w:sz w:val="18"/>
          <w:szCs w:val="18"/>
        </w:rPr>
        <w:t>5</w:t>
      </w:r>
      <w:r w:rsidRPr="00335CA0">
        <w:rPr>
          <w:rFonts w:ascii="Times New Roman" w:hAnsi="Times New Roman"/>
          <w:sz w:val="18"/>
          <w:szCs w:val="18"/>
        </w:rPr>
        <w:t xml:space="preserve"> </w:t>
      </w:r>
      <w:r w:rsidR="005449F2" w:rsidRPr="00335CA0">
        <w:rPr>
          <w:rFonts w:ascii="Times New Roman" w:hAnsi="Times New Roman" w:cs="宋体" w:hint="eastAsia"/>
          <w:sz w:val="18"/>
          <w:szCs w:val="18"/>
        </w:rPr>
        <w:t>样本变异</w:t>
      </w:r>
      <w:r w:rsidR="00AE0C87" w:rsidRPr="00335CA0">
        <w:rPr>
          <w:rFonts w:ascii="Times New Roman" w:hAnsi="Times New Roman" w:cs="宋体" w:hint="eastAsia"/>
          <w:sz w:val="18"/>
          <w:szCs w:val="18"/>
        </w:rPr>
        <w:t>前</w:t>
      </w:r>
      <w:r w:rsidR="00111783" w:rsidRPr="00335CA0">
        <w:rPr>
          <w:rFonts w:ascii="Times New Roman" w:hAnsi="Times New Roman" w:cs="宋体" w:hint="eastAsia"/>
          <w:sz w:val="18"/>
          <w:szCs w:val="18"/>
        </w:rPr>
        <w:t>后</w:t>
      </w:r>
      <w:r w:rsidR="005449F2" w:rsidRPr="00335CA0">
        <w:rPr>
          <w:rFonts w:ascii="Times New Roman" w:hAnsi="Times New Roman" w:cs="宋体" w:hint="eastAsia"/>
          <w:sz w:val="18"/>
          <w:szCs w:val="18"/>
        </w:rPr>
        <w:t>特征对比</w:t>
      </w:r>
    </w:p>
    <w:p w14:paraId="3169DCC3" w14:textId="2E25DC15" w:rsidR="00111783" w:rsidRPr="00335CA0" w:rsidRDefault="00111783" w:rsidP="00834C29">
      <w:pPr>
        <w:jc w:val="center"/>
        <w:rPr>
          <w:rFonts w:ascii="Times New Roman" w:hAnsi="Times New Roman" w:cs="宋体"/>
          <w:sz w:val="18"/>
          <w:szCs w:val="18"/>
        </w:rPr>
      </w:pPr>
    </w:p>
    <w:tbl>
      <w:tblPr>
        <w:tblStyle w:val="a8"/>
        <w:tblW w:w="0" w:type="auto"/>
        <w:jc w:val="center"/>
        <w:tblLook w:val="04A0" w:firstRow="1" w:lastRow="0" w:firstColumn="1" w:lastColumn="0" w:noHBand="0" w:noVBand="1"/>
      </w:tblPr>
      <w:tblGrid>
        <w:gridCol w:w="1406"/>
        <w:gridCol w:w="1211"/>
        <w:gridCol w:w="1026"/>
      </w:tblGrid>
      <w:tr w:rsidR="00111783" w:rsidRPr="00335CA0" w14:paraId="5C671240" w14:textId="77777777" w:rsidTr="00111783">
        <w:trPr>
          <w:jc w:val="center"/>
        </w:trPr>
        <w:tc>
          <w:tcPr>
            <w:tcW w:w="0" w:type="auto"/>
            <w:vAlign w:val="center"/>
          </w:tcPr>
          <w:p w14:paraId="17140271" w14:textId="2626A52E" w:rsidR="00111783" w:rsidRPr="00335CA0" w:rsidRDefault="006D6713" w:rsidP="00111783">
            <w:pPr>
              <w:spacing w:line="0" w:lineRule="atLeast"/>
              <w:jc w:val="center"/>
              <w:rPr>
                <w:rFonts w:ascii="Times New Roman" w:hAnsi="Times New Roman" w:cs="宋体"/>
                <w:sz w:val="18"/>
                <w:szCs w:val="18"/>
              </w:rPr>
            </w:pPr>
            <w:r>
              <w:rPr>
                <w:rFonts w:ascii="Times New Roman" w:hAnsi="Times New Roman" w:cs="宋体" w:hint="eastAsia"/>
                <w:kern w:val="0"/>
                <w:sz w:val="18"/>
                <w:szCs w:val="18"/>
              </w:rPr>
              <w:t>特征</w:t>
            </w:r>
            <w:commentRangeStart w:id="32"/>
          </w:p>
        </w:tc>
        <w:tc>
          <w:tcPr>
            <w:tcW w:w="0" w:type="auto"/>
            <w:vAlign w:val="center"/>
          </w:tcPr>
          <w:p w14:paraId="75AE6E22" w14:textId="7FDE4F5F" w:rsidR="00111783" w:rsidRPr="00335CA0" w:rsidRDefault="006D6713" w:rsidP="00111783">
            <w:pPr>
              <w:spacing w:line="0" w:lineRule="atLeast"/>
              <w:jc w:val="center"/>
              <w:rPr>
                <w:rFonts w:ascii="Times New Roman" w:hAnsi="Times New Roman" w:cs="宋体"/>
                <w:sz w:val="18"/>
                <w:szCs w:val="18"/>
              </w:rPr>
            </w:pPr>
            <w:r>
              <w:rPr>
                <w:rFonts w:ascii="Times New Roman" w:hAnsi="Times New Roman" w:cs="宋体" w:hint="eastAsia"/>
                <w:kern w:val="0"/>
                <w:sz w:val="18"/>
                <w:szCs w:val="18"/>
              </w:rPr>
              <w:t>变异</w:t>
            </w:r>
            <w:r w:rsidR="00710015">
              <w:rPr>
                <w:rFonts w:ascii="Times New Roman" w:hAnsi="Times New Roman" w:cs="宋体" w:hint="eastAsia"/>
                <w:kern w:val="0"/>
                <w:sz w:val="18"/>
                <w:szCs w:val="18"/>
              </w:rPr>
              <w:t>前</w:t>
            </w:r>
            <w:commentRangeEnd w:id="32"/>
            <w:r w:rsidR="00335CA0" w:rsidRPr="00335CA0">
              <w:rPr>
                <w:rStyle w:val="a9"/>
                <w:rFonts w:ascii="Times New Roman" w:hAnsi="Times New Roman"/>
              </w:rPr>
              <w:commentReference w:id="32"/>
            </w:r>
          </w:p>
        </w:tc>
        <w:tc>
          <w:tcPr>
            <w:tcW w:w="0" w:type="auto"/>
            <w:vAlign w:val="center"/>
          </w:tcPr>
          <w:p w14:paraId="3FC3FA53" w14:textId="10E969BB"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变异后</w:t>
            </w:r>
          </w:p>
        </w:tc>
      </w:tr>
      <w:tr w:rsidR="00111783" w:rsidRPr="00335CA0" w14:paraId="7DDADCF6" w14:textId="77777777" w:rsidTr="00111783">
        <w:trPr>
          <w:jc w:val="center"/>
        </w:trPr>
        <w:tc>
          <w:tcPr>
            <w:tcW w:w="0" w:type="auto"/>
            <w:vAlign w:val="center"/>
          </w:tcPr>
          <w:p w14:paraId="793401C1" w14:textId="6589E7B3" w:rsidR="00111783" w:rsidRPr="00335CA0" w:rsidRDefault="00111783" w:rsidP="00111783">
            <w:pPr>
              <w:spacing w:line="0" w:lineRule="atLeast"/>
              <w:jc w:val="center"/>
              <w:rPr>
                <w:rFonts w:ascii="Times New Roman" w:hAnsi="Times New Roman" w:cs="宋体"/>
                <w:sz w:val="18"/>
                <w:szCs w:val="18"/>
              </w:rPr>
            </w:pPr>
            <w:proofErr w:type="spellStart"/>
            <w:r w:rsidRPr="00335CA0">
              <w:rPr>
                <w:rFonts w:ascii="Times New Roman" w:hAnsi="Times New Roman" w:cs="宋体"/>
                <w:kern w:val="0"/>
                <w:sz w:val="18"/>
                <w:szCs w:val="18"/>
              </w:rPr>
              <w:t>author_lc</w:t>
            </w:r>
            <w:proofErr w:type="spellEnd"/>
          </w:p>
        </w:tc>
        <w:tc>
          <w:tcPr>
            <w:tcW w:w="0" w:type="auto"/>
            <w:vAlign w:val="center"/>
          </w:tcPr>
          <w:p w14:paraId="5B344784" w14:textId="768AA3C7"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0</w:t>
            </w:r>
          </w:p>
        </w:tc>
        <w:tc>
          <w:tcPr>
            <w:tcW w:w="0" w:type="auto"/>
            <w:vAlign w:val="center"/>
          </w:tcPr>
          <w:p w14:paraId="7FA87D46" w14:textId="3FB9FCC2"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6</w:t>
            </w:r>
          </w:p>
        </w:tc>
      </w:tr>
      <w:tr w:rsidR="00111783" w:rsidRPr="00335CA0" w14:paraId="65E84ACD" w14:textId="77777777" w:rsidTr="00111783">
        <w:trPr>
          <w:jc w:val="center"/>
        </w:trPr>
        <w:tc>
          <w:tcPr>
            <w:tcW w:w="0" w:type="auto"/>
            <w:vAlign w:val="center"/>
          </w:tcPr>
          <w:p w14:paraId="505BD75B" w14:textId="5D2274DE" w:rsidR="00111783" w:rsidRPr="00335CA0" w:rsidRDefault="00111783" w:rsidP="00111783">
            <w:pPr>
              <w:spacing w:line="0" w:lineRule="atLeast"/>
              <w:jc w:val="center"/>
              <w:rPr>
                <w:rFonts w:ascii="Times New Roman" w:hAnsi="Times New Roman" w:cs="宋体"/>
                <w:sz w:val="18"/>
                <w:szCs w:val="18"/>
              </w:rPr>
            </w:pPr>
            <w:proofErr w:type="spellStart"/>
            <w:r w:rsidRPr="00335CA0">
              <w:rPr>
                <w:rFonts w:ascii="Times New Roman" w:hAnsi="Times New Roman" w:cs="宋体"/>
                <w:kern w:val="0"/>
                <w:sz w:val="18"/>
                <w:szCs w:val="18"/>
              </w:rPr>
              <w:t>author_len</w:t>
            </w:r>
            <w:proofErr w:type="spellEnd"/>
          </w:p>
        </w:tc>
        <w:tc>
          <w:tcPr>
            <w:tcW w:w="0" w:type="auto"/>
            <w:vAlign w:val="center"/>
          </w:tcPr>
          <w:p w14:paraId="6E619FFD" w14:textId="0DEA530D"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0</w:t>
            </w:r>
          </w:p>
        </w:tc>
        <w:tc>
          <w:tcPr>
            <w:tcW w:w="0" w:type="auto"/>
            <w:vAlign w:val="center"/>
          </w:tcPr>
          <w:p w14:paraId="32439643" w14:textId="7180CA80"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14</w:t>
            </w:r>
          </w:p>
        </w:tc>
      </w:tr>
      <w:tr w:rsidR="00111783" w:rsidRPr="00335CA0" w14:paraId="6B467D20" w14:textId="77777777" w:rsidTr="00111783">
        <w:trPr>
          <w:jc w:val="center"/>
        </w:trPr>
        <w:tc>
          <w:tcPr>
            <w:tcW w:w="0" w:type="auto"/>
            <w:vAlign w:val="center"/>
          </w:tcPr>
          <w:p w14:paraId="1B8A78BC" w14:textId="74E573DA"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count_javascript</w:t>
            </w:r>
          </w:p>
        </w:tc>
        <w:tc>
          <w:tcPr>
            <w:tcW w:w="0" w:type="auto"/>
            <w:vAlign w:val="center"/>
          </w:tcPr>
          <w:p w14:paraId="2A468B1B" w14:textId="219A6D01"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1</w:t>
            </w:r>
          </w:p>
        </w:tc>
        <w:tc>
          <w:tcPr>
            <w:tcW w:w="0" w:type="auto"/>
            <w:vAlign w:val="center"/>
          </w:tcPr>
          <w:p w14:paraId="6F53573C" w14:textId="3C548E1D"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6</w:t>
            </w:r>
          </w:p>
        </w:tc>
      </w:tr>
      <w:tr w:rsidR="00111783" w:rsidRPr="00335CA0" w14:paraId="0C5FFC87" w14:textId="77777777" w:rsidTr="00111783">
        <w:trPr>
          <w:jc w:val="center"/>
        </w:trPr>
        <w:tc>
          <w:tcPr>
            <w:tcW w:w="0" w:type="auto"/>
            <w:vAlign w:val="center"/>
          </w:tcPr>
          <w:p w14:paraId="0A3B16DC" w14:textId="12DCC4B5" w:rsidR="00111783" w:rsidRPr="00335CA0" w:rsidRDefault="00111783" w:rsidP="00111783">
            <w:pPr>
              <w:spacing w:line="0" w:lineRule="atLeast"/>
              <w:jc w:val="center"/>
              <w:rPr>
                <w:rFonts w:ascii="Times New Roman" w:hAnsi="Times New Roman" w:cs="宋体"/>
                <w:sz w:val="18"/>
                <w:szCs w:val="18"/>
              </w:rPr>
            </w:pPr>
            <w:proofErr w:type="spellStart"/>
            <w:r w:rsidRPr="00335CA0">
              <w:rPr>
                <w:rFonts w:ascii="Times New Roman" w:hAnsi="Times New Roman" w:cs="宋体"/>
                <w:kern w:val="0"/>
                <w:sz w:val="18"/>
                <w:szCs w:val="18"/>
              </w:rPr>
              <w:t>createdate_ts</w:t>
            </w:r>
            <w:proofErr w:type="spellEnd"/>
          </w:p>
        </w:tc>
        <w:tc>
          <w:tcPr>
            <w:tcW w:w="0" w:type="auto"/>
            <w:vAlign w:val="center"/>
          </w:tcPr>
          <w:p w14:paraId="17E8AE7F" w14:textId="3A7302E2"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-1</w:t>
            </w:r>
          </w:p>
        </w:tc>
        <w:tc>
          <w:tcPr>
            <w:tcW w:w="0" w:type="auto"/>
            <w:vAlign w:val="center"/>
          </w:tcPr>
          <w:p w14:paraId="547AF6EE" w14:textId="69427B9B"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650616173</w:t>
            </w:r>
          </w:p>
        </w:tc>
      </w:tr>
      <w:tr w:rsidR="00111783" w:rsidRPr="00335CA0" w14:paraId="06AF7DDD" w14:textId="77777777" w:rsidTr="00111783">
        <w:trPr>
          <w:jc w:val="center"/>
        </w:trPr>
        <w:tc>
          <w:tcPr>
            <w:tcW w:w="0" w:type="auto"/>
            <w:vAlign w:val="center"/>
          </w:tcPr>
          <w:p w14:paraId="59678861" w14:textId="368CCB8A" w:rsidR="00111783" w:rsidRPr="00335CA0" w:rsidRDefault="00111783" w:rsidP="00111783">
            <w:pPr>
              <w:spacing w:line="0" w:lineRule="atLeast"/>
              <w:jc w:val="center"/>
              <w:rPr>
                <w:rFonts w:ascii="Times New Roman" w:hAnsi="Times New Roman" w:cs="宋体"/>
                <w:sz w:val="18"/>
                <w:szCs w:val="18"/>
              </w:rPr>
            </w:pPr>
            <w:proofErr w:type="spellStart"/>
            <w:r w:rsidRPr="00335CA0">
              <w:rPr>
                <w:rFonts w:ascii="Times New Roman" w:hAnsi="Times New Roman" w:cs="宋体"/>
                <w:kern w:val="0"/>
                <w:sz w:val="18"/>
                <w:szCs w:val="18"/>
              </w:rPr>
              <w:t>moddate_ts</w:t>
            </w:r>
            <w:proofErr w:type="spellEnd"/>
          </w:p>
        </w:tc>
        <w:tc>
          <w:tcPr>
            <w:tcW w:w="0" w:type="auto"/>
            <w:vAlign w:val="center"/>
          </w:tcPr>
          <w:p w14:paraId="73E7DA0F" w14:textId="52694BFE"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-1</w:t>
            </w:r>
          </w:p>
        </w:tc>
        <w:tc>
          <w:tcPr>
            <w:tcW w:w="0" w:type="auto"/>
            <w:vAlign w:val="center"/>
          </w:tcPr>
          <w:p w14:paraId="20A57613" w14:textId="2C952777"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482083775</w:t>
            </w:r>
          </w:p>
        </w:tc>
      </w:tr>
      <w:tr w:rsidR="00111783" w:rsidRPr="00335CA0" w14:paraId="7951EAD3" w14:textId="77777777" w:rsidTr="00111783">
        <w:trPr>
          <w:jc w:val="center"/>
        </w:trPr>
        <w:tc>
          <w:tcPr>
            <w:tcW w:w="0" w:type="auto"/>
            <w:vAlign w:val="center"/>
          </w:tcPr>
          <w:p w14:paraId="157C3B4A" w14:textId="7117D20D" w:rsidR="00111783" w:rsidRPr="00335CA0" w:rsidRDefault="00111783" w:rsidP="00111783">
            <w:pPr>
              <w:spacing w:line="0" w:lineRule="atLeast"/>
              <w:jc w:val="center"/>
              <w:rPr>
                <w:rFonts w:ascii="Times New Roman" w:hAnsi="Times New Roman" w:cs="宋体"/>
                <w:sz w:val="18"/>
                <w:szCs w:val="18"/>
              </w:rPr>
            </w:pPr>
            <w:proofErr w:type="spellStart"/>
            <w:r w:rsidRPr="00335CA0">
              <w:rPr>
                <w:rFonts w:ascii="Times New Roman" w:hAnsi="Times New Roman" w:cs="宋体"/>
                <w:kern w:val="0"/>
                <w:sz w:val="18"/>
                <w:szCs w:val="18"/>
              </w:rPr>
              <w:t>keywords_len</w:t>
            </w:r>
            <w:proofErr w:type="spellEnd"/>
          </w:p>
        </w:tc>
        <w:tc>
          <w:tcPr>
            <w:tcW w:w="0" w:type="auto"/>
            <w:vAlign w:val="center"/>
          </w:tcPr>
          <w:p w14:paraId="59FB3B9B" w14:textId="39E2240D"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0</w:t>
            </w:r>
          </w:p>
        </w:tc>
        <w:tc>
          <w:tcPr>
            <w:tcW w:w="0" w:type="auto"/>
            <w:vAlign w:val="center"/>
          </w:tcPr>
          <w:p w14:paraId="162A8C38" w14:textId="338DCCC8"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7</w:t>
            </w:r>
          </w:p>
        </w:tc>
      </w:tr>
      <w:tr w:rsidR="00111783" w:rsidRPr="00335CA0" w14:paraId="79BDBACB" w14:textId="77777777" w:rsidTr="00111783">
        <w:trPr>
          <w:jc w:val="center"/>
        </w:trPr>
        <w:tc>
          <w:tcPr>
            <w:tcW w:w="0" w:type="auto"/>
            <w:vAlign w:val="center"/>
          </w:tcPr>
          <w:p w14:paraId="56AAA07B" w14:textId="61F5E820" w:rsidR="00111783" w:rsidRPr="00335CA0" w:rsidRDefault="00111783" w:rsidP="00111783">
            <w:pPr>
              <w:spacing w:line="0" w:lineRule="atLeast"/>
              <w:jc w:val="center"/>
              <w:rPr>
                <w:rFonts w:ascii="Times New Roman" w:hAnsi="Times New Roman" w:cs="宋体"/>
                <w:sz w:val="18"/>
                <w:szCs w:val="18"/>
              </w:rPr>
            </w:pPr>
            <w:proofErr w:type="spellStart"/>
            <w:r w:rsidRPr="00335CA0">
              <w:rPr>
                <w:rFonts w:ascii="Times New Roman" w:hAnsi="Times New Roman" w:cs="宋体"/>
                <w:kern w:val="0"/>
                <w:sz w:val="18"/>
                <w:szCs w:val="18"/>
              </w:rPr>
              <w:t>producer_lc</w:t>
            </w:r>
            <w:proofErr w:type="spellEnd"/>
          </w:p>
        </w:tc>
        <w:tc>
          <w:tcPr>
            <w:tcW w:w="0" w:type="auto"/>
            <w:vAlign w:val="center"/>
          </w:tcPr>
          <w:p w14:paraId="6ADB6406" w14:textId="31D6FACD"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0</w:t>
            </w:r>
          </w:p>
        </w:tc>
        <w:tc>
          <w:tcPr>
            <w:tcW w:w="0" w:type="auto"/>
            <w:vAlign w:val="center"/>
          </w:tcPr>
          <w:p w14:paraId="7D99361C" w14:textId="1F6068E2"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8</w:t>
            </w:r>
          </w:p>
        </w:tc>
      </w:tr>
      <w:tr w:rsidR="00111783" w:rsidRPr="00335CA0" w14:paraId="1BC55CC5" w14:textId="77777777" w:rsidTr="00111783">
        <w:trPr>
          <w:jc w:val="center"/>
        </w:trPr>
        <w:tc>
          <w:tcPr>
            <w:tcW w:w="0" w:type="auto"/>
            <w:vAlign w:val="center"/>
          </w:tcPr>
          <w:p w14:paraId="7EB3E9DD" w14:textId="50A47AD8"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version</w:t>
            </w:r>
          </w:p>
        </w:tc>
        <w:tc>
          <w:tcPr>
            <w:tcW w:w="0" w:type="auto"/>
            <w:vAlign w:val="center"/>
          </w:tcPr>
          <w:p w14:paraId="571FC7AF" w14:textId="51099B04"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4</w:t>
            </w:r>
          </w:p>
        </w:tc>
        <w:tc>
          <w:tcPr>
            <w:tcW w:w="0" w:type="auto"/>
            <w:vAlign w:val="center"/>
          </w:tcPr>
          <w:p w14:paraId="793C5CE9" w14:textId="788CCD87" w:rsidR="00111783" w:rsidRPr="00335CA0" w:rsidRDefault="00111783" w:rsidP="00111783">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7</w:t>
            </w:r>
          </w:p>
        </w:tc>
      </w:tr>
    </w:tbl>
    <w:p w14:paraId="7D78CC38" w14:textId="05DC0EA6" w:rsidR="00111783" w:rsidRPr="00335CA0" w:rsidRDefault="00111783" w:rsidP="00834C29">
      <w:pPr>
        <w:jc w:val="center"/>
        <w:rPr>
          <w:rFonts w:ascii="Times New Roman" w:hAnsi="Times New Roman" w:cs="宋体"/>
          <w:sz w:val="18"/>
          <w:szCs w:val="18"/>
        </w:rPr>
      </w:pPr>
    </w:p>
    <w:p w14:paraId="5A627EB9" w14:textId="77777777" w:rsidR="00111783" w:rsidRPr="00335CA0" w:rsidRDefault="00111783" w:rsidP="00834C29">
      <w:pPr>
        <w:jc w:val="center"/>
        <w:rPr>
          <w:rFonts w:ascii="Times New Roman" w:hAnsi="Times New Roman"/>
          <w:sz w:val="18"/>
          <w:szCs w:val="18"/>
        </w:rPr>
      </w:pPr>
    </w:p>
    <w:p w14:paraId="62EF5D78" w14:textId="77777777" w:rsidR="003C2166" w:rsidRPr="00335CA0" w:rsidRDefault="003C2166" w:rsidP="00DB61AB">
      <w:pPr>
        <w:rPr>
          <w:rFonts w:ascii="Times New Roman" w:hAnsi="Times New Roman"/>
          <w:kern w:val="0"/>
        </w:rPr>
      </w:pPr>
    </w:p>
    <w:p w14:paraId="75CF9450" w14:textId="4E060B85" w:rsidR="002017F2" w:rsidRPr="00335CA0" w:rsidRDefault="00116145" w:rsidP="002017F2">
      <w:pPr>
        <w:pStyle w:val="2"/>
        <w:rPr>
          <w:rFonts w:ascii="Times New Roman" w:eastAsia="宋体" w:hAnsi="Times New Roman"/>
        </w:rPr>
      </w:pPr>
      <w:r w:rsidRPr="00335CA0">
        <w:rPr>
          <w:rFonts w:ascii="Times New Roman" w:eastAsia="宋体" w:hAnsi="Times New Roman"/>
        </w:rPr>
        <w:lastRenderedPageBreak/>
        <w:t>3</w:t>
      </w:r>
      <w:r w:rsidR="002017F2" w:rsidRPr="00335CA0">
        <w:rPr>
          <w:rFonts w:ascii="Times New Roman" w:eastAsia="宋体" w:hAnsi="Times New Roman" w:hint="eastAsia"/>
        </w:rPr>
        <w:t>.</w:t>
      </w:r>
      <w:r w:rsidR="00D76CEA" w:rsidRPr="00335CA0">
        <w:rPr>
          <w:rFonts w:ascii="Times New Roman" w:eastAsia="宋体" w:hAnsi="Times New Roman"/>
        </w:rPr>
        <w:t>3</w:t>
      </w:r>
      <w:r w:rsidR="00335CA0" w:rsidRPr="00335CA0">
        <w:rPr>
          <w:rFonts w:ascii="Times New Roman" w:eastAsia="宋体" w:hAnsi="Times New Roman"/>
        </w:rPr>
        <w:t xml:space="preserve"> </w:t>
      </w:r>
      <w:r w:rsidR="00D672FB" w:rsidRPr="00335CA0">
        <w:rPr>
          <w:rFonts w:ascii="Times New Roman" w:eastAsia="宋体" w:hAnsi="Times New Roman" w:cs="宋体" w:hint="eastAsia"/>
        </w:rPr>
        <w:t>有效防御技术</w:t>
      </w:r>
      <w:r w:rsidR="00C251F1" w:rsidRPr="00335CA0">
        <w:rPr>
          <w:rFonts w:ascii="Times New Roman" w:eastAsia="宋体" w:hAnsi="Times New Roman" w:hint="eastAsia"/>
        </w:rPr>
        <w:t xml:space="preserve"> </w:t>
      </w:r>
    </w:p>
    <w:p w14:paraId="5FF60F5C" w14:textId="7C3D60AE" w:rsidR="00921CDF" w:rsidRDefault="00921CDF" w:rsidP="00995E3B">
      <w:pPr>
        <w:ind w:firstLine="360"/>
        <w:rPr>
          <w:rFonts w:ascii="Times New Roman" w:hAnsi="Times New Roman" w:cs="宋体"/>
          <w:color w:val="000000"/>
          <w:kern w:val="0"/>
        </w:rPr>
      </w:pPr>
      <w:r w:rsidRPr="00335CA0">
        <w:rPr>
          <w:rFonts w:ascii="Times New Roman" w:hAnsi="Times New Roman" w:cs="宋体" w:hint="eastAsia"/>
          <w:color w:val="000000"/>
          <w:kern w:val="0"/>
        </w:rPr>
        <w:t>通过分类器找出评分</w:t>
      </w:r>
      <w:r w:rsidRPr="00335CA0">
        <w:rPr>
          <w:rFonts w:ascii="Times New Roman" w:hAnsi="Times New Roman" w:cs="宋体" w:hint="eastAsia"/>
          <w:kern w:val="0"/>
        </w:rPr>
        <w:t>较高的</w:t>
      </w:r>
      <w:r w:rsidRPr="00335CA0">
        <w:rPr>
          <w:rFonts w:ascii="Times New Roman" w:hAnsi="Times New Roman"/>
          <w:kern w:val="0"/>
        </w:rPr>
        <w:t>2000</w:t>
      </w:r>
      <w:r w:rsidRPr="00335CA0">
        <w:rPr>
          <w:rFonts w:ascii="Times New Roman" w:hAnsi="Times New Roman" w:cs="宋体" w:hint="eastAsia"/>
          <w:kern w:val="0"/>
        </w:rPr>
        <w:t>个</w:t>
      </w:r>
      <w:r w:rsidR="00E02F9F" w:rsidRPr="00335CA0">
        <w:rPr>
          <w:rFonts w:ascii="Times New Roman" w:hAnsi="Times New Roman" w:cs="宋体" w:hint="eastAsia"/>
          <w:color w:val="000000"/>
          <w:kern w:val="0"/>
        </w:rPr>
        <w:t>恶意样本作为</w:t>
      </w:r>
      <w:r w:rsidR="00802E60" w:rsidRPr="00335CA0">
        <w:rPr>
          <w:rFonts w:ascii="Times New Roman" w:hAnsi="Times New Roman" w:cs="宋体" w:hint="eastAsia"/>
          <w:color w:val="000000"/>
          <w:kern w:val="0"/>
        </w:rPr>
        <w:t>种子</w:t>
      </w:r>
      <w:r w:rsidRPr="00335CA0">
        <w:rPr>
          <w:rFonts w:ascii="Times New Roman" w:hAnsi="Times New Roman" w:cs="宋体" w:hint="eastAsia"/>
          <w:color w:val="000000"/>
          <w:kern w:val="0"/>
        </w:rPr>
        <w:t>，使用上述的</w:t>
      </w:r>
      <w:r w:rsidR="00802E60" w:rsidRPr="00335CA0">
        <w:rPr>
          <w:rFonts w:ascii="Times New Roman" w:hAnsi="Times New Roman" w:hint="eastAsia"/>
          <w:color w:val="000000"/>
          <w:kern w:val="0"/>
        </w:rPr>
        <w:t>4</w:t>
      </w:r>
      <w:r w:rsidRPr="00335CA0">
        <w:rPr>
          <w:rFonts w:ascii="Times New Roman" w:hAnsi="Times New Roman" w:cs="宋体" w:hint="eastAsia"/>
          <w:color w:val="000000"/>
          <w:kern w:val="0"/>
        </w:rPr>
        <w:t>种</w:t>
      </w:r>
      <w:r w:rsidR="00335CA0" w:rsidRPr="00335CA0">
        <w:rPr>
          <w:rFonts w:ascii="Times New Roman" w:hAnsi="Times New Roman" w:cs="宋体" w:hint="eastAsia"/>
          <w:color w:val="000000"/>
          <w:kern w:val="0"/>
        </w:rPr>
        <w:t>攻击场景</w:t>
      </w:r>
      <w:r w:rsidRPr="00335CA0">
        <w:rPr>
          <w:rFonts w:ascii="Times New Roman" w:hAnsi="Times New Roman" w:cs="宋体" w:hint="eastAsia"/>
          <w:color w:val="000000"/>
          <w:kern w:val="0"/>
        </w:rPr>
        <w:t>生成</w:t>
      </w:r>
      <w:r w:rsidR="007414D1" w:rsidRPr="00335CA0">
        <w:rPr>
          <w:rFonts w:ascii="Times New Roman" w:hAnsi="Times New Roman" w:cs="宋体" w:hint="eastAsia"/>
          <w:color w:val="000000"/>
          <w:kern w:val="0"/>
        </w:rPr>
        <w:t>对抗样本</w:t>
      </w:r>
      <w:r w:rsidR="00802E60" w:rsidRPr="00335CA0">
        <w:rPr>
          <w:rFonts w:ascii="Times New Roman" w:hAnsi="Times New Roman" w:cs="宋体" w:hint="eastAsia"/>
          <w:color w:val="000000"/>
          <w:kern w:val="0"/>
        </w:rPr>
        <w:t>测试</w:t>
      </w:r>
      <w:r w:rsidRPr="00335CA0">
        <w:rPr>
          <w:rFonts w:ascii="Times New Roman" w:hAnsi="Times New Roman" w:hint="eastAsia"/>
          <w:color w:val="000000"/>
          <w:kern w:val="0"/>
        </w:rPr>
        <w:t>Model</w:t>
      </w:r>
      <w:r w:rsidRPr="00335CA0">
        <w:rPr>
          <w:rFonts w:ascii="Times New Roman" w:hAnsi="Times New Roman"/>
          <w:color w:val="000000"/>
          <w:kern w:val="0"/>
        </w:rPr>
        <w:t>2</w:t>
      </w:r>
      <w:r w:rsidRPr="00335CA0">
        <w:rPr>
          <w:rFonts w:ascii="Times New Roman" w:hAnsi="Times New Roman" w:cs="宋体" w:hint="eastAsia"/>
          <w:color w:val="000000"/>
          <w:kern w:val="0"/>
        </w:rPr>
        <w:t>。由表</w:t>
      </w:r>
      <w:r w:rsidR="00802E60" w:rsidRPr="00335CA0">
        <w:rPr>
          <w:rFonts w:ascii="Times New Roman" w:hAnsi="Times New Roman" w:hint="eastAsia"/>
          <w:color w:val="000000"/>
          <w:kern w:val="0"/>
        </w:rPr>
        <w:t>6</w:t>
      </w:r>
      <w:r w:rsidR="00250CFF">
        <w:rPr>
          <w:rFonts w:ascii="Times New Roman" w:hAnsi="Times New Roman" w:hint="eastAsia"/>
          <w:color w:val="000000"/>
          <w:kern w:val="0"/>
        </w:rPr>
        <w:t>（</w:t>
      </w:r>
      <w:r w:rsidR="00250CFF" w:rsidRPr="00250CFF">
        <w:rPr>
          <w:rFonts w:ascii="Times New Roman" w:hAnsi="Times New Roman" w:hint="eastAsia"/>
          <w:color w:val="000000"/>
          <w:kern w:val="0"/>
        </w:rPr>
        <w:t>理想实验环境下</w:t>
      </w:r>
      <w:r w:rsidR="00250CFF">
        <w:rPr>
          <w:rFonts w:ascii="Times New Roman" w:hAnsi="Times New Roman"/>
          <w:color w:val="000000"/>
          <w:kern w:val="0"/>
        </w:rPr>
        <w:t>FC</w:t>
      </w:r>
      <w:r w:rsidR="00250CFF">
        <w:rPr>
          <w:rFonts w:ascii="Times New Roman" w:hAnsi="Times New Roman"/>
          <w:color w:val="000000"/>
          <w:kern w:val="0"/>
        </w:rPr>
        <w:t>攻击场景对抗样本数</w:t>
      </w:r>
      <w:r w:rsidR="00250CFF" w:rsidRPr="00250CFF">
        <w:rPr>
          <w:rFonts w:ascii="Times New Roman" w:hAnsi="Times New Roman" w:hint="eastAsia"/>
          <w:color w:val="000000"/>
          <w:kern w:val="0"/>
        </w:rPr>
        <w:t>应为</w:t>
      </w:r>
      <w:r w:rsidR="00250CFF" w:rsidRPr="00250CFF">
        <w:rPr>
          <w:rFonts w:ascii="Times New Roman" w:hAnsi="Times New Roman" w:hint="eastAsia"/>
          <w:color w:val="000000"/>
          <w:kern w:val="0"/>
        </w:rPr>
        <w:t>2000</w:t>
      </w:r>
      <w:r w:rsidR="00250CFF" w:rsidRPr="00250CFF">
        <w:rPr>
          <w:rFonts w:ascii="Times New Roman" w:hAnsi="Times New Roman" w:hint="eastAsia"/>
          <w:color w:val="000000"/>
          <w:kern w:val="0"/>
        </w:rPr>
        <w:t>，但使用</w:t>
      </w:r>
      <w:r w:rsidR="00250CFF" w:rsidRPr="00250CFF">
        <w:rPr>
          <w:rFonts w:ascii="Times New Roman" w:hAnsi="Times New Roman" w:hint="eastAsia"/>
          <w:color w:val="000000"/>
          <w:kern w:val="0"/>
        </w:rPr>
        <w:t>240</w:t>
      </w:r>
      <w:r w:rsidR="00423B4E">
        <w:rPr>
          <w:rFonts w:ascii="Times New Roman" w:hAnsi="Times New Roman" w:hint="eastAsia"/>
          <w:color w:val="000000"/>
          <w:kern w:val="0"/>
        </w:rPr>
        <w:t>也可得到</w:t>
      </w:r>
      <w:r w:rsidR="00423B4E">
        <w:rPr>
          <w:rFonts w:ascii="Times New Roman" w:hAnsi="Times New Roman"/>
          <w:color w:val="000000"/>
          <w:kern w:val="0"/>
        </w:rPr>
        <w:t>同样结果</w:t>
      </w:r>
      <w:r w:rsidR="00250CFF">
        <w:rPr>
          <w:rFonts w:ascii="Times New Roman" w:hAnsi="Times New Roman" w:hint="eastAsia"/>
          <w:color w:val="000000"/>
          <w:kern w:val="0"/>
        </w:rPr>
        <w:t>）</w:t>
      </w:r>
      <w:r w:rsidR="00802E60" w:rsidRPr="00335CA0">
        <w:rPr>
          <w:rFonts w:ascii="Times New Roman" w:hAnsi="Times New Roman" w:cs="宋体" w:hint="eastAsia"/>
          <w:color w:val="000000"/>
          <w:kern w:val="0"/>
        </w:rPr>
        <w:t>可知，</w:t>
      </w:r>
      <w:r w:rsidR="00802E60" w:rsidRPr="00335CA0">
        <w:rPr>
          <w:rFonts w:ascii="Times New Roman" w:hAnsi="Times New Roman" w:hint="eastAsia"/>
          <w:color w:val="000000"/>
          <w:kern w:val="0"/>
        </w:rPr>
        <w:t>4</w:t>
      </w:r>
      <w:r w:rsidR="00802E60" w:rsidRPr="00335CA0">
        <w:rPr>
          <w:rFonts w:ascii="Times New Roman" w:hAnsi="Times New Roman" w:cs="宋体" w:hint="eastAsia"/>
          <w:color w:val="000000"/>
          <w:kern w:val="0"/>
        </w:rPr>
        <w:t>种</w:t>
      </w:r>
      <w:r w:rsidRPr="00335CA0">
        <w:rPr>
          <w:rFonts w:ascii="Times New Roman" w:hAnsi="Times New Roman" w:cs="宋体" w:hint="eastAsia"/>
          <w:color w:val="000000"/>
          <w:kern w:val="0"/>
        </w:rPr>
        <w:t>攻击</w:t>
      </w:r>
      <w:r w:rsidR="00335CA0" w:rsidRPr="00335CA0">
        <w:rPr>
          <w:rFonts w:ascii="Times New Roman" w:hAnsi="Times New Roman" w:cs="宋体" w:hint="eastAsia"/>
          <w:color w:val="000000"/>
          <w:kern w:val="0"/>
        </w:rPr>
        <w:t>场景对</w:t>
      </w:r>
      <w:r w:rsidRPr="00335CA0">
        <w:rPr>
          <w:rFonts w:ascii="Times New Roman" w:hAnsi="Times New Roman" w:hint="eastAsia"/>
          <w:color w:val="000000"/>
          <w:kern w:val="0"/>
        </w:rPr>
        <w:t>Model2</w:t>
      </w:r>
      <w:r w:rsidR="00802E60" w:rsidRPr="00335CA0">
        <w:rPr>
          <w:rFonts w:ascii="Times New Roman" w:hAnsi="Times New Roman" w:cs="宋体" w:hint="eastAsia"/>
          <w:color w:val="000000"/>
          <w:kern w:val="0"/>
        </w:rPr>
        <w:t>均</w:t>
      </w:r>
      <w:r w:rsidRPr="00335CA0">
        <w:rPr>
          <w:rFonts w:ascii="Times New Roman" w:hAnsi="Times New Roman" w:cs="宋体" w:hint="eastAsia"/>
          <w:color w:val="000000"/>
          <w:kern w:val="0"/>
        </w:rPr>
        <w:t>有</w:t>
      </w:r>
      <w:r w:rsidR="00802E60" w:rsidRPr="00335CA0">
        <w:rPr>
          <w:rFonts w:ascii="Times New Roman" w:hAnsi="Times New Roman" w:cs="宋体" w:hint="eastAsia"/>
          <w:color w:val="000000"/>
          <w:kern w:val="0"/>
        </w:rPr>
        <w:t>较大</w:t>
      </w:r>
      <w:r w:rsidRPr="00335CA0">
        <w:rPr>
          <w:rFonts w:ascii="Times New Roman" w:hAnsi="Times New Roman" w:cs="宋体" w:hint="eastAsia"/>
          <w:color w:val="000000"/>
          <w:kern w:val="0"/>
        </w:rPr>
        <w:t>影响，其中</w:t>
      </w:r>
      <w:r w:rsidR="00335CA0" w:rsidRPr="00335CA0">
        <w:rPr>
          <w:rFonts w:ascii="Times New Roman" w:hAnsi="Times New Roman" w:cs="宋体" w:hint="eastAsia"/>
          <w:color w:val="000000"/>
          <w:kern w:val="0"/>
        </w:rPr>
        <w:t>，</w:t>
      </w:r>
      <w:r w:rsidRPr="00335CA0">
        <w:rPr>
          <w:rFonts w:ascii="Times New Roman" w:hAnsi="Times New Roman" w:cs="宋体" w:hint="eastAsia"/>
          <w:color w:val="000000"/>
          <w:kern w:val="0"/>
        </w:rPr>
        <w:t>在</w:t>
      </w:r>
      <w:r w:rsidRPr="00335CA0">
        <w:rPr>
          <w:rFonts w:ascii="Times New Roman" w:hAnsi="Times New Roman" w:hint="eastAsia"/>
          <w:color w:val="000000"/>
          <w:kern w:val="0"/>
        </w:rPr>
        <w:t>FC</w:t>
      </w:r>
      <w:r w:rsidRPr="00335CA0">
        <w:rPr>
          <w:rFonts w:ascii="Times New Roman" w:hAnsi="Times New Roman" w:cs="宋体" w:hint="eastAsia"/>
          <w:color w:val="000000"/>
          <w:kern w:val="0"/>
        </w:rPr>
        <w:t>的攻击</w:t>
      </w:r>
      <w:r w:rsidR="00335CA0" w:rsidRPr="00335CA0">
        <w:rPr>
          <w:rFonts w:ascii="Times New Roman" w:hAnsi="Times New Roman" w:cs="宋体" w:hint="eastAsia"/>
          <w:color w:val="000000"/>
          <w:kern w:val="0"/>
        </w:rPr>
        <w:t>场景</w:t>
      </w:r>
      <w:r w:rsidRPr="00335CA0">
        <w:rPr>
          <w:rFonts w:ascii="Times New Roman" w:hAnsi="Times New Roman" w:cs="宋体" w:hint="eastAsia"/>
          <w:color w:val="000000"/>
          <w:kern w:val="0"/>
        </w:rPr>
        <w:t>下，</w:t>
      </w:r>
      <w:r w:rsidRPr="00335CA0">
        <w:rPr>
          <w:rFonts w:ascii="Times New Roman" w:hAnsi="Times New Roman" w:hint="eastAsia"/>
          <w:color w:val="000000"/>
          <w:kern w:val="0"/>
        </w:rPr>
        <w:t>Model</w:t>
      </w:r>
      <w:r w:rsidRPr="00335CA0">
        <w:rPr>
          <w:rFonts w:ascii="Times New Roman" w:hAnsi="Times New Roman"/>
          <w:color w:val="000000"/>
          <w:kern w:val="0"/>
        </w:rPr>
        <w:t>2</w:t>
      </w:r>
      <w:r w:rsidRPr="00335CA0">
        <w:rPr>
          <w:rFonts w:ascii="Times New Roman" w:hAnsi="Times New Roman" w:cs="宋体" w:hint="eastAsia"/>
          <w:color w:val="000000"/>
          <w:kern w:val="0"/>
        </w:rPr>
        <w:t>对</w:t>
      </w:r>
      <w:r w:rsidR="00802E60" w:rsidRPr="00335CA0">
        <w:rPr>
          <w:rFonts w:ascii="Times New Roman" w:hAnsi="Times New Roman" w:cs="宋体" w:hint="eastAsia"/>
          <w:color w:val="000000"/>
          <w:kern w:val="0"/>
        </w:rPr>
        <w:t>对抗样本</w:t>
      </w:r>
      <w:r w:rsidRPr="00335CA0">
        <w:rPr>
          <w:rFonts w:ascii="Times New Roman" w:hAnsi="Times New Roman" w:cs="宋体" w:hint="eastAsia"/>
          <w:color w:val="000000"/>
          <w:kern w:val="0"/>
        </w:rPr>
        <w:t>的</w:t>
      </w:r>
      <w:r w:rsidR="00802E60" w:rsidRPr="00335CA0">
        <w:rPr>
          <w:rFonts w:ascii="Times New Roman" w:hAnsi="Times New Roman" w:cs="宋体" w:hint="eastAsia"/>
          <w:color w:val="000000"/>
          <w:kern w:val="0"/>
        </w:rPr>
        <w:t>检出率</w:t>
      </w:r>
      <w:r w:rsidRPr="00335CA0">
        <w:rPr>
          <w:rFonts w:ascii="Times New Roman" w:hAnsi="Times New Roman" w:cs="宋体" w:hint="eastAsia"/>
          <w:color w:val="000000"/>
          <w:kern w:val="0"/>
        </w:rPr>
        <w:t>只有</w:t>
      </w:r>
      <w:r w:rsidRPr="00335CA0">
        <w:rPr>
          <w:rFonts w:ascii="Times New Roman" w:hAnsi="Times New Roman" w:hint="eastAsia"/>
          <w:color w:val="000000"/>
          <w:kern w:val="0"/>
        </w:rPr>
        <w:t>2.92%</w:t>
      </w:r>
      <w:r w:rsidR="00335CA0" w:rsidRPr="00335CA0">
        <w:rPr>
          <w:rFonts w:ascii="Times New Roman" w:hAnsi="Times New Roman" w:cs="宋体" w:hint="eastAsia"/>
          <w:color w:val="000000"/>
          <w:kern w:val="0"/>
        </w:rPr>
        <w:t>，这</w:t>
      </w:r>
      <w:r w:rsidR="0064553D" w:rsidRPr="00335CA0">
        <w:rPr>
          <w:rFonts w:ascii="Times New Roman" w:hAnsi="Times New Roman" w:cs="宋体" w:hint="eastAsia"/>
          <w:color w:val="000000"/>
          <w:kern w:val="0"/>
        </w:rPr>
        <w:t>使我们</w:t>
      </w:r>
      <w:r w:rsidR="00335CA0" w:rsidRPr="00335CA0">
        <w:rPr>
          <w:rFonts w:ascii="Times New Roman" w:hAnsi="Times New Roman" w:cs="宋体" w:hint="eastAsia"/>
          <w:color w:val="000000"/>
          <w:kern w:val="0"/>
        </w:rPr>
        <w:t>需要</w:t>
      </w:r>
      <w:r w:rsidR="00335CA0" w:rsidRPr="00335CA0">
        <w:rPr>
          <w:rFonts w:ascii="Times New Roman" w:hAnsi="Times New Roman" w:cs="宋体"/>
          <w:color w:val="000000"/>
          <w:kern w:val="0"/>
        </w:rPr>
        <w:t>对</w:t>
      </w:r>
      <w:r w:rsidR="0064553D" w:rsidRPr="00335CA0">
        <w:rPr>
          <w:rFonts w:ascii="Times New Roman" w:hAnsi="Times New Roman" w:cs="宋体" w:hint="eastAsia"/>
          <w:color w:val="000000"/>
          <w:kern w:val="0"/>
        </w:rPr>
        <w:t>模型</w:t>
      </w:r>
      <w:r w:rsidR="00335CA0" w:rsidRPr="00335CA0">
        <w:rPr>
          <w:rFonts w:ascii="Times New Roman" w:hAnsi="Times New Roman" w:cs="宋体" w:hint="eastAsia"/>
          <w:color w:val="000000"/>
          <w:kern w:val="0"/>
        </w:rPr>
        <w:t>继续</w:t>
      </w:r>
      <w:r w:rsidR="00335CA0" w:rsidRPr="00335CA0">
        <w:rPr>
          <w:rFonts w:ascii="Times New Roman" w:hAnsi="Times New Roman" w:cs="宋体"/>
          <w:color w:val="000000"/>
          <w:kern w:val="0"/>
        </w:rPr>
        <w:t>研究</w:t>
      </w:r>
      <w:r w:rsidR="0064553D" w:rsidRPr="00335CA0">
        <w:rPr>
          <w:rFonts w:ascii="Times New Roman" w:hAnsi="Times New Roman" w:cs="宋体" w:hint="eastAsia"/>
          <w:color w:val="000000"/>
          <w:kern w:val="0"/>
        </w:rPr>
        <w:t>。</w:t>
      </w:r>
    </w:p>
    <w:p w14:paraId="691DEDD9" w14:textId="5C4AF55F" w:rsidR="00250CFF" w:rsidRDefault="00250CFF" w:rsidP="00250CFF">
      <w:pPr>
        <w:ind w:firstLine="360"/>
        <w:jc w:val="center"/>
        <w:rPr>
          <w:rFonts w:ascii="Times New Roman" w:hAnsi="Times New Roman" w:cs="宋体"/>
          <w:color w:val="000000"/>
          <w:kern w:val="0"/>
        </w:rPr>
      </w:pPr>
      <w:r w:rsidRPr="00335CA0">
        <w:rPr>
          <w:rFonts w:ascii="Times New Roman" w:hAnsi="Times New Roman" w:cs="宋体" w:hint="eastAsia"/>
          <w:sz w:val="18"/>
          <w:szCs w:val="18"/>
        </w:rPr>
        <w:t>表</w:t>
      </w:r>
      <w:r w:rsidRPr="00335CA0">
        <w:rPr>
          <w:rFonts w:ascii="Times New Roman" w:hAnsi="Times New Roman" w:hint="eastAsia"/>
          <w:sz w:val="18"/>
          <w:szCs w:val="18"/>
        </w:rPr>
        <w:t>6</w:t>
      </w:r>
      <w:r w:rsidRPr="00335CA0">
        <w:rPr>
          <w:rFonts w:ascii="Times New Roman" w:hAnsi="Times New Roman"/>
          <w:sz w:val="18"/>
          <w:szCs w:val="18"/>
        </w:rPr>
        <w:t xml:space="preserve"> </w:t>
      </w:r>
      <w:r w:rsidRPr="00335CA0">
        <w:rPr>
          <w:rFonts w:ascii="Times New Roman" w:hAnsi="Times New Roman" w:cs="宋体" w:hint="eastAsia"/>
          <w:sz w:val="18"/>
          <w:szCs w:val="18"/>
        </w:rPr>
        <w:t>不同攻击场景下模型的准确率</w:t>
      </w:r>
    </w:p>
    <w:tbl>
      <w:tblPr>
        <w:tblStyle w:val="a8"/>
        <w:tblW w:w="0" w:type="auto"/>
        <w:jc w:val="center"/>
        <w:tblLook w:val="04A0" w:firstRow="1" w:lastRow="0" w:firstColumn="1" w:lastColumn="0" w:noHBand="0" w:noVBand="1"/>
      </w:tblPr>
      <w:tblGrid>
        <w:gridCol w:w="1527"/>
        <w:gridCol w:w="771"/>
        <w:gridCol w:w="771"/>
        <w:gridCol w:w="771"/>
        <w:gridCol w:w="771"/>
      </w:tblGrid>
      <w:tr w:rsidR="00250CFF" w14:paraId="223E810A" w14:textId="77777777" w:rsidTr="00250CFF">
        <w:trPr>
          <w:jc w:val="center"/>
        </w:trPr>
        <w:tc>
          <w:tcPr>
            <w:tcW w:w="0" w:type="auto"/>
            <w:vAlign w:val="center"/>
          </w:tcPr>
          <w:p w14:paraId="3EEF9012" w14:textId="2AC01C20"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攻击场景</w:t>
            </w:r>
          </w:p>
        </w:tc>
        <w:tc>
          <w:tcPr>
            <w:tcW w:w="0" w:type="auto"/>
            <w:vAlign w:val="center"/>
          </w:tcPr>
          <w:p w14:paraId="0776CA53" w14:textId="2703BB10"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F</w:t>
            </w:r>
          </w:p>
        </w:tc>
        <w:tc>
          <w:tcPr>
            <w:tcW w:w="0" w:type="auto"/>
            <w:vAlign w:val="center"/>
          </w:tcPr>
          <w:p w14:paraId="733C8613" w14:textId="552C1A92"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FC</w:t>
            </w:r>
          </w:p>
        </w:tc>
        <w:tc>
          <w:tcPr>
            <w:tcW w:w="0" w:type="auto"/>
            <w:vAlign w:val="center"/>
          </w:tcPr>
          <w:p w14:paraId="73F08262" w14:textId="18043100"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FT</w:t>
            </w:r>
          </w:p>
        </w:tc>
        <w:tc>
          <w:tcPr>
            <w:tcW w:w="0" w:type="auto"/>
            <w:vAlign w:val="center"/>
          </w:tcPr>
          <w:p w14:paraId="6CC6D0A0" w14:textId="73D89E4B"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FTC</w:t>
            </w:r>
          </w:p>
        </w:tc>
      </w:tr>
      <w:tr w:rsidR="00250CFF" w14:paraId="4C4FFA34" w14:textId="77777777" w:rsidTr="00250CFF">
        <w:trPr>
          <w:jc w:val="center"/>
        </w:trPr>
        <w:tc>
          <w:tcPr>
            <w:tcW w:w="0" w:type="auto"/>
            <w:vAlign w:val="center"/>
          </w:tcPr>
          <w:p w14:paraId="52E91A4C" w14:textId="1CA35055"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对抗样本数目</w:t>
            </w:r>
            <w:r>
              <w:rPr>
                <w:rFonts w:ascii="Times New Roman" w:hAnsi="Times New Roman" w:hint="eastAsia"/>
                <w:color w:val="000000"/>
                <w:kern w:val="0"/>
                <w:sz w:val="18"/>
                <w:szCs w:val="18"/>
              </w:rPr>
              <w:t>/</w:t>
            </w:r>
            <w:proofErr w:type="gramStart"/>
            <w:r>
              <w:rPr>
                <w:rFonts w:ascii="Times New Roman" w:hAnsi="Times New Roman" w:hint="eastAsia"/>
                <w:color w:val="000000"/>
                <w:kern w:val="0"/>
                <w:sz w:val="18"/>
                <w:szCs w:val="18"/>
              </w:rPr>
              <w:t>个</w:t>
            </w:r>
            <w:proofErr w:type="gramEnd"/>
          </w:p>
        </w:tc>
        <w:tc>
          <w:tcPr>
            <w:tcW w:w="0" w:type="auto"/>
            <w:vAlign w:val="center"/>
          </w:tcPr>
          <w:p w14:paraId="53A2C241" w14:textId="502A1F25"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2000</w:t>
            </w:r>
          </w:p>
        </w:tc>
        <w:tc>
          <w:tcPr>
            <w:tcW w:w="0" w:type="auto"/>
            <w:vAlign w:val="center"/>
          </w:tcPr>
          <w:p w14:paraId="26031FFE" w14:textId="27102FB4" w:rsidR="00250CFF" w:rsidRPr="00250CFF" w:rsidRDefault="00250CFF" w:rsidP="00250CFF">
            <w:pPr>
              <w:spacing w:line="0" w:lineRule="atLeast"/>
              <w:jc w:val="center"/>
              <w:rPr>
                <w:rFonts w:ascii="Times New Roman" w:hAnsi="Times New Roman"/>
                <w:color w:val="000000"/>
                <w:kern w:val="0"/>
                <w:sz w:val="18"/>
                <w:szCs w:val="18"/>
              </w:rPr>
            </w:pPr>
            <w:r>
              <w:rPr>
                <w:rFonts w:ascii="Times New Roman" w:hAnsi="Times New Roman" w:hint="eastAsia"/>
                <w:color w:val="000000"/>
                <w:kern w:val="0"/>
                <w:sz w:val="18"/>
                <w:szCs w:val="18"/>
              </w:rPr>
              <w:t>240</w:t>
            </w:r>
          </w:p>
        </w:tc>
        <w:tc>
          <w:tcPr>
            <w:tcW w:w="0" w:type="auto"/>
            <w:vAlign w:val="center"/>
          </w:tcPr>
          <w:p w14:paraId="60EF07B9" w14:textId="5A151D29"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2000</w:t>
            </w:r>
          </w:p>
        </w:tc>
        <w:tc>
          <w:tcPr>
            <w:tcW w:w="0" w:type="auto"/>
            <w:vAlign w:val="center"/>
          </w:tcPr>
          <w:p w14:paraId="4D0823BD" w14:textId="770C82C9"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hint="eastAsia"/>
                <w:color w:val="000000"/>
                <w:kern w:val="0"/>
                <w:sz w:val="18"/>
                <w:szCs w:val="18"/>
              </w:rPr>
              <w:t>2000</w:t>
            </w:r>
          </w:p>
        </w:tc>
      </w:tr>
      <w:tr w:rsidR="00250CFF" w14:paraId="55CE1870" w14:textId="77777777" w:rsidTr="00250CFF">
        <w:trPr>
          <w:jc w:val="center"/>
        </w:trPr>
        <w:tc>
          <w:tcPr>
            <w:tcW w:w="0" w:type="auto"/>
            <w:vAlign w:val="center"/>
          </w:tcPr>
          <w:p w14:paraId="333E6FFD" w14:textId="3605143C" w:rsidR="00250CFF" w:rsidRPr="00250CFF" w:rsidRDefault="00250CFF" w:rsidP="00250CFF">
            <w:pPr>
              <w:spacing w:line="0" w:lineRule="atLeast"/>
              <w:jc w:val="center"/>
              <w:rPr>
                <w:rFonts w:ascii="Times New Roman" w:hAnsi="Times New Roman"/>
                <w:color w:val="000000"/>
                <w:kern w:val="0"/>
                <w:sz w:val="18"/>
                <w:szCs w:val="18"/>
              </w:rPr>
            </w:pPr>
            <w:r>
              <w:rPr>
                <w:rFonts w:ascii="Times New Roman" w:hAnsi="Times New Roman"/>
                <w:color w:val="000000"/>
                <w:kern w:val="0"/>
                <w:sz w:val="18"/>
                <w:szCs w:val="18"/>
              </w:rPr>
              <w:t>Model</w:t>
            </w:r>
            <w:r w:rsidRPr="00250CFF">
              <w:rPr>
                <w:rFonts w:ascii="Times New Roman" w:hAnsi="Times New Roman"/>
                <w:color w:val="000000"/>
                <w:kern w:val="0"/>
                <w:sz w:val="18"/>
                <w:szCs w:val="18"/>
              </w:rPr>
              <w:t>2</w:t>
            </w:r>
          </w:p>
        </w:tc>
        <w:tc>
          <w:tcPr>
            <w:tcW w:w="0" w:type="auto"/>
            <w:vAlign w:val="center"/>
          </w:tcPr>
          <w:p w14:paraId="7D5B013E" w14:textId="11FD9EB4"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71.18%</w:t>
            </w:r>
          </w:p>
        </w:tc>
        <w:tc>
          <w:tcPr>
            <w:tcW w:w="0" w:type="auto"/>
            <w:vAlign w:val="center"/>
          </w:tcPr>
          <w:p w14:paraId="274B9A8A" w14:textId="49BE14E4"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2.92%</w:t>
            </w:r>
          </w:p>
        </w:tc>
        <w:tc>
          <w:tcPr>
            <w:tcW w:w="0" w:type="auto"/>
            <w:vAlign w:val="center"/>
          </w:tcPr>
          <w:p w14:paraId="1A747315" w14:textId="1C343CD5"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84.25%</w:t>
            </w:r>
          </w:p>
        </w:tc>
        <w:tc>
          <w:tcPr>
            <w:tcW w:w="0" w:type="auto"/>
            <w:vAlign w:val="center"/>
          </w:tcPr>
          <w:p w14:paraId="006FA308" w14:textId="1B0E6E3B"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15.83%</w:t>
            </w:r>
          </w:p>
        </w:tc>
      </w:tr>
      <w:tr w:rsidR="00250CFF" w14:paraId="1B84CB15" w14:textId="77777777" w:rsidTr="00250CFF">
        <w:trPr>
          <w:jc w:val="center"/>
        </w:trPr>
        <w:tc>
          <w:tcPr>
            <w:tcW w:w="0" w:type="auto"/>
            <w:vAlign w:val="center"/>
          </w:tcPr>
          <w:p w14:paraId="5E8C52CF" w14:textId="23601BF7" w:rsidR="00250CFF" w:rsidRPr="00250CFF" w:rsidRDefault="00250CFF" w:rsidP="00250CFF">
            <w:pPr>
              <w:spacing w:line="0" w:lineRule="atLeast"/>
              <w:jc w:val="center"/>
              <w:rPr>
                <w:rFonts w:ascii="Times New Roman" w:hAnsi="Times New Roman"/>
                <w:color w:val="000000"/>
                <w:kern w:val="0"/>
                <w:sz w:val="18"/>
                <w:szCs w:val="18"/>
              </w:rPr>
            </w:pPr>
            <w:r>
              <w:rPr>
                <w:rFonts w:ascii="Times New Roman" w:hAnsi="Times New Roman"/>
                <w:color w:val="000000"/>
                <w:kern w:val="0"/>
                <w:sz w:val="18"/>
                <w:szCs w:val="18"/>
              </w:rPr>
              <w:t>Model</w:t>
            </w:r>
            <w:r w:rsidRPr="00250CFF">
              <w:rPr>
                <w:rFonts w:ascii="Times New Roman" w:hAnsi="Times New Roman"/>
                <w:color w:val="000000"/>
                <w:kern w:val="0"/>
                <w:sz w:val="18"/>
                <w:szCs w:val="18"/>
              </w:rPr>
              <w:t>2.1</w:t>
            </w:r>
          </w:p>
        </w:tc>
        <w:tc>
          <w:tcPr>
            <w:tcW w:w="0" w:type="auto"/>
            <w:vAlign w:val="center"/>
          </w:tcPr>
          <w:p w14:paraId="4851B780" w14:textId="1BCFBEE8"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96.71%</w:t>
            </w:r>
          </w:p>
        </w:tc>
        <w:tc>
          <w:tcPr>
            <w:tcW w:w="0" w:type="auto"/>
            <w:vAlign w:val="center"/>
          </w:tcPr>
          <w:p w14:paraId="01F97D59" w14:textId="0BDB8301"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12.50%</w:t>
            </w:r>
          </w:p>
        </w:tc>
        <w:tc>
          <w:tcPr>
            <w:tcW w:w="0" w:type="auto"/>
            <w:vAlign w:val="center"/>
          </w:tcPr>
          <w:p w14:paraId="5B4A7C9F" w14:textId="7F3D8418"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96.76%</w:t>
            </w:r>
          </w:p>
        </w:tc>
        <w:tc>
          <w:tcPr>
            <w:tcW w:w="0" w:type="auto"/>
            <w:vAlign w:val="center"/>
          </w:tcPr>
          <w:p w14:paraId="539BCFEE" w14:textId="7601788A"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18.71%</w:t>
            </w:r>
          </w:p>
        </w:tc>
      </w:tr>
      <w:tr w:rsidR="00250CFF" w14:paraId="351EA78B" w14:textId="77777777" w:rsidTr="00250CFF">
        <w:trPr>
          <w:jc w:val="center"/>
        </w:trPr>
        <w:tc>
          <w:tcPr>
            <w:tcW w:w="0" w:type="auto"/>
            <w:vAlign w:val="center"/>
          </w:tcPr>
          <w:p w14:paraId="506FB480" w14:textId="0B4052E3" w:rsidR="00250CFF" w:rsidRPr="00250CFF" w:rsidRDefault="00250CFF" w:rsidP="00250CFF">
            <w:pPr>
              <w:spacing w:line="0" w:lineRule="atLeast"/>
              <w:jc w:val="center"/>
              <w:rPr>
                <w:rFonts w:ascii="Times New Roman" w:hAnsi="Times New Roman"/>
                <w:color w:val="000000"/>
                <w:kern w:val="0"/>
                <w:sz w:val="18"/>
                <w:szCs w:val="18"/>
              </w:rPr>
            </w:pPr>
            <w:r>
              <w:rPr>
                <w:rFonts w:ascii="Times New Roman" w:hAnsi="Times New Roman"/>
                <w:color w:val="000000"/>
                <w:kern w:val="0"/>
                <w:sz w:val="18"/>
                <w:szCs w:val="18"/>
              </w:rPr>
              <w:t>Model</w:t>
            </w:r>
            <w:r w:rsidRPr="00250CFF">
              <w:rPr>
                <w:rFonts w:ascii="Times New Roman" w:hAnsi="Times New Roman"/>
                <w:color w:val="000000"/>
                <w:kern w:val="0"/>
                <w:sz w:val="18"/>
                <w:szCs w:val="18"/>
              </w:rPr>
              <w:t>2.2</w:t>
            </w:r>
          </w:p>
        </w:tc>
        <w:tc>
          <w:tcPr>
            <w:tcW w:w="0" w:type="auto"/>
            <w:vAlign w:val="center"/>
          </w:tcPr>
          <w:p w14:paraId="686C8477" w14:textId="375CCBDB"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89.43%</w:t>
            </w:r>
          </w:p>
        </w:tc>
        <w:tc>
          <w:tcPr>
            <w:tcW w:w="0" w:type="auto"/>
            <w:vAlign w:val="center"/>
          </w:tcPr>
          <w:p w14:paraId="2622ADA3" w14:textId="7E056ED1"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81.95%</w:t>
            </w:r>
          </w:p>
        </w:tc>
        <w:tc>
          <w:tcPr>
            <w:tcW w:w="0" w:type="auto"/>
            <w:vAlign w:val="center"/>
          </w:tcPr>
          <w:p w14:paraId="1B6C08FA" w14:textId="31793519"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98.58%</w:t>
            </w:r>
          </w:p>
        </w:tc>
        <w:tc>
          <w:tcPr>
            <w:tcW w:w="0" w:type="auto"/>
            <w:vAlign w:val="center"/>
          </w:tcPr>
          <w:p w14:paraId="1AA13298" w14:textId="11F6CC96"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86.21%</w:t>
            </w:r>
          </w:p>
        </w:tc>
      </w:tr>
      <w:tr w:rsidR="00250CFF" w14:paraId="727C93C6" w14:textId="77777777" w:rsidTr="00250CFF">
        <w:trPr>
          <w:jc w:val="center"/>
        </w:trPr>
        <w:tc>
          <w:tcPr>
            <w:tcW w:w="0" w:type="auto"/>
            <w:vAlign w:val="center"/>
          </w:tcPr>
          <w:p w14:paraId="740E4D6B" w14:textId="3C045408" w:rsidR="00250CFF" w:rsidRPr="00250CFF" w:rsidRDefault="00250CFF" w:rsidP="00250CFF">
            <w:pPr>
              <w:spacing w:line="0" w:lineRule="atLeast"/>
              <w:jc w:val="center"/>
              <w:rPr>
                <w:rFonts w:ascii="Times New Roman" w:hAnsi="Times New Roman"/>
                <w:color w:val="000000"/>
                <w:kern w:val="0"/>
                <w:sz w:val="18"/>
                <w:szCs w:val="18"/>
              </w:rPr>
            </w:pPr>
            <w:r>
              <w:rPr>
                <w:rFonts w:ascii="Times New Roman" w:hAnsi="Times New Roman"/>
                <w:color w:val="000000"/>
                <w:kern w:val="0"/>
                <w:sz w:val="18"/>
                <w:szCs w:val="18"/>
              </w:rPr>
              <w:t>Model</w:t>
            </w:r>
            <w:r w:rsidRPr="00250CFF">
              <w:rPr>
                <w:rFonts w:ascii="Times New Roman" w:hAnsi="Times New Roman"/>
                <w:color w:val="000000"/>
                <w:kern w:val="0"/>
                <w:sz w:val="18"/>
                <w:szCs w:val="18"/>
              </w:rPr>
              <w:t>2.3</w:t>
            </w:r>
          </w:p>
        </w:tc>
        <w:tc>
          <w:tcPr>
            <w:tcW w:w="0" w:type="auto"/>
            <w:vAlign w:val="center"/>
          </w:tcPr>
          <w:p w14:paraId="63BCFE7A" w14:textId="35A742A2"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71.03%</w:t>
            </w:r>
          </w:p>
        </w:tc>
        <w:tc>
          <w:tcPr>
            <w:tcW w:w="0" w:type="auto"/>
            <w:vAlign w:val="center"/>
          </w:tcPr>
          <w:p w14:paraId="647B6ADB" w14:textId="6CB4191D"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2.85%</w:t>
            </w:r>
          </w:p>
        </w:tc>
        <w:tc>
          <w:tcPr>
            <w:tcW w:w="0" w:type="auto"/>
            <w:vAlign w:val="center"/>
          </w:tcPr>
          <w:p w14:paraId="6DBF39E8" w14:textId="54346CB0"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85.89%</w:t>
            </w:r>
          </w:p>
        </w:tc>
        <w:tc>
          <w:tcPr>
            <w:tcW w:w="0" w:type="auto"/>
            <w:vAlign w:val="center"/>
          </w:tcPr>
          <w:p w14:paraId="5C1D7E21" w14:textId="7A3A7F37"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36.82</w:t>
            </w:r>
          </w:p>
        </w:tc>
      </w:tr>
      <w:tr w:rsidR="00250CFF" w14:paraId="43B909F7" w14:textId="77777777" w:rsidTr="00250CFF">
        <w:trPr>
          <w:jc w:val="center"/>
        </w:trPr>
        <w:tc>
          <w:tcPr>
            <w:tcW w:w="0" w:type="auto"/>
            <w:vAlign w:val="center"/>
          </w:tcPr>
          <w:p w14:paraId="303E0054" w14:textId="43F6F5CD" w:rsidR="00250CFF" w:rsidRPr="00250CFF" w:rsidRDefault="00250CFF" w:rsidP="00250CFF">
            <w:pPr>
              <w:spacing w:line="0" w:lineRule="atLeast"/>
              <w:jc w:val="center"/>
              <w:rPr>
                <w:rFonts w:ascii="Times New Roman" w:hAnsi="Times New Roman"/>
                <w:color w:val="000000"/>
                <w:kern w:val="0"/>
                <w:sz w:val="18"/>
                <w:szCs w:val="18"/>
              </w:rPr>
            </w:pPr>
            <w:r>
              <w:rPr>
                <w:rFonts w:ascii="Times New Roman" w:hAnsi="Times New Roman"/>
                <w:color w:val="000000"/>
                <w:kern w:val="0"/>
                <w:sz w:val="18"/>
                <w:szCs w:val="18"/>
              </w:rPr>
              <w:t>Model</w:t>
            </w:r>
            <w:r w:rsidRPr="00250CFF">
              <w:rPr>
                <w:rFonts w:ascii="Times New Roman" w:hAnsi="Times New Roman"/>
                <w:color w:val="000000"/>
                <w:kern w:val="0"/>
                <w:sz w:val="18"/>
                <w:szCs w:val="18"/>
              </w:rPr>
              <w:t>3</w:t>
            </w:r>
          </w:p>
        </w:tc>
        <w:tc>
          <w:tcPr>
            <w:tcW w:w="0" w:type="auto"/>
            <w:vAlign w:val="center"/>
          </w:tcPr>
          <w:p w14:paraId="559F517C" w14:textId="7FD00F57"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98.65%</w:t>
            </w:r>
          </w:p>
        </w:tc>
        <w:tc>
          <w:tcPr>
            <w:tcW w:w="0" w:type="auto"/>
            <w:vAlign w:val="center"/>
          </w:tcPr>
          <w:p w14:paraId="5C05DA03" w14:textId="6BE97A08"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88.89%</w:t>
            </w:r>
          </w:p>
        </w:tc>
        <w:tc>
          <w:tcPr>
            <w:tcW w:w="0" w:type="auto"/>
            <w:vAlign w:val="center"/>
          </w:tcPr>
          <w:p w14:paraId="6789885E" w14:textId="76FB87CE"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98.98%</w:t>
            </w:r>
          </w:p>
        </w:tc>
        <w:tc>
          <w:tcPr>
            <w:tcW w:w="0" w:type="auto"/>
            <w:vAlign w:val="center"/>
          </w:tcPr>
          <w:p w14:paraId="224171D7" w14:textId="2A95D044" w:rsidR="00250CFF" w:rsidRPr="00250CFF" w:rsidRDefault="00250CFF" w:rsidP="00250CFF">
            <w:pPr>
              <w:spacing w:line="0" w:lineRule="atLeast"/>
              <w:jc w:val="center"/>
              <w:rPr>
                <w:rFonts w:ascii="Times New Roman" w:hAnsi="Times New Roman"/>
                <w:color w:val="000000"/>
                <w:kern w:val="0"/>
                <w:sz w:val="18"/>
                <w:szCs w:val="18"/>
              </w:rPr>
            </w:pPr>
            <w:r w:rsidRPr="00250CFF">
              <w:rPr>
                <w:rFonts w:ascii="Times New Roman" w:hAnsi="Times New Roman"/>
                <w:color w:val="000000"/>
                <w:kern w:val="0"/>
                <w:sz w:val="18"/>
                <w:szCs w:val="18"/>
              </w:rPr>
              <w:t>92.83%</w:t>
            </w:r>
          </w:p>
        </w:tc>
      </w:tr>
    </w:tbl>
    <w:p w14:paraId="6F7ECA0D" w14:textId="4B7ACBCA" w:rsidR="00250CFF" w:rsidRDefault="00250CFF" w:rsidP="00995E3B">
      <w:pPr>
        <w:ind w:firstLine="360"/>
        <w:rPr>
          <w:rFonts w:ascii="Times New Roman" w:hAnsi="Times New Roman" w:cs="宋体"/>
          <w:color w:val="000000"/>
          <w:kern w:val="0"/>
        </w:rPr>
      </w:pPr>
    </w:p>
    <w:p w14:paraId="40E8E4D1" w14:textId="77777777" w:rsidR="00250CFF" w:rsidRPr="00335CA0" w:rsidRDefault="00250CFF" w:rsidP="00995E3B">
      <w:pPr>
        <w:ind w:firstLine="360"/>
        <w:rPr>
          <w:rFonts w:ascii="Times New Roman" w:hAnsi="Times New Roman"/>
          <w:color w:val="000000"/>
          <w:kern w:val="0"/>
        </w:rPr>
      </w:pPr>
    </w:p>
    <w:p w14:paraId="13261427" w14:textId="7CBF050A" w:rsidR="00700806" w:rsidRPr="00335CA0" w:rsidRDefault="00335CA0" w:rsidP="00921CDF">
      <w:pPr>
        <w:ind w:firstLine="360"/>
        <w:rPr>
          <w:rFonts w:ascii="Times New Roman" w:hAnsi="Times New Roman"/>
          <w:color w:val="000000"/>
          <w:kern w:val="0"/>
        </w:rPr>
      </w:pPr>
      <w:r w:rsidRPr="00335CA0">
        <w:rPr>
          <w:rFonts w:ascii="Times New Roman" w:hAnsi="Times New Roman"/>
          <w:color w:val="000000"/>
          <w:kern w:val="0"/>
        </w:rPr>
        <w:t>1</w:t>
      </w:r>
      <w:r w:rsidRPr="00335CA0">
        <w:rPr>
          <w:rFonts w:ascii="Times New Roman" w:hAnsi="Times New Roman" w:cs="宋体" w:hint="eastAsia"/>
          <w:color w:val="000000"/>
          <w:kern w:val="0"/>
        </w:rPr>
        <w:t>）</w:t>
      </w:r>
      <w:r w:rsidR="00617E25" w:rsidRPr="00335CA0">
        <w:rPr>
          <w:rFonts w:ascii="Times New Roman" w:hAnsi="Times New Roman"/>
          <w:color w:val="000000"/>
          <w:kern w:val="0"/>
        </w:rPr>
        <w:t>M</w:t>
      </w:r>
      <w:r w:rsidR="00617E25" w:rsidRPr="00335CA0">
        <w:rPr>
          <w:rFonts w:ascii="Times New Roman" w:hAnsi="Times New Roman" w:hint="eastAsia"/>
          <w:color w:val="000000"/>
          <w:kern w:val="0"/>
        </w:rPr>
        <w:t>odel</w:t>
      </w:r>
      <w:r w:rsidR="00617E25" w:rsidRPr="00335CA0">
        <w:rPr>
          <w:rFonts w:ascii="Times New Roman" w:hAnsi="Times New Roman"/>
          <w:color w:val="000000"/>
          <w:kern w:val="0"/>
        </w:rPr>
        <w:t>2.1</w:t>
      </w:r>
      <w:r w:rsidR="00617E25" w:rsidRPr="00335CA0">
        <w:rPr>
          <w:rFonts w:ascii="Times New Roman" w:hAnsi="Times New Roman" w:cs="宋体" w:hint="eastAsia"/>
          <w:color w:val="000000"/>
          <w:kern w:val="0"/>
        </w:rPr>
        <w:t>通过</w:t>
      </w:r>
      <w:r w:rsidR="00910DDC" w:rsidRPr="00335CA0">
        <w:rPr>
          <w:rFonts w:ascii="Times New Roman" w:hAnsi="Times New Roman" w:cs="宋体" w:hint="eastAsia"/>
          <w:color w:val="000000"/>
          <w:kern w:val="0"/>
        </w:rPr>
        <w:t>增大训练</w:t>
      </w:r>
      <w:r w:rsidR="00617E25" w:rsidRPr="00335CA0">
        <w:rPr>
          <w:rFonts w:ascii="Times New Roman" w:hAnsi="Times New Roman" w:cs="宋体" w:hint="eastAsia"/>
          <w:color w:val="000000"/>
          <w:kern w:val="0"/>
        </w:rPr>
        <w:t>数据集</w:t>
      </w:r>
      <w:r w:rsidR="00910DDC" w:rsidRPr="00335CA0">
        <w:rPr>
          <w:rFonts w:ascii="Times New Roman" w:hAnsi="Times New Roman" w:cs="宋体" w:hint="eastAsia"/>
          <w:color w:val="000000"/>
          <w:kern w:val="0"/>
        </w:rPr>
        <w:t>（</w:t>
      </w:r>
      <w:r w:rsidR="00617E25" w:rsidRPr="00335CA0">
        <w:rPr>
          <w:rFonts w:ascii="Times New Roman" w:hAnsi="Times New Roman" w:cs="宋体" w:hint="eastAsia"/>
          <w:color w:val="000000"/>
          <w:kern w:val="0"/>
        </w:rPr>
        <w:t>从</w:t>
      </w:r>
      <w:r w:rsidR="00617E25" w:rsidRPr="00335CA0">
        <w:rPr>
          <w:rFonts w:ascii="Times New Roman" w:hAnsi="Times New Roman" w:hint="eastAsia"/>
          <w:color w:val="000000"/>
          <w:kern w:val="0"/>
        </w:rPr>
        <w:t>10</w:t>
      </w:r>
      <w:r w:rsidR="00617E25" w:rsidRPr="00335CA0">
        <w:rPr>
          <w:rFonts w:ascii="Times New Roman" w:hAnsi="Times New Roman" w:cs="宋体" w:hint="eastAsia"/>
          <w:color w:val="000000"/>
          <w:kern w:val="0"/>
        </w:rPr>
        <w:t>万到</w:t>
      </w:r>
      <w:r w:rsidR="00617E25" w:rsidRPr="00335CA0">
        <w:rPr>
          <w:rFonts w:ascii="Times New Roman" w:hAnsi="Times New Roman" w:hint="eastAsia"/>
          <w:color w:val="000000"/>
          <w:kern w:val="0"/>
        </w:rPr>
        <w:t>20</w:t>
      </w:r>
      <w:r w:rsidR="00617E25" w:rsidRPr="00335CA0">
        <w:rPr>
          <w:rFonts w:ascii="Times New Roman" w:hAnsi="Times New Roman" w:cs="宋体" w:hint="eastAsia"/>
          <w:color w:val="000000"/>
          <w:kern w:val="0"/>
        </w:rPr>
        <w:t>万</w:t>
      </w:r>
      <w:r w:rsidR="00910DDC" w:rsidRPr="00335CA0">
        <w:rPr>
          <w:rFonts w:ascii="Times New Roman" w:hAnsi="Times New Roman" w:cs="宋体" w:hint="eastAsia"/>
          <w:color w:val="000000"/>
          <w:kern w:val="0"/>
        </w:rPr>
        <w:t>）达到增强模型健壮性的目的</w:t>
      </w:r>
      <w:r w:rsidR="00700806" w:rsidRPr="00335CA0">
        <w:rPr>
          <w:rFonts w:ascii="Times New Roman" w:hAnsi="Times New Roman" w:cs="宋体" w:hint="eastAsia"/>
          <w:color w:val="000000"/>
          <w:kern w:val="0"/>
        </w:rPr>
        <w:t>。</w:t>
      </w:r>
      <w:r w:rsidR="00910DDC" w:rsidRPr="00335CA0">
        <w:rPr>
          <w:rFonts w:ascii="Times New Roman" w:hAnsi="Times New Roman" w:cs="宋体" w:hint="eastAsia"/>
          <w:color w:val="000000"/>
          <w:kern w:val="0"/>
        </w:rPr>
        <w:t>由实验数据可知，</w:t>
      </w:r>
      <w:r w:rsidR="002161F6" w:rsidRPr="00335CA0">
        <w:rPr>
          <w:rFonts w:ascii="Times New Roman" w:hAnsi="Times New Roman" w:cs="宋体" w:hint="eastAsia"/>
          <w:color w:val="000000"/>
          <w:kern w:val="0"/>
        </w:rPr>
        <w:t>训练样本数据越多，模型的</w:t>
      </w:r>
      <w:r w:rsidR="00910DDC" w:rsidRPr="00335CA0">
        <w:rPr>
          <w:rFonts w:ascii="Times New Roman" w:hAnsi="Times New Roman" w:cs="宋体" w:hint="eastAsia"/>
          <w:color w:val="000000"/>
          <w:kern w:val="0"/>
        </w:rPr>
        <w:t>健壮性</w:t>
      </w:r>
      <w:r w:rsidR="002161F6" w:rsidRPr="00335CA0">
        <w:rPr>
          <w:rFonts w:ascii="Times New Roman" w:hAnsi="Times New Roman" w:cs="宋体" w:hint="eastAsia"/>
          <w:color w:val="000000"/>
          <w:kern w:val="0"/>
        </w:rPr>
        <w:t>越</w:t>
      </w:r>
      <w:r w:rsidR="00700806" w:rsidRPr="00335CA0">
        <w:rPr>
          <w:rFonts w:ascii="Times New Roman" w:hAnsi="Times New Roman" w:cs="宋体" w:hint="eastAsia"/>
          <w:color w:val="000000"/>
          <w:kern w:val="0"/>
        </w:rPr>
        <w:t>好</w:t>
      </w:r>
      <w:r w:rsidR="00FD437C" w:rsidRPr="00335CA0">
        <w:rPr>
          <w:rFonts w:ascii="Times New Roman" w:hAnsi="Times New Roman" w:cs="宋体" w:hint="eastAsia"/>
          <w:color w:val="000000"/>
          <w:kern w:val="0"/>
        </w:rPr>
        <w:t>（在</w:t>
      </w:r>
      <w:r w:rsidR="00FD437C" w:rsidRPr="00335CA0">
        <w:rPr>
          <w:rFonts w:ascii="Times New Roman" w:hAnsi="Times New Roman" w:hint="eastAsia"/>
          <w:color w:val="000000"/>
          <w:kern w:val="0"/>
        </w:rPr>
        <w:t>F</w:t>
      </w:r>
      <w:r w:rsidR="00FD437C" w:rsidRPr="00335CA0">
        <w:rPr>
          <w:rFonts w:ascii="Times New Roman" w:hAnsi="Times New Roman" w:cs="宋体" w:hint="eastAsia"/>
          <w:color w:val="000000"/>
          <w:kern w:val="0"/>
        </w:rPr>
        <w:t>与</w:t>
      </w:r>
      <w:r w:rsidR="00FD437C" w:rsidRPr="00335CA0">
        <w:rPr>
          <w:rFonts w:ascii="Times New Roman" w:hAnsi="Times New Roman" w:hint="eastAsia"/>
          <w:color w:val="000000"/>
          <w:kern w:val="0"/>
        </w:rPr>
        <w:t>FT</w:t>
      </w:r>
      <w:r w:rsidR="00FD437C" w:rsidRPr="00335CA0">
        <w:rPr>
          <w:rFonts w:ascii="Times New Roman" w:hAnsi="Times New Roman" w:cs="宋体" w:hint="eastAsia"/>
          <w:color w:val="000000"/>
          <w:kern w:val="0"/>
        </w:rPr>
        <w:t>情况下，模型的对抗样本检出率达到</w:t>
      </w:r>
      <w:r w:rsidR="00FD437C" w:rsidRPr="00335CA0">
        <w:rPr>
          <w:rFonts w:ascii="Times New Roman" w:hAnsi="Times New Roman" w:hint="eastAsia"/>
          <w:color w:val="000000"/>
          <w:kern w:val="0"/>
        </w:rPr>
        <w:t>96</w:t>
      </w:r>
      <w:r w:rsidR="00FD437C" w:rsidRPr="00335CA0">
        <w:rPr>
          <w:rFonts w:ascii="Times New Roman" w:hAnsi="Times New Roman"/>
          <w:color w:val="000000"/>
          <w:kern w:val="0"/>
        </w:rPr>
        <w:t>.</w:t>
      </w:r>
      <w:r w:rsidR="00FD437C" w:rsidRPr="00335CA0">
        <w:rPr>
          <w:rFonts w:ascii="Times New Roman" w:hAnsi="Times New Roman" w:hint="eastAsia"/>
          <w:color w:val="000000"/>
          <w:kern w:val="0"/>
        </w:rPr>
        <w:t>7%</w:t>
      </w:r>
      <w:r w:rsidR="00FD437C" w:rsidRPr="00335CA0">
        <w:rPr>
          <w:rFonts w:ascii="Times New Roman" w:hAnsi="Times New Roman" w:cs="宋体" w:hint="eastAsia"/>
          <w:color w:val="000000"/>
          <w:kern w:val="0"/>
        </w:rPr>
        <w:t>）</w:t>
      </w:r>
      <w:r w:rsidR="00ED7EAF" w:rsidRPr="00335CA0">
        <w:rPr>
          <w:rFonts w:ascii="Times New Roman" w:hAnsi="Times New Roman" w:cs="宋体" w:hint="eastAsia"/>
          <w:color w:val="000000"/>
          <w:kern w:val="0"/>
        </w:rPr>
        <w:t>，同时有研究者认为集合多个分类器可以使模型更稳定</w:t>
      </w:r>
      <w:r w:rsidR="00ED7EAF" w:rsidRPr="00335CA0">
        <w:rPr>
          <w:rFonts w:ascii="Times New Roman" w:hAnsi="Times New Roman" w:hint="eastAsia"/>
          <w:color w:val="000000"/>
          <w:kern w:val="0"/>
          <w:vertAlign w:val="superscript"/>
        </w:rPr>
        <w:t>[</w:t>
      </w:r>
      <w:r w:rsidR="00ED7EAF" w:rsidRPr="00335CA0">
        <w:rPr>
          <w:rFonts w:ascii="Times New Roman" w:hAnsi="Times New Roman"/>
          <w:color w:val="000000"/>
          <w:kern w:val="0"/>
          <w:vertAlign w:val="superscript"/>
        </w:rPr>
        <w:t>2</w:t>
      </w:r>
      <w:r w:rsidR="00B55729">
        <w:rPr>
          <w:rFonts w:ascii="Times New Roman" w:hAnsi="Times New Roman"/>
          <w:color w:val="000000"/>
          <w:kern w:val="0"/>
          <w:vertAlign w:val="superscript"/>
        </w:rPr>
        <w:t>4</w:t>
      </w:r>
      <w:r w:rsidR="00ED7EAF" w:rsidRPr="00335CA0">
        <w:rPr>
          <w:rFonts w:ascii="Times New Roman" w:hAnsi="Times New Roman" w:hint="eastAsia"/>
          <w:color w:val="000000"/>
          <w:kern w:val="0"/>
          <w:vertAlign w:val="superscript"/>
        </w:rPr>
        <w:t>]</w:t>
      </w:r>
      <w:r>
        <w:rPr>
          <w:rFonts w:ascii="Times New Roman" w:hAnsi="Times New Roman" w:cs="宋体" w:hint="eastAsia"/>
          <w:color w:val="000000"/>
          <w:kern w:val="0"/>
        </w:rPr>
        <w:t>。</w:t>
      </w:r>
    </w:p>
    <w:p w14:paraId="239E13FB" w14:textId="7E4007AB" w:rsidR="00617E25" w:rsidRPr="00335CA0" w:rsidRDefault="00335CA0" w:rsidP="00921CDF">
      <w:pPr>
        <w:ind w:firstLine="360"/>
        <w:rPr>
          <w:rFonts w:ascii="Times New Roman" w:hAnsi="Times New Roman"/>
          <w:color w:val="000000"/>
          <w:kern w:val="0"/>
        </w:rPr>
      </w:pPr>
      <w:r>
        <w:rPr>
          <w:rFonts w:ascii="Times New Roman" w:hAnsi="Times New Roman"/>
          <w:color w:val="000000"/>
          <w:kern w:val="0"/>
        </w:rPr>
        <w:t>2</w:t>
      </w:r>
      <w:r>
        <w:rPr>
          <w:rFonts w:ascii="Times New Roman" w:hAnsi="Times New Roman" w:hint="eastAsia"/>
          <w:color w:val="000000"/>
          <w:kern w:val="0"/>
        </w:rPr>
        <w:t>）</w:t>
      </w:r>
      <w:r w:rsidRPr="00335CA0">
        <w:rPr>
          <w:rFonts w:ascii="Times New Roman" w:hAnsi="Times New Roman" w:hint="eastAsia"/>
          <w:color w:val="000000"/>
          <w:kern w:val="0"/>
        </w:rPr>
        <w:t>Model</w:t>
      </w:r>
      <w:r w:rsidR="00700806" w:rsidRPr="00335CA0">
        <w:rPr>
          <w:rFonts w:ascii="Times New Roman" w:hAnsi="Times New Roman" w:hint="eastAsia"/>
          <w:color w:val="000000"/>
          <w:kern w:val="0"/>
        </w:rPr>
        <w:t>2.</w:t>
      </w:r>
      <w:r w:rsidR="00FD437C" w:rsidRPr="00335CA0">
        <w:rPr>
          <w:rFonts w:ascii="Times New Roman" w:hAnsi="Times New Roman" w:hint="eastAsia"/>
          <w:color w:val="000000"/>
          <w:kern w:val="0"/>
        </w:rPr>
        <w:t>2</w:t>
      </w:r>
      <w:r w:rsidR="00FD437C" w:rsidRPr="00335CA0">
        <w:rPr>
          <w:rFonts w:ascii="Times New Roman" w:hAnsi="Times New Roman" w:cs="宋体" w:hint="eastAsia"/>
          <w:color w:val="000000"/>
          <w:kern w:val="0"/>
        </w:rPr>
        <w:t>在训练过程中</w:t>
      </w:r>
      <w:r w:rsidR="00700806" w:rsidRPr="00335CA0">
        <w:rPr>
          <w:rFonts w:ascii="Times New Roman" w:hAnsi="Times New Roman" w:cs="宋体" w:hint="eastAsia"/>
          <w:color w:val="000000"/>
          <w:kern w:val="0"/>
        </w:rPr>
        <w:t>添加大量</w:t>
      </w:r>
      <w:r w:rsidR="00FD437C" w:rsidRPr="00335CA0">
        <w:rPr>
          <w:rFonts w:ascii="Times New Roman" w:hAnsi="Times New Roman" w:cs="宋体" w:hint="eastAsia"/>
          <w:color w:val="000000"/>
          <w:kern w:val="0"/>
        </w:rPr>
        <w:t>生成的</w:t>
      </w:r>
      <w:r w:rsidR="00700806" w:rsidRPr="00335CA0">
        <w:rPr>
          <w:rFonts w:ascii="Times New Roman" w:hAnsi="Times New Roman" w:cs="宋体" w:hint="eastAsia"/>
          <w:color w:val="000000"/>
          <w:kern w:val="0"/>
        </w:rPr>
        <w:t>对抗样本</w:t>
      </w:r>
      <w:r>
        <w:rPr>
          <w:rFonts w:ascii="Times New Roman" w:hAnsi="Times New Roman" w:cs="宋体" w:hint="eastAsia"/>
          <w:color w:val="000000"/>
          <w:kern w:val="0"/>
        </w:rPr>
        <w:t>，</w:t>
      </w:r>
      <w:r w:rsidR="001F0CD9" w:rsidRPr="00335CA0">
        <w:rPr>
          <w:rFonts w:ascii="Times New Roman" w:hAnsi="Times New Roman" w:cs="宋体" w:hint="eastAsia"/>
          <w:color w:val="000000"/>
          <w:kern w:val="0"/>
        </w:rPr>
        <w:t>在机器学习中，</w:t>
      </w:r>
      <w:r>
        <w:rPr>
          <w:rFonts w:ascii="Times New Roman" w:hAnsi="Times New Roman" w:cs="宋体" w:hint="eastAsia"/>
          <w:color w:val="000000"/>
          <w:kern w:val="0"/>
        </w:rPr>
        <w:t>该</w:t>
      </w:r>
      <w:r w:rsidR="00700806" w:rsidRPr="00335CA0">
        <w:rPr>
          <w:rFonts w:ascii="Times New Roman" w:hAnsi="Times New Roman" w:cs="宋体" w:hint="eastAsia"/>
          <w:color w:val="000000"/>
          <w:kern w:val="0"/>
        </w:rPr>
        <w:t>方法</w:t>
      </w:r>
      <w:r>
        <w:rPr>
          <w:rFonts w:ascii="Times New Roman" w:hAnsi="Times New Roman" w:cs="宋体" w:hint="eastAsia"/>
          <w:color w:val="000000"/>
          <w:kern w:val="0"/>
        </w:rPr>
        <w:t>称为</w:t>
      </w:r>
      <w:r w:rsidR="001F0CD9" w:rsidRPr="00335CA0">
        <w:rPr>
          <w:rFonts w:ascii="Times New Roman" w:hAnsi="Times New Roman" w:cs="宋体" w:hint="eastAsia"/>
          <w:color w:val="000000"/>
          <w:kern w:val="0"/>
        </w:rPr>
        <w:t>对抗性训练。</w:t>
      </w:r>
      <w:r>
        <w:rPr>
          <w:rFonts w:ascii="Times New Roman" w:hAnsi="Times New Roman" w:cs="宋体" w:hint="eastAsia"/>
          <w:color w:val="000000"/>
          <w:kern w:val="0"/>
        </w:rPr>
        <w:t>本文</w:t>
      </w:r>
      <w:r>
        <w:rPr>
          <w:rFonts w:ascii="Times New Roman" w:hAnsi="Times New Roman" w:cs="宋体"/>
          <w:color w:val="000000"/>
          <w:kern w:val="0"/>
        </w:rPr>
        <w:t>将</w:t>
      </w:r>
      <w:r w:rsidR="001F0CD9" w:rsidRPr="00335CA0">
        <w:rPr>
          <w:rFonts w:ascii="Times New Roman" w:hAnsi="Times New Roman" w:cs="宋体" w:hint="eastAsia"/>
          <w:color w:val="000000"/>
          <w:kern w:val="0"/>
        </w:rPr>
        <w:t>约</w:t>
      </w:r>
      <w:r w:rsidR="001F0CD9" w:rsidRPr="00335CA0">
        <w:rPr>
          <w:rFonts w:ascii="Times New Roman" w:hAnsi="Times New Roman" w:hint="eastAsia"/>
          <w:color w:val="000000"/>
          <w:kern w:val="0"/>
        </w:rPr>
        <w:t>7000</w:t>
      </w:r>
      <w:r>
        <w:rPr>
          <w:rFonts w:ascii="Times New Roman" w:hAnsi="Times New Roman" w:cs="宋体" w:hint="eastAsia"/>
          <w:color w:val="000000"/>
          <w:kern w:val="0"/>
        </w:rPr>
        <w:t>个对抗样本加入</w:t>
      </w:r>
      <w:r w:rsidR="002161F6" w:rsidRPr="00335CA0">
        <w:rPr>
          <w:rFonts w:ascii="Times New Roman" w:hAnsi="Times New Roman" w:hint="eastAsia"/>
          <w:color w:val="000000"/>
          <w:kern w:val="0"/>
        </w:rPr>
        <w:t>Model</w:t>
      </w:r>
      <w:r w:rsidR="001F0CD9" w:rsidRPr="00335CA0">
        <w:rPr>
          <w:rFonts w:ascii="Times New Roman" w:hAnsi="Times New Roman" w:hint="eastAsia"/>
          <w:color w:val="000000"/>
          <w:kern w:val="0"/>
        </w:rPr>
        <w:t>2.2</w:t>
      </w:r>
      <w:r w:rsidR="001F0CD9" w:rsidRPr="00335CA0">
        <w:rPr>
          <w:rFonts w:ascii="Times New Roman" w:hAnsi="Times New Roman" w:cs="宋体" w:hint="eastAsia"/>
          <w:color w:val="000000"/>
          <w:kern w:val="0"/>
        </w:rPr>
        <w:t>训练中</w:t>
      </w:r>
      <w:r>
        <w:rPr>
          <w:rFonts w:ascii="Times New Roman" w:hAnsi="Times New Roman" w:cs="宋体" w:hint="eastAsia"/>
          <w:color w:val="000000"/>
          <w:kern w:val="0"/>
        </w:rPr>
        <w:t>，</w:t>
      </w:r>
      <w:r w:rsidR="008F6AC6" w:rsidRPr="00335CA0">
        <w:rPr>
          <w:rFonts w:ascii="Times New Roman" w:hAnsi="Times New Roman" w:cs="宋体" w:hint="eastAsia"/>
          <w:color w:val="000000"/>
          <w:kern w:val="0"/>
        </w:rPr>
        <w:t>实验结果表明，</w:t>
      </w:r>
      <w:r>
        <w:rPr>
          <w:rFonts w:ascii="Times New Roman" w:hAnsi="Times New Roman" w:cs="宋体" w:hint="eastAsia"/>
          <w:color w:val="000000"/>
          <w:kern w:val="0"/>
        </w:rPr>
        <w:t>Model</w:t>
      </w:r>
      <w:r w:rsidR="008F6AC6" w:rsidRPr="00335CA0">
        <w:rPr>
          <w:rFonts w:ascii="Times New Roman" w:hAnsi="Times New Roman" w:hint="eastAsia"/>
          <w:color w:val="000000"/>
          <w:kern w:val="0"/>
        </w:rPr>
        <w:t>2.2</w:t>
      </w:r>
      <w:r>
        <w:rPr>
          <w:rFonts w:ascii="Times New Roman" w:hAnsi="Times New Roman" w:cs="宋体" w:hint="eastAsia"/>
          <w:color w:val="000000"/>
          <w:kern w:val="0"/>
        </w:rPr>
        <w:t>准确率有很大</w:t>
      </w:r>
      <w:r w:rsidR="001F0CD9" w:rsidRPr="00335CA0">
        <w:rPr>
          <w:rFonts w:ascii="Times New Roman" w:hAnsi="Times New Roman" w:cs="宋体" w:hint="eastAsia"/>
          <w:color w:val="000000"/>
          <w:kern w:val="0"/>
        </w:rPr>
        <w:t>提升</w:t>
      </w:r>
      <w:r w:rsidR="00FD437C" w:rsidRPr="00335CA0">
        <w:rPr>
          <w:rFonts w:ascii="Times New Roman" w:hAnsi="Times New Roman" w:cs="宋体" w:hint="eastAsia"/>
          <w:color w:val="000000"/>
          <w:kern w:val="0"/>
        </w:rPr>
        <w:t>（</w:t>
      </w:r>
      <w:r>
        <w:rPr>
          <w:rFonts w:ascii="Times New Roman" w:hAnsi="Times New Roman" w:cs="宋体" w:hint="eastAsia"/>
          <w:color w:val="000000"/>
          <w:kern w:val="0"/>
        </w:rPr>
        <w:t>尤其</w:t>
      </w:r>
      <w:r w:rsidR="00FD437C" w:rsidRPr="00335CA0">
        <w:rPr>
          <w:rFonts w:ascii="Times New Roman" w:hAnsi="Times New Roman" w:cs="宋体" w:hint="eastAsia"/>
          <w:color w:val="000000"/>
          <w:kern w:val="0"/>
        </w:rPr>
        <w:t>在</w:t>
      </w:r>
      <w:r w:rsidR="00FD437C" w:rsidRPr="00335CA0">
        <w:rPr>
          <w:rFonts w:ascii="Times New Roman" w:hAnsi="Times New Roman" w:hint="eastAsia"/>
          <w:color w:val="000000"/>
          <w:kern w:val="0"/>
        </w:rPr>
        <w:t>FC</w:t>
      </w:r>
      <w:r w:rsidR="00FD437C" w:rsidRPr="00335CA0">
        <w:rPr>
          <w:rFonts w:ascii="Times New Roman" w:hAnsi="Times New Roman" w:cs="宋体" w:hint="eastAsia"/>
          <w:color w:val="000000"/>
          <w:kern w:val="0"/>
        </w:rPr>
        <w:t>与</w:t>
      </w:r>
      <w:r w:rsidR="00FD437C" w:rsidRPr="00335CA0">
        <w:rPr>
          <w:rFonts w:ascii="Times New Roman" w:hAnsi="Times New Roman" w:hint="eastAsia"/>
          <w:color w:val="000000"/>
          <w:kern w:val="0"/>
        </w:rPr>
        <w:t>FTC</w:t>
      </w:r>
      <w:r w:rsidR="00FD437C" w:rsidRPr="00335CA0">
        <w:rPr>
          <w:rFonts w:ascii="Times New Roman" w:hAnsi="Times New Roman" w:cs="宋体" w:hint="eastAsia"/>
          <w:color w:val="000000"/>
          <w:kern w:val="0"/>
        </w:rPr>
        <w:t>两种攻击</w:t>
      </w:r>
      <w:r>
        <w:rPr>
          <w:rFonts w:ascii="Times New Roman" w:hAnsi="Times New Roman" w:cs="宋体" w:hint="eastAsia"/>
          <w:color w:val="000000"/>
          <w:kern w:val="0"/>
        </w:rPr>
        <w:t>场景下</w:t>
      </w:r>
      <w:r w:rsidR="00FD437C" w:rsidRPr="00335CA0">
        <w:rPr>
          <w:rFonts w:ascii="Times New Roman" w:hAnsi="Times New Roman" w:cs="宋体" w:hint="eastAsia"/>
          <w:color w:val="000000"/>
          <w:kern w:val="0"/>
        </w:rPr>
        <w:t>模型表现出众）</w:t>
      </w:r>
      <w:r>
        <w:rPr>
          <w:rFonts w:ascii="Times New Roman" w:hAnsi="Times New Roman" w:cs="宋体" w:hint="eastAsia"/>
          <w:color w:val="000000"/>
          <w:kern w:val="0"/>
        </w:rPr>
        <w:t>，</w:t>
      </w:r>
      <w:r w:rsidR="00180A24" w:rsidRPr="00335CA0">
        <w:rPr>
          <w:rFonts w:ascii="Times New Roman" w:hAnsi="Times New Roman" w:cs="宋体" w:hint="eastAsia"/>
          <w:color w:val="000000"/>
          <w:kern w:val="0"/>
        </w:rPr>
        <w:t>主要原因是该模型在训练阶段</w:t>
      </w:r>
      <w:r w:rsidR="006F25BC" w:rsidRPr="00335CA0">
        <w:rPr>
          <w:rFonts w:ascii="Times New Roman" w:hAnsi="Times New Roman" w:cs="宋体" w:hint="eastAsia"/>
          <w:color w:val="000000"/>
          <w:kern w:val="0"/>
        </w:rPr>
        <w:t>已</w:t>
      </w:r>
      <w:r w:rsidR="00180A24" w:rsidRPr="00335CA0">
        <w:rPr>
          <w:rFonts w:ascii="Times New Roman" w:hAnsi="Times New Roman" w:cs="宋体" w:hint="eastAsia"/>
          <w:color w:val="000000"/>
          <w:kern w:val="0"/>
        </w:rPr>
        <w:t>具有对</w:t>
      </w:r>
      <w:r w:rsidR="006F25BC" w:rsidRPr="00335CA0">
        <w:rPr>
          <w:rFonts w:ascii="Times New Roman" w:hAnsi="Times New Roman" w:cs="宋体" w:hint="eastAsia"/>
          <w:color w:val="000000"/>
          <w:kern w:val="0"/>
        </w:rPr>
        <w:t>对抗</w:t>
      </w:r>
      <w:r w:rsidR="00180A24" w:rsidRPr="00335CA0">
        <w:rPr>
          <w:rFonts w:ascii="Times New Roman" w:hAnsi="Times New Roman" w:cs="宋体" w:hint="eastAsia"/>
          <w:color w:val="000000"/>
          <w:kern w:val="0"/>
        </w:rPr>
        <w:t>样本进行</w:t>
      </w:r>
      <w:r w:rsidR="006F25BC" w:rsidRPr="00335CA0">
        <w:rPr>
          <w:rFonts w:ascii="Times New Roman" w:hAnsi="Times New Roman" w:cs="宋体" w:hint="eastAsia"/>
          <w:color w:val="000000"/>
          <w:kern w:val="0"/>
        </w:rPr>
        <w:t>识别</w:t>
      </w:r>
      <w:r w:rsidR="00180A24" w:rsidRPr="00335CA0">
        <w:rPr>
          <w:rFonts w:ascii="Times New Roman" w:hAnsi="Times New Roman" w:cs="宋体" w:hint="eastAsia"/>
          <w:color w:val="000000"/>
          <w:kern w:val="0"/>
        </w:rPr>
        <w:t>的</w:t>
      </w:r>
      <w:r w:rsidR="006F25BC" w:rsidRPr="00335CA0">
        <w:rPr>
          <w:rFonts w:ascii="Times New Roman" w:hAnsi="Times New Roman" w:cs="宋体" w:hint="eastAsia"/>
          <w:color w:val="000000"/>
          <w:kern w:val="0"/>
        </w:rPr>
        <w:t>能力</w:t>
      </w:r>
      <w:r w:rsidR="00180A24" w:rsidRPr="00335CA0">
        <w:rPr>
          <w:rFonts w:ascii="Times New Roman" w:hAnsi="Times New Roman" w:cs="宋体" w:hint="eastAsia"/>
          <w:color w:val="000000"/>
          <w:kern w:val="0"/>
        </w:rPr>
        <w:t>，</w:t>
      </w:r>
      <w:r w:rsidR="006F25BC" w:rsidRPr="00335CA0">
        <w:rPr>
          <w:rFonts w:ascii="Times New Roman" w:hAnsi="Times New Roman" w:cs="宋体" w:hint="eastAsia"/>
          <w:color w:val="000000"/>
          <w:kern w:val="0"/>
        </w:rPr>
        <w:t>故</w:t>
      </w:r>
      <w:r w:rsidR="00180A24" w:rsidRPr="00335CA0">
        <w:rPr>
          <w:rFonts w:ascii="Times New Roman" w:hAnsi="Times New Roman" w:cs="宋体" w:hint="eastAsia"/>
          <w:color w:val="000000"/>
          <w:kern w:val="0"/>
        </w:rPr>
        <w:t>只要训练</w:t>
      </w:r>
      <w:r w:rsidR="006F25BC" w:rsidRPr="00335CA0">
        <w:rPr>
          <w:rFonts w:ascii="Times New Roman" w:hAnsi="Times New Roman" w:cs="宋体" w:hint="eastAsia"/>
          <w:color w:val="000000"/>
          <w:kern w:val="0"/>
        </w:rPr>
        <w:t>数据</w:t>
      </w:r>
      <w:r w:rsidR="00180A24" w:rsidRPr="00335CA0">
        <w:rPr>
          <w:rFonts w:ascii="Times New Roman" w:hAnsi="Times New Roman" w:cs="宋体" w:hint="eastAsia"/>
          <w:color w:val="000000"/>
          <w:kern w:val="0"/>
        </w:rPr>
        <w:t>集和测试</w:t>
      </w:r>
      <w:r w:rsidR="006F25BC" w:rsidRPr="00335CA0">
        <w:rPr>
          <w:rFonts w:ascii="Times New Roman" w:hAnsi="Times New Roman" w:cs="宋体" w:hint="eastAsia"/>
          <w:color w:val="000000"/>
          <w:kern w:val="0"/>
        </w:rPr>
        <w:t>数据</w:t>
      </w:r>
      <w:proofErr w:type="gramStart"/>
      <w:r w:rsidR="00180A24" w:rsidRPr="00335CA0">
        <w:rPr>
          <w:rFonts w:ascii="Times New Roman" w:hAnsi="Times New Roman" w:cs="宋体" w:hint="eastAsia"/>
          <w:color w:val="000000"/>
          <w:kern w:val="0"/>
        </w:rPr>
        <w:t>集具有</w:t>
      </w:r>
      <w:proofErr w:type="gramEnd"/>
      <w:r w:rsidR="006F25BC" w:rsidRPr="00335CA0">
        <w:rPr>
          <w:rFonts w:ascii="Times New Roman" w:hAnsi="Times New Roman" w:cs="宋体" w:hint="eastAsia"/>
          <w:color w:val="000000"/>
          <w:kern w:val="0"/>
        </w:rPr>
        <w:t>相似</w:t>
      </w:r>
      <w:r w:rsidR="00180A24" w:rsidRPr="00335CA0">
        <w:rPr>
          <w:rFonts w:ascii="Times New Roman" w:hAnsi="Times New Roman" w:cs="宋体" w:hint="eastAsia"/>
          <w:color w:val="000000"/>
          <w:kern w:val="0"/>
        </w:rPr>
        <w:t>的数据分布</w:t>
      </w:r>
      <w:r w:rsidR="006F25BC" w:rsidRPr="00335CA0">
        <w:rPr>
          <w:rFonts w:ascii="Times New Roman" w:hAnsi="Times New Roman" w:cs="宋体" w:hint="eastAsia"/>
          <w:color w:val="000000"/>
          <w:kern w:val="0"/>
        </w:rPr>
        <w:t>和样本特征</w:t>
      </w:r>
      <w:r w:rsidR="00180A24" w:rsidRPr="00335CA0">
        <w:rPr>
          <w:rFonts w:ascii="Times New Roman" w:hAnsi="Times New Roman" w:cs="宋体" w:hint="eastAsia"/>
          <w:color w:val="000000"/>
          <w:kern w:val="0"/>
        </w:rPr>
        <w:t>，该模型在</w:t>
      </w:r>
      <w:r w:rsidR="006F25BC" w:rsidRPr="00335CA0">
        <w:rPr>
          <w:rFonts w:ascii="Times New Roman" w:hAnsi="Times New Roman" w:cs="宋体" w:hint="eastAsia"/>
          <w:color w:val="000000"/>
          <w:kern w:val="0"/>
        </w:rPr>
        <w:t>对抗性学习的</w:t>
      </w:r>
      <w:r w:rsidR="00180A24" w:rsidRPr="00335CA0">
        <w:rPr>
          <w:rFonts w:ascii="Times New Roman" w:hAnsi="Times New Roman" w:cs="宋体" w:hint="eastAsia"/>
          <w:color w:val="000000"/>
          <w:kern w:val="0"/>
        </w:rPr>
        <w:t>测试</w:t>
      </w:r>
      <w:r>
        <w:rPr>
          <w:rFonts w:ascii="Times New Roman" w:hAnsi="Times New Roman" w:cs="宋体" w:hint="eastAsia"/>
          <w:color w:val="000000"/>
          <w:kern w:val="0"/>
        </w:rPr>
        <w:t>就</w:t>
      </w:r>
      <w:r w:rsidR="00180A24" w:rsidRPr="00335CA0">
        <w:rPr>
          <w:rFonts w:ascii="Times New Roman" w:hAnsi="Times New Roman" w:cs="宋体" w:hint="eastAsia"/>
          <w:color w:val="000000"/>
          <w:kern w:val="0"/>
        </w:rPr>
        <w:t>会有良好的性能</w:t>
      </w:r>
      <w:r>
        <w:rPr>
          <w:rFonts w:ascii="Times New Roman" w:hAnsi="Times New Roman" w:cs="宋体" w:hint="eastAsia"/>
          <w:color w:val="000000"/>
          <w:kern w:val="0"/>
        </w:rPr>
        <w:t>。</w:t>
      </w:r>
    </w:p>
    <w:p w14:paraId="2BD3D34B" w14:textId="1764EB43" w:rsidR="00180A24" w:rsidRPr="00335CA0" w:rsidRDefault="00C53934" w:rsidP="00921CDF">
      <w:pPr>
        <w:ind w:firstLine="360"/>
        <w:rPr>
          <w:rFonts w:ascii="Times New Roman" w:hAnsi="Times New Roman"/>
          <w:color w:val="000000"/>
          <w:kern w:val="0"/>
        </w:rPr>
      </w:pPr>
      <w:r>
        <w:rPr>
          <w:rFonts w:ascii="Times New Roman" w:hAnsi="Times New Roman" w:cs="宋体"/>
          <w:color w:val="000000"/>
          <w:kern w:val="0"/>
        </w:rPr>
        <w:t>3</w:t>
      </w:r>
      <w:r>
        <w:rPr>
          <w:rFonts w:ascii="Times New Roman" w:hAnsi="Times New Roman" w:cs="宋体" w:hint="eastAsia"/>
          <w:color w:val="000000"/>
          <w:kern w:val="0"/>
        </w:rPr>
        <w:t>）</w:t>
      </w:r>
      <w:r w:rsidR="00335CA0" w:rsidRPr="00335CA0">
        <w:rPr>
          <w:rFonts w:ascii="Times New Roman" w:hAnsi="Times New Roman" w:cs="宋体" w:hint="eastAsia"/>
          <w:color w:val="000000"/>
          <w:kern w:val="0"/>
        </w:rPr>
        <w:t>Model</w:t>
      </w:r>
      <w:r w:rsidR="00180A24" w:rsidRPr="00335CA0">
        <w:rPr>
          <w:rFonts w:ascii="Times New Roman" w:hAnsi="Times New Roman" w:cs="宋体"/>
          <w:color w:val="000000"/>
          <w:kern w:val="0"/>
        </w:rPr>
        <w:t>2.3</w:t>
      </w:r>
      <w:r>
        <w:rPr>
          <w:rFonts w:ascii="Times New Roman" w:hAnsi="Times New Roman" w:cs="宋体" w:hint="eastAsia"/>
          <w:color w:val="000000"/>
          <w:kern w:val="0"/>
        </w:rPr>
        <w:t>对</w:t>
      </w:r>
      <w:r w:rsidR="00180A24" w:rsidRPr="00335CA0">
        <w:rPr>
          <w:rFonts w:ascii="Times New Roman" w:hAnsi="Times New Roman" w:cs="宋体" w:hint="eastAsia"/>
          <w:color w:val="000000"/>
          <w:kern w:val="0"/>
        </w:rPr>
        <w:t>阈值</w:t>
      </w:r>
      <w:r>
        <w:rPr>
          <w:rFonts w:ascii="Times New Roman" w:hAnsi="Times New Roman" w:cs="宋体" w:hint="eastAsia"/>
          <w:color w:val="000000"/>
          <w:kern w:val="0"/>
        </w:rPr>
        <w:t>进行</w:t>
      </w:r>
      <w:r w:rsidRPr="00335CA0">
        <w:rPr>
          <w:rFonts w:ascii="Times New Roman" w:hAnsi="Times New Roman" w:cs="宋体" w:hint="eastAsia"/>
          <w:color w:val="000000"/>
          <w:kern w:val="0"/>
        </w:rPr>
        <w:t>调整</w:t>
      </w:r>
      <w:r w:rsidR="00180A24" w:rsidRPr="00335CA0">
        <w:rPr>
          <w:rFonts w:ascii="Times New Roman" w:hAnsi="Times New Roman" w:cs="宋体" w:hint="eastAsia"/>
          <w:color w:val="000000"/>
          <w:kern w:val="0"/>
        </w:rPr>
        <w:t>。如果</w:t>
      </w:r>
      <w:r>
        <w:rPr>
          <w:rFonts w:ascii="Times New Roman" w:hAnsi="Times New Roman" w:cs="宋体" w:hint="eastAsia"/>
          <w:color w:val="000000"/>
          <w:kern w:val="0"/>
        </w:rPr>
        <w:t>仍然使用默认</w:t>
      </w:r>
      <w:r w:rsidR="00180A24" w:rsidRPr="00335CA0">
        <w:rPr>
          <w:rFonts w:ascii="Times New Roman" w:hAnsi="Times New Roman" w:cs="宋体" w:hint="eastAsia"/>
          <w:color w:val="000000"/>
          <w:kern w:val="0"/>
        </w:rPr>
        <w:t>阈值</w:t>
      </w:r>
      <w:r>
        <w:rPr>
          <w:rFonts w:ascii="Times New Roman" w:hAnsi="Times New Roman" w:hint="eastAsia"/>
          <w:color w:val="000000"/>
          <w:kern w:val="0"/>
        </w:rPr>
        <w:t>（</w:t>
      </w:r>
      <w:r w:rsidRPr="00335CA0">
        <w:rPr>
          <w:rFonts w:ascii="Times New Roman" w:hAnsi="Times New Roman"/>
          <w:color w:val="000000"/>
          <w:kern w:val="0"/>
        </w:rPr>
        <w:t>0.5</w:t>
      </w:r>
      <w:r>
        <w:rPr>
          <w:rFonts w:ascii="Times New Roman" w:hAnsi="Times New Roman" w:hint="eastAsia"/>
          <w:color w:val="000000"/>
          <w:kern w:val="0"/>
        </w:rPr>
        <w:t>）</w:t>
      </w:r>
      <w:r w:rsidR="00180A24" w:rsidRPr="00335CA0">
        <w:rPr>
          <w:rFonts w:ascii="Times New Roman" w:hAnsi="Times New Roman" w:cs="宋体" w:hint="eastAsia"/>
          <w:color w:val="000000"/>
          <w:kern w:val="0"/>
        </w:rPr>
        <w:t>，</w:t>
      </w:r>
      <w:r>
        <w:rPr>
          <w:rFonts w:ascii="Times New Roman" w:hAnsi="Times New Roman" w:cs="宋体" w:hint="eastAsia"/>
          <w:color w:val="000000"/>
          <w:kern w:val="0"/>
        </w:rPr>
        <w:t>由于对抗样本的平均概率已经大幅</w:t>
      </w:r>
      <w:r w:rsidR="003247BE" w:rsidRPr="00335CA0">
        <w:rPr>
          <w:rFonts w:ascii="Times New Roman" w:hAnsi="Times New Roman" w:cs="宋体" w:hint="eastAsia"/>
          <w:color w:val="000000"/>
          <w:kern w:val="0"/>
        </w:rPr>
        <w:t>降低，</w:t>
      </w:r>
      <w:r w:rsidR="00180A24" w:rsidRPr="00335CA0">
        <w:rPr>
          <w:rFonts w:ascii="Times New Roman" w:hAnsi="Times New Roman" w:cs="宋体" w:hint="eastAsia"/>
          <w:color w:val="000000"/>
          <w:kern w:val="0"/>
        </w:rPr>
        <w:t>大多数对抗</w:t>
      </w:r>
      <w:r w:rsidR="003247BE" w:rsidRPr="00335CA0">
        <w:rPr>
          <w:rFonts w:ascii="Times New Roman" w:hAnsi="Times New Roman" w:cs="宋体" w:hint="eastAsia"/>
          <w:color w:val="000000"/>
          <w:kern w:val="0"/>
        </w:rPr>
        <w:t>样本将能成功逃逸，</w:t>
      </w:r>
      <w:r w:rsidRPr="00335CA0">
        <w:rPr>
          <w:rFonts w:ascii="Times New Roman" w:hAnsi="Times New Roman" w:cs="宋体" w:hint="eastAsia"/>
          <w:color w:val="000000"/>
          <w:kern w:val="0"/>
        </w:rPr>
        <w:t>会</w:t>
      </w:r>
      <w:r w:rsidR="003247BE" w:rsidRPr="00335CA0">
        <w:rPr>
          <w:rFonts w:ascii="Times New Roman" w:hAnsi="Times New Roman" w:cs="宋体" w:hint="eastAsia"/>
          <w:color w:val="000000"/>
          <w:kern w:val="0"/>
        </w:rPr>
        <w:t>对计算环境造成潜在损害</w:t>
      </w:r>
      <w:r w:rsidR="008F6AC6" w:rsidRPr="00335CA0">
        <w:rPr>
          <w:rFonts w:ascii="Times New Roman" w:hAnsi="Times New Roman" w:cs="宋体" w:hint="eastAsia"/>
          <w:color w:val="000000"/>
          <w:kern w:val="0"/>
        </w:rPr>
        <w:t>。通过</w:t>
      </w:r>
      <w:r w:rsidRPr="00335CA0">
        <w:rPr>
          <w:rFonts w:ascii="Times New Roman" w:hAnsi="Times New Roman" w:cs="宋体" w:hint="eastAsia"/>
          <w:color w:val="000000"/>
          <w:kern w:val="0"/>
        </w:rPr>
        <w:t>降低</w:t>
      </w:r>
      <w:r w:rsidR="00180A24" w:rsidRPr="00335CA0">
        <w:rPr>
          <w:rFonts w:ascii="Times New Roman" w:hAnsi="Times New Roman" w:cs="宋体" w:hint="eastAsia"/>
          <w:color w:val="000000"/>
          <w:kern w:val="0"/>
        </w:rPr>
        <w:t>阈值</w:t>
      </w:r>
      <w:r w:rsidR="003247BE" w:rsidRPr="00335CA0">
        <w:rPr>
          <w:rFonts w:ascii="Times New Roman" w:hAnsi="Times New Roman" w:cs="宋体" w:hint="eastAsia"/>
          <w:color w:val="000000"/>
          <w:kern w:val="0"/>
        </w:rPr>
        <w:t>（如设定为</w:t>
      </w:r>
      <w:r w:rsidR="003247BE" w:rsidRPr="00335CA0">
        <w:rPr>
          <w:rFonts w:ascii="Times New Roman" w:hAnsi="Times New Roman" w:hint="eastAsia"/>
          <w:color w:val="000000"/>
          <w:kern w:val="0"/>
        </w:rPr>
        <w:t>0.4</w:t>
      </w:r>
      <w:r w:rsidR="003247BE" w:rsidRPr="00335CA0">
        <w:rPr>
          <w:rFonts w:ascii="Times New Roman" w:hAnsi="Times New Roman" w:cs="宋体" w:hint="eastAsia"/>
          <w:color w:val="000000"/>
          <w:kern w:val="0"/>
        </w:rPr>
        <w:t>）</w:t>
      </w:r>
      <w:r>
        <w:rPr>
          <w:rFonts w:ascii="Times New Roman" w:hAnsi="Times New Roman" w:cs="宋体" w:hint="eastAsia"/>
          <w:color w:val="000000"/>
          <w:kern w:val="0"/>
        </w:rPr>
        <w:t>可增加</w:t>
      </w:r>
      <w:r w:rsidR="001B332C" w:rsidRPr="00335CA0">
        <w:rPr>
          <w:rFonts w:ascii="Times New Roman" w:hAnsi="Times New Roman" w:cs="宋体" w:hint="eastAsia"/>
          <w:color w:val="000000"/>
          <w:kern w:val="0"/>
        </w:rPr>
        <w:t>模型灵敏度，</w:t>
      </w:r>
      <w:r>
        <w:rPr>
          <w:rFonts w:ascii="Times New Roman" w:hAnsi="Times New Roman" w:cs="宋体" w:hint="eastAsia"/>
          <w:color w:val="000000"/>
          <w:kern w:val="0"/>
        </w:rPr>
        <w:t>能对</w:t>
      </w:r>
      <w:r w:rsidR="001B332C" w:rsidRPr="00335CA0">
        <w:rPr>
          <w:rFonts w:ascii="Times New Roman" w:hAnsi="Times New Roman" w:cs="宋体" w:hint="eastAsia"/>
          <w:color w:val="000000"/>
          <w:kern w:val="0"/>
        </w:rPr>
        <w:t>更多可疑文件</w:t>
      </w:r>
      <w:r>
        <w:rPr>
          <w:rFonts w:ascii="Times New Roman" w:hAnsi="Times New Roman" w:cs="宋体" w:hint="eastAsia"/>
          <w:color w:val="000000"/>
          <w:kern w:val="0"/>
        </w:rPr>
        <w:t>进行</w:t>
      </w:r>
      <w:r w:rsidR="003247BE" w:rsidRPr="00335CA0">
        <w:rPr>
          <w:rFonts w:ascii="Times New Roman" w:hAnsi="Times New Roman" w:cs="宋体" w:hint="eastAsia"/>
          <w:color w:val="000000"/>
          <w:kern w:val="0"/>
        </w:rPr>
        <w:t>更加全面的分析</w:t>
      </w:r>
      <w:r w:rsidR="00180A24" w:rsidRPr="00335CA0">
        <w:rPr>
          <w:rFonts w:ascii="Times New Roman" w:hAnsi="Times New Roman" w:cs="宋体" w:hint="eastAsia"/>
          <w:color w:val="000000"/>
          <w:kern w:val="0"/>
        </w:rPr>
        <w:t>。</w:t>
      </w:r>
    </w:p>
    <w:p w14:paraId="0251AF15" w14:textId="1D48887E" w:rsidR="00774B0C" w:rsidRPr="00335CA0" w:rsidRDefault="00C53934" w:rsidP="00ED2017">
      <w:pPr>
        <w:ind w:firstLine="360"/>
        <w:rPr>
          <w:rFonts w:ascii="Times New Roman" w:hAnsi="Times New Roman"/>
          <w:color w:val="000000"/>
          <w:kern w:val="0"/>
        </w:rPr>
      </w:pPr>
      <w:r>
        <w:rPr>
          <w:rFonts w:ascii="Times New Roman" w:hAnsi="Times New Roman" w:cs="宋体"/>
          <w:color w:val="000000"/>
          <w:kern w:val="0"/>
        </w:rPr>
        <w:t>4</w:t>
      </w:r>
      <w:r>
        <w:rPr>
          <w:rFonts w:ascii="Times New Roman" w:hAnsi="Times New Roman" w:cs="宋体" w:hint="eastAsia"/>
          <w:color w:val="000000"/>
          <w:kern w:val="0"/>
        </w:rPr>
        <w:t>）</w:t>
      </w:r>
      <w:r>
        <w:rPr>
          <w:rFonts w:ascii="Times New Roman" w:hAnsi="Times New Roman" w:cs="宋体"/>
          <w:color w:val="000000"/>
          <w:kern w:val="0"/>
        </w:rPr>
        <w:t>Model</w:t>
      </w:r>
      <w:r w:rsidRPr="00335CA0">
        <w:rPr>
          <w:rFonts w:ascii="Times New Roman" w:hAnsi="Times New Roman"/>
          <w:color w:val="000000"/>
          <w:kern w:val="0"/>
        </w:rPr>
        <w:t>3</w:t>
      </w:r>
      <w:r w:rsidR="001B332C" w:rsidRPr="00335CA0">
        <w:rPr>
          <w:rFonts w:ascii="Times New Roman" w:hAnsi="Times New Roman" w:cs="宋体" w:hint="eastAsia"/>
          <w:color w:val="000000"/>
          <w:kern w:val="0"/>
        </w:rPr>
        <w:t>是</w:t>
      </w:r>
      <w:r w:rsidRPr="00C53934">
        <w:rPr>
          <w:rFonts w:ascii="Times New Roman" w:hAnsi="Times New Roman" w:cs="宋体"/>
          <w:color w:val="000000"/>
          <w:kern w:val="0"/>
        </w:rPr>
        <w:t>Model2.1</w:t>
      </w:r>
      <w:r>
        <w:rPr>
          <w:rFonts w:ascii="Times New Roman" w:hAnsi="Times New Roman" w:cs="宋体" w:hint="eastAsia"/>
          <w:color w:val="000000"/>
          <w:kern w:val="0"/>
        </w:rPr>
        <w:t>、</w:t>
      </w:r>
      <w:r w:rsidRPr="00335CA0">
        <w:rPr>
          <w:rFonts w:ascii="Times New Roman" w:hAnsi="Times New Roman"/>
          <w:color w:val="000000"/>
          <w:kern w:val="0"/>
        </w:rPr>
        <w:t>M</w:t>
      </w:r>
      <w:r w:rsidRPr="00335CA0">
        <w:rPr>
          <w:rFonts w:ascii="Times New Roman" w:hAnsi="Times New Roman" w:hint="eastAsia"/>
          <w:color w:val="000000"/>
          <w:kern w:val="0"/>
        </w:rPr>
        <w:t>odel</w:t>
      </w:r>
      <w:r>
        <w:rPr>
          <w:rFonts w:ascii="Times New Roman" w:hAnsi="Times New Roman"/>
          <w:color w:val="000000"/>
          <w:kern w:val="0"/>
        </w:rPr>
        <w:t>2.2</w:t>
      </w:r>
      <w:r>
        <w:rPr>
          <w:rFonts w:ascii="Times New Roman" w:hAnsi="Times New Roman" w:hint="eastAsia"/>
          <w:color w:val="000000"/>
          <w:kern w:val="0"/>
        </w:rPr>
        <w:t>和</w:t>
      </w:r>
      <w:r w:rsidRPr="00335CA0">
        <w:rPr>
          <w:rFonts w:ascii="Times New Roman" w:hAnsi="Times New Roman"/>
          <w:color w:val="000000"/>
          <w:kern w:val="0"/>
        </w:rPr>
        <w:t>M</w:t>
      </w:r>
      <w:r w:rsidRPr="00335CA0">
        <w:rPr>
          <w:rFonts w:ascii="Times New Roman" w:hAnsi="Times New Roman" w:hint="eastAsia"/>
          <w:color w:val="000000"/>
          <w:kern w:val="0"/>
        </w:rPr>
        <w:t>odel</w:t>
      </w:r>
      <w:r>
        <w:rPr>
          <w:rFonts w:ascii="Times New Roman" w:hAnsi="Times New Roman"/>
          <w:color w:val="000000"/>
          <w:kern w:val="0"/>
        </w:rPr>
        <w:t>2.3</w:t>
      </w:r>
      <w:r>
        <w:rPr>
          <w:rFonts w:ascii="Times New Roman" w:hAnsi="Times New Roman" w:hint="eastAsia"/>
          <w:color w:val="000000"/>
          <w:kern w:val="0"/>
        </w:rPr>
        <w:t>的</w:t>
      </w:r>
      <w:r>
        <w:rPr>
          <w:rFonts w:ascii="Times New Roman" w:hAnsi="Times New Roman"/>
          <w:color w:val="000000"/>
          <w:kern w:val="0"/>
        </w:rPr>
        <w:t>结合</w:t>
      </w:r>
      <w:r w:rsidR="001B332C" w:rsidRPr="00335CA0">
        <w:rPr>
          <w:rFonts w:ascii="Times New Roman" w:hAnsi="Times New Roman" w:cs="宋体" w:hint="eastAsia"/>
          <w:color w:val="000000"/>
          <w:kern w:val="0"/>
        </w:rPr>
        <w:t>，该模型由一个更大的数据集</w:t>
      </w:r>
      <w:r>
        <w:rPr>
          <w:rFonts w:ascii="Times New Roman" w:hAnsi="Times New Roman" w:hint="eastAsia"/>
          <w:color w:val="000000"/>
          <w:kern w:val="0"/>
        </w:rPr>
        <w:t>（</w:t>
      </w:r>
      <w:r w:rsidRPr="00335CA0">
        <w:rPr>
          <w:rFonts w:ascii="Times New Roman" w:hAnsi="Times New Roman" w:cs="宋体" w:hint="eastAsia"/>
          <w:color w:val="000000"/>
          <w:kern w:val="0"/>
        </w:rPr>
        <w:t>包括大量的对抗样本</w:t>
      </w:r>
      <w:r>
        <w:rPr>
          <w:rFonts w:ascii="Times New Roman" w:hAnsi="Times New Roman" w:hint="eastAsia"/>
          <w:color w:val="000000"/>
          <w:kern w:val="0"/>
        </w:rPr>
        <w:t>）</w:t>
      </w:r>
      <w:r w:rsidR="001B332C" w:rsidRPr="00335CA0">
        <w:rPr>
          <w:rFonts w:ascii="Times New Roman" w:hAnsi="Times New Roman" w:cs="宋体" w:hint="eastAsia"/>
          <w:color w:val="000000"/>
          <w:kern w:val="0"/>
        </w:rPr>
        <w:t>训练，并</w:t>
      </w:r>
      <w:r w:rsidR="00250CFF">
        <w:rPr>
          <w:rFonts w:ascii="Times New Roman" w:hAnsi="Times New Roman" w:cs="宋体" w:hint="eastAsia"/>
          <w:color w:val="000000"/>
          <w:kern w:val="0"/>
        </w:rPr>
        <w:t>调整阈值。显而易见</w:t>
      </w:r>
      <w:r w:rsidR="001B332C" w:rsidRPr="00335CA0">
        <w:rPr>
          <w:rFonts w:ascii="Times New Roman" w:hAnsi="Times New Roman" w:cs="宋体" w:hint="eastAsia"/>
          <w:color w:val="000000"/>
          <w:kern w:val="0"/>
        </w:rPr>
        <w:t>，</w:t>
      </w:r>
      <w:r w:rsidR="002161F6" w:rsidRPr="00335CA0">
        <w:rPr>
          <w:rFonts w:ascii="Times New Roman" w:hAnsi="Times New Roman"/>
          <w:color w:val="000000"/>
          <w:kern w:val="0"/>
        </w:rPr>
        <w:t>Model</w:t>
      </w:r>
      <w:r w:rsidR="001B332C" w:rsidRPr="00335CA0">
        <w:rPr>
          <w:rFonts w:ascii="Times New Roman" w:hAnsi="Times New Roman"/>
          <w:color w:val="000000"/>
          <w:kern w:val="0"/>
        </w:rPr>
        <w:t>3</w:t>
      </w:r>
      <w:r w:rsidR="003247BE" w:rsidRPr="00335CA0">
        <w:rPr>
          <w:rFonts w:ascii="Times New Roman" w:hAnsi="Times New Roman" w:cs="宋体" w:hint="eastAsia"/>
          <w:color w:val="000000"/>
          <w:kern w:val="0"/>
        </w:rPr>
        <w:t>是目前最好模型</w:t>
      </w:r>
      <w:r w:rsidR="001B332C" w:rsidRPr="00335CA0">
        <w:rPr>
          <w:rFonts w:ascii="Times New Roman" w:hAnsi="Times New Roman" w:cs="宋体" w:hint="eastAsia"/>
          <w:color w:val="000000"/>
          <w:kern w:val="0"/>
        </w:rPr>
        <w:t>。</w:t>
      </w:r>
    </w:p>
    <w:p w14:paraId="3FE45319" w14:textId="32A39257" w:rsidR="006730F1" w:rsidRPr="00335CA0" w:rsidRDefault="006730F1" w:rsidP="00ED2017">
      <w:pPr>
        <w:ind w:firstLine="420"/>
        <w:rPr>
          <w:rFonts w:ascii="Times New Roman" w:hAnsi="Times New Roman"/>
          <w:sz w:val="18"/>
          <w:szCs w:val="18"/>
        </w:rPr>
      </w:pPr>
    </w:p>
    <w:p w14:paraId="63075E8E" w14:textId="77777777" w:rsidR="00774B0C" w:rsidRPr="00335CA0" w:rsidRDefault="00774B0C" w:rsidP="00774B0C">
      <w:pPr>
        <w:rPr>
          <w:rFonts w:ascii="Times New Roman" w:hAnsi="Times New Roman"/>
        </w:rPr>
      </w:pPr>
    </w:p>
    <w:p w14:paraId="6E4D1AFA" w14:textId="38B50C02" w:rsidR="00AB6580" w:rsidRPr="00335CA0" w:rsidRDefault="00423B4E" w:rsidP="00ED0922">
      <w:pPr>
        <w:ind w:firstLine="420"/>
        <w:rPr>
          <w:rFonts w:ascii="Times New Roman" w:hAnsi="Times New Roman" w:cs="宋体"/>
          <w:kern w:val="0"/>
          <w:szCs w:val="21"/>
        </w:rPr>
      </w:pPr>
      <w:r>
        <w:rPr>
          <w:rFonts w:ascii="Times New Roman" w:hAnsi="Times New Roman" w:cs="宋体" w:hint="eastAsia"/>
          <w:kern w:val="0"/>
          <w:szCs w:val="21"/>
        </w:rPr>
        <w:t>本文</w:t>
      </w:r>
      <w:r>
        <w:rPr>
          <w:rFonts w:ascii="Times New Roman" w:hAnsi="Times New Roman" w:cs="宋体"/>
          <w:kern w:val="0"/>
          <w:szCs w:val="21"/>
        </w:rPr>
        <w:t>还</w:t>
      </w:r>
      <w:r w:rsidR="00ED2017" w:rsidRPr="00335CA0">
        <w:rPr>
          <w:rFonts w:ascii="Times New Roman" w:hAnsi="Times New Roman" w:cs="宋体" w:hint="eastAsia"/>
          <w:kern w:val="0"/>
          <w:szCs w:val="21"/>
        </w:rPr>
        <w:t>研究了防御机制的</w:t>
      </w:r>
      <w:r w:rsidR="002712A1" w:rsidRPr="00335CA0">
        <w:rPr>
          <w:rFonts w:ascii="Times New Roman" w:hAnsi="Times New Roman" w:cs="宋体" w:hint="eastAsia"/>
          <w:kern w:val="0"/>
          <w:szCs w:val="21"/>
        </w:rPr>
        <w:t>有效性</w:t>
      </w:r>
      <w:r>
        <w:rPr>
          <w:rFonts w:ascii="Times New Roman" w:hAnsi="Times New Roman" w:cs="宋体" w:hint="eastAsia"/>
          <w:kern w:val="0"/>
          <w:szCs w:val="21"/>
        </w:rPr>
        <w:t>，</w:t>
      </w:r>
      <w:proofErr w:type="gramStart"/>
      <w:r w:rsidR="00AF0A3A" w:rsidRPr="00335CA0">
        <w:rPr>
          <w:rFonts w:ascii="Times New Roman" w:hAnsi="Times New Roman" w:cs="宋体" w:hint="eastAsia"/>
          <w:kern w:val="0"/>
          <w:szCs w:val="21"/>
        </w:rPr>
        <w:t>果特征</w:t>
      </w:r>
      <w:proofErr w:type="gramEnd"/>
      <w:r w:rsidR="005B79AD" w:rsidRPr="00335CA0">
        <w:rPr>
          <w:rFonts w:ascii="Times New Roman" w:hAnsi="Times New Roman" w:cs="宋体" w:hint="eastAsia"/>
          <w:kern w:val="0"/>
          <w:szCs w:val="21"/>
        </w:rPr>
        <w:t>集已被</w:t>
      </w:r>
      <w:r w:rsidR="00930B6C" w:rsidRPr="00335CA0">
        <w:rPr>
          <w:rFonts w:ascii="Times New Roman" w:hAnsi="Times New Roman" w:cs="宋体" w:hint="eastAsia"/>
          <w:kern w:val="0"/>
          <w:szCs w:val="21"/>
        </w:rPr>
        <w:t>攻击者</w:t>
      </w:r>
      <w:r w:rsidR="005B79AD" w:rsidRPr="00335CA0">
        <w:rPr>
          <w:rFonts w:ascii="Times New Roman" w:hAnsi="Times New Roman" w:cs="宋体" w:hint="eastAsia"/>
          <w:kern w:val="0"/>
          <w:szCs w:val="21"/>
        </w:rPr>
        <w:t>利用</w:t>
      </w:r>
      <w:r w:rsidR="00AF0A3A" w:rsidRPr="00335CA0">
        <w:rPr>
          <w:rFonts w:ascii="Times New Roman" w:hAnsi="Times New Roman" w:cs="宋体" w:hint="eastAsia"/>
          <w:kern w:val="0"/>
          <w:szCs w:val="21"/>
        </w:rPr>
        <w:t>，可</w:t>
      </w:r>
      <w:r w:rsidR="00E62056" w:rsidRPr="00335CA0">
        <w:rPr>
          <w:rFonts w:ascii="Times New Roman" w:hAnsi="Times New Roman" w:cs="宋体" w:hint="eastAsia"/>
          <w:kern w:val="0"/>
          <w:szCs w:val="21"/>
        </w:rPr>
        <w:t>通过</w:t>
      </w:r>
      <w:r>
        <w:rPr>
          <w:rFonts w:ascii="Times New Roman" w:hAnsi="Times New Roman" w:cs="宋体" w:hint="eastAsia"/>
          <w:kern w:val="0"/>
          <w:szCs w:val="21"/>
        </w:rPr>
        <w:t>改变特征</w:t>
      </w:r>
      <w:proofErr w:type="gramStart"/>
      <w:r>
        <w:rPr>
          <w:rFonts w:ascii="Times New Roman" w:hAnsi="Times New Roman" w:cs="宋体" w:hint="eastAsia"/>
          <w:kern w:val="0"/>
          <w:szCs w:val="21"/>
        </w:rPr>
        <w:t>集</w:t>
      </w:r>
      <w:r w:rsidR="00BA702C" w:rsidRPr="00335CA0">
        <w:rPr>
          <w:rFonts w:ascii="Times New Roman" w:hAnsi="Times New Roman" w:cs="宋体" w:hint="eastAsia"/>
          <w:kern w:val="0"/>
          <w:szCs w:val="21"/>
        </w:rPr>
        <w:t>如</w:t>
      </w:r>
      <w:r>
        <w:rPr>
          <w:rFonts w:ascii="Times New Roman" w:hAnsi="Times New Roman" w:cs="宋体" w:hint="eastAsia"/>
          <w:kern w:val="0"/>
          <w:szCs w:val="21"/>
        </w:rPr>
        <w:t>修改</w:t>
      </w:r>
      <w:proofErr w:type="gramEnd"/>
      <w:r>
        <w:rPr>
          <w:rFonts w:ascii="Times New Roman" w:hAnsi="Times New Roman" w:cs="宋体" w:hint="eastAsia"/>
          <w:kern w:val="0"/>
          <w:szCs w:val="21"/>
        </w:rPr>
        <w:t>权值或删除重要特征等操作</w:t>
      </w:r>
      <w:r w:rsidR="005938E7" w:rsidRPr="00335CA0">
        <w:rPr>
          <w:rFonts w:ascii="Times New Roman" w:hAnsi="Times New Roman" w:cs="宋体" w:hint="eastAsia"/>
          <w:kern w:val="0"/>
          <w:szCs w:val="21"/>
        </w:rPr>
        <w:t>重新训练</w:t>
      </w:r>
      <w:r w:rsidR="005B79AD" w:rsidRPr="00335CA0">
        <w:rPr>
          <w:rFonts w:ascii="Times New Roman" w:hAnsi="Times New Roman" w:cs="宋体" w:hint="eastAsia"/>
          <w:kern w:val="0"/>
          <w:szCs w:val="21"/>
        </w:rPr>
        <w:t>模型。</w:t>
      </w:r>
      <w:r w:rsidR="003F104F" w:rsidRPr="00335CA0">
        <w:rPr>
          <w:rFonts w:ascii="Times New Roman" w:hAnsi="Times New Roman" w:cs="宋体" w:hint="eastAsia"/>
          <w:kern w:val="0"/>
        </w:rPr>
        <w:t>图</w:t>
      </w:r>
      <w:r w:rsidR="005D36FA" w:rsidRPr="00335CA0">
        <w:rPr>
          <w:rFonts w:ascii="Times New Roman" w:hAnsi="Times New Roman"/>
          <w:kern w:val="0"/>
        </w:rPr>
        <w:t>4</w:t>
      </w:r>
      <w:r w:rsidR="002712A1" w:rsidRPr="00335CA0">
        <w:rPr>
          <w:rFonts w:ascii="Times New Roman" w:hAnsi="Times New Roman" w:cs="宋体" w:hint="eastAsia"/>
          <w:kern w:val="0"/>
        </w:rPr>
        <w:t>是</w:t>
      </w:r>
      <w:r w:rsidR="00B21352" w:rsidRPr="00335CA0">
        <w:rPr>
          <w:rFonts w:ascii="Times New Roman" w:hAnsi="Times New Roman" w:hint="eastAsia"/>
          <w:kern w:val="0"/>
        </w:rPr>
        <w:t>Model3</w:t>
      </w:r>
      <w:r w:rsidR="00ED3A3A" w:rsidRPr="00335CA0">
        <w:rPr>
          <w:rFonts w:ascii="Times New Roman" w:hAnsi="Times New Roman" w:cs="宋体" w:hint="eastAsia"/>
          <w:kern w:val="0"/>
        </w:rPr>
        <w:t>按照特征</w:t>
      </w:r>
      <w:r w:rsidR="002712A1" w:rsidRPr="00335CA0">
        <w:rPr>
          <w:rFonts w:ascii="Times New Roman" w:hAnsi="Times New Roman" w:cs="宋体" w:hint="eastAsia"/>
          <w:kern w:val="0"/>
        </w:rPr>
        <w:t>权重</w:t>
      </w:r>
      <w:r w:rsidR="00ED3A3A" w:rsidRPr="00335CA0">
        <w:rPr>
          <w:rFonts w:ascii="Times New Roman" w:hAnsi="Times New Roman" w:cs="宋体" w:hint="eastAsia"/>
          <w:kern w:val="0"/>
        </w:rPr>
        <w:t>排序的前</w:t>
      </w:r>
      <w:r w:rsidR="00ED3A3A" w:rsidRPr="00335CA0">
        <w:rPr>
          <w:rFonts w:ascii="Times New Roman" w:hAnsi="Times New Roman"/>
          <w:kern w:val="0"/>
        </w:rPr>
        <w:t>30</w:t>
      </w:r>
      <w:r w:rsidR="00ED3A3A" w:rsidRPr="00335CA0">
        <w:rPr>
          <w:rFonts w:ascii="Times New Roman" w:hAnsi="Times New Roman" w:cs="宋体" w:hint="eastAsia"/>
          <w:kern w:val="0"/>
        </w:rPr>
        <w:t>个特征</w:t>
      </w:r>
      <w:r w:rsidR="009F3875" w:rsidRPr="00335CA0">
        <w:rPr>
          <w:rFonts w:ascii="Times New Roman" w:hAnsi="Times New Roman" w:cs="宋体" w:hint="eastAsia"/>
          <w:kern w:val="0"/>
        </w:rPr>
        <w:t>，可</w:t>
      </w:r>
      <w:r w:rsidR="00174DB7" w:rsidRPr="00335CA0">
        <w:rPr>
          <w:rFonts w:ascii="Times New Roman" w:hAnsi="Times New Roman" w:cs="宋体" w:hint="eastAsia"/>
          <w:kern w:val="0"/>
        </w:rPr>
        <w:t>以看到</w:t>
      </w:r>
      <w:r w:rsidR="00174DB7" w:rsidRPr="00335CA0">
        <w:rPr>
          <w:rFonts w:ascii="Times New Roman" w:hAnsi="Times New Roman"/>
          <w:kern w:val="0"/>
          <w:szCs w:val="21"/>
        </w:rPr>
        <w:t>count_font</w:t>
      </w:r>
      <w:r>
        <w:rPr>
          <w:rFonts w:ascii="Times New Roman" w:hAnsi="Times New Roman" w:cs="宋体" w:hint="eastAsia"/>
          <w:kern w:val="0"/>
          <w:szCs w:val="21"/>
        </w:rPr>
        <w:t>、</w:t>
      </w:r>
      <w:r w:rsidR="00174DB7" w:rsidRPr="00335CA0">
        <w:rPr>
          <w:rFonts w:ascii="Times New Roman" w:hAnsi="Times New Roman"/>
          <w:kern w:val="0"/>
          <w:szCs w:val="21"/>
        </w:rPr>
        <w:t>count_javascript</w:t>
      </w:r>
      <w:r>
        <w:rPr>
          <w:rFonts w:ascii="Times New Roman" w:hAnsi="Times New Roman" w:cs="宋体" w:hint="eastAsia"/>
          <w:kern w:val="0"/>
          <w:szCs w:val="21"/>
        </w:rPr>
        <w:t>、</w:t>
      </w:r>
      <w:r w:rsidR="00174DB7" w:rsidRPr="00335CA0">
        <w:rPr>
          <w:rFonts w:ascii="Times New Roman" w:hAnsi="Times New Roman"/>
          <w:kern w:val="0"/>
          <w:szCs w:val="21"/>
        </w:rPr>
        <w:t>size</w:t>
      </w:r>
      <w:r>
        <w:rPr>
          <w:rFonts w:ascii="Times New Roman" w:hAnsi="Times New Roman" w:cs="宋体" w:hint="eastAsia"/>
          <w:kern w:val="0"/>
          <w:szCs w:val="21"/>
        </w:rPr>
        <w:t>、</w:t>
      </w:r>
      <w:r w:rsidR="00174DB7" w:rsidRPr="00335CA0">
        <w:rPr>
          <w:rFonts w:ascii="Times New Roman" w:hAnsi="Times New Roman"/>
          <w:kern w:val="0"/>
          <w:szCs w:val="21"/>
        </w:rPr>
        <w:t>count_obj</w:t>
      </w:r>
      <w:r>
        <w:rPr>
          <w:rFonts w:ascii="Times New Roman" w:hAnsi="Times New Roman" w:cs="宋体" w:hint="eastAsia"/>
          <w:kern w:val="0"/>
          <w:szCs w:val="21"/>
        </w:rPr>
        <w:t>、</w:t>
      </w:r>
      <w:r w:rsidR="00174DB7" w:rsidRPr="00335CA0">
        <w:rPr>
          <w:rFonts w:ascii="Times New Roman" w:hAnsi="Times New Roman"/>
          <w:kern w:val="0"/>
          <w:szCs w:val="21"/>
        </w:rPr>
        <w:t>count_endobj</w:t>
      </w:r>
      <w:r>
        <w:rPr>
          <w:rFonts w:ascii="Times New Roman" w:hAnsi="Times New Roman" w:cs="宋体" w:hint="eastAsia"/>
          <w:kern w:val="0"/>
          <w:szCs w:val="21"/>
        </w:rPr>
        <w:t>等</w:t>
      </w:r>
      <w:r w:rsidR="00174DB7" w:rsidRPr="00335CA0">
        <w:rPr>
          <w:rFonts w:ascii="Times New Roman" w:hAnsi="Times New Roman" w:cs="宋体" w:hint="eastAsia"/>
          <w:kern w:val="0"/>
          <w:szCs w:val="21"/>
        </w:rPr>
        <w:t>特征占有</w:t>
      </w:r>
      <w:r w:rsidR="002712A1" w:rsidRPr="00335CA0">
        <w:rPr>
          <w:rFonts w:ascii="Times New Roman" w:hAnsi="Times New Roman" w:cs="宋体" w:hint="eastAsia"/>
          <w:kern w:val="0"/>
          <w:szCs w:val="21"/>
        </w:rPr>
        <w:t>较大权重</w:t>
      </w:r>
      <w:r w:rsidR="00293578" w:rsidRPr="00335CA0">
        <w:rPr>
          <w:rFonts w:ascii="Times New Roman" w:hAnsi="Times New Roman" w:cs="宋体" w:hint="eastAsia"/>
          <w:kern w:val="0"/>
          <w:szCs w:val="21"/>
        </w:rPr>
        <w:t>，</w:t>
      </w:r>
      <w:r w:rsidR="00174DB7" w:rsidRPr="00335CA0">
        <w:rPr>
          <w:rFonts w:ascii="Times New Roman" w:hAnsi="Times New Roman" w:cs="宋体" w:hint="eastAsia"/>
          <w:kern w:val="0"/>
          <w:szCs w:val="21"/>
        </w:rPr>
        <w:t>同时也</w:t>
      </w:r>
      <w:r w:rsidR="002712A1" w:rsidRPr="00335CA0">
        <w:rPr>
          <w:rFonts w:ascii="Times New Roman" w:hAnsi="Times New Roman" w:cs="宋体" w:hint="eastAsia"/>
          <w:kern w:val="0"/>
          <w:szCs w:val="21"/>
        </w:rPr>
        <w:t>很</w:t>
      </w:r>
      <w:r w:rsidR="00174DB7" w:rsidRPr="00335CA0">
        <w:rPr>
          <w:rFonts w:ascii="Times New Roman" w:hAnsi="Times New Roman" w:cs="宋体" w:hint="eastAsia"/>
          <w:kern w:val="0"/>
          <w:szCs w:val="21"/>
        </w:rPr>
        <w:t>容易被攻击者利用</w:t>
      </w:r>
      <w:r>
        <w:rPr>
          <w:rFonts w:ascii="Times New Roman" w:hAnsi="Times New Roman" w:cs="宋体" w:hint="eastAsia"/>
          <w:kern w:val="0"/>
          <w:szCs w:val="21"/>
        </w:rPr>
        <w:t>实现</w:t>
      </w:r>
      <w:proofErr w:type="gramStart"/>
      <w:r w:rsidR="00174DB7" w:rsidRPr="00335CA0">
        <w:rPr>
          <w:rFonts w:ascii="Times New Roman" w:hAnsi="Times New Roman" w:cs="宋体" w:hint="eastAsia"/>
          <w:kern w:val="0"/>
          <w:szCs w:val="21"/>
        </w:rPr>
        <w:t>解析器</w:t>
      </w:r>
      <w:proofErr w:type="gramEnd"/>
      <w:r w:rsidR="00174DB7" w:rsidRPr="00335CA0">
        <w:rPr>
          <w:rFonts w:ascii="Times New Roman" w:hAnsi="Times New Roman" w:cs="宋体" w:hint="eastAsia"/>
          <w:kern w:val="0"/>
          <w:szCs w:val="21"/>
        </w:rPr>
        <w:t>和分类器逃逸</w:t>
      </w:r>
      <w:r w:rsidR="002712A1" w:rsidRPr="00335CA0">
        <w:rPr>
          <w:rFonts w:ascii="Times New Roman" w:hAnsi="Times New Roman" w:cs="宋体" w:hint="eastAsia"/>
          <w:kern w:val="0"/>
          <w:szCs w:val="21"/>
        </w:rPr>
        <w:t>。因此，可以</w:t>
      </w:r>
      <w:r w:rsidR="00174DB7" w:rsidRPr="00335CA0">
        <w:rPr>
          <w:rFonts w:ascii="Times New Roman" w:hAnsi="Times New Roman" w:cs="宋体" w:hint="eastAsia"/>
          <w:kern w:val="0"/>
          <w:szCs w:val="21"/>
        </w:rPr>
        <w:t>在训练时删除</w:t>
      </w:r>
      <w:r>
        <w:rPr>
          <w:rFonts w:ascii="Times New Roman" w:hAnsi="Times New Roman" w:cs="宋体" w:hint="eastAsia"/>
          <w:kern w:val="0"/>
          <w:szCs w:val="21"/>
        </w:rPr>
        <w:t>这些</w:t>
      </w:r>
      <w:r w:rsidR="002712A1" w:rsidRPr="00335CA0">
        <w:rPr>
          <w:rFonts w:ascii="Times New Roman" w:hAnsi="Times New Roman" w:cs="宋体" w:hint="eastAsia"/>
          <w:kern w:val="0"/>
          <w:szCs w:val="21"/>
        </w:rPr>
        <w:t>已暴露</w:t>
      </w:r>
      <w:r w:rsidR="00174DB7" w:rsidRPr="00335CA0">
        <w:rPr>
          <w:rFonts w:ascii="Times New Roman" w:hAnsi="Times New Roman" w:cs="宋体" w:hint="eastAsia"/>
          <w:kern w:val="0"/>
          <w:szCs w:val="21"/>
        </w:rPr>
        <w:t>特征</w:t>
      </w:r>
      <w:r w:rsidR="002712A1" w:rsidRPr="00335CA0">
        <w:rPr>
          <w:rFonts w:ascii="Times New Roman" w:hAnsi="Times New Roman" w:cs="宋体" w:hint="eastAsia"/>
          <w:kern w:val="0"/>
          <w:szCs w:val="21"/>
        </w:rPr>
        <w:t>，</w:t>
      </w:r>
      <w:r w:rsidR="00293578" w:rsidRPr="00335CA0">
        <w:rPr>
          <w:rFonts w:ascii="Times New Roman" w:hAnsi="Times New Roman" w:cs="宋体" w:hint="eastAsia"/>
          <w:kern w:val="0"/>
          <w:szCs w:val="21"/>
        </w:rPr>
        <w:t>重新训练</w:t>
      </w:r>
      <w:r w:rsidR="002712A1" w:rsidRPr="00335CA0">
        <w:rPr>
          <w:rFonts w:ascii="Times New Roman" w:hAnsi="Times New Roman" w:cs="宋体" w:hint="eastAsia"/>
          <w:kern w:val="0"/>
          <w:szCs w:val="21"/>
        </w:rPr>
        <w:t>模型</w:t>
      </w:r>
      <w:r w:rsidR="00174DB7" w:rsidRPr="00335CA0">
        <w:rPr>
          <w:rFonts w:ascii="Times New Roman" w:hAnsi="Times New Roman" w:cs="宋体" w:hint="eastAsia"/>
          <w:kern w:val="0"/>
          <w:szCs w:val="21"/>
        </w:rPr>
        <w:t>。</w:t>
      </w:r>
    </w:p>
    <w:p w14:paraId="1F10D758" w14:textId="237D94C9" w:rsidR="00E62056" w:rsidRPr="00335CA0" w:rsidRDefault="00E62056" w:rsidP="00E62056">
      <w:pPr>
        <w:jc w:val="center"/>
        <w:rPr>
          <w:rFonts w:ascii="Times New Roman" w:hAnsi="Times New Roman"/>
          <w:sz w:val="18"/>
          <w:szCs w:val="18"/>
        </w:rPr>
      </w:pPr>
    </w:p>
    <w:p w14:paraId="2B9DA517" w14:textId="67E16511" w:rsidR="00956BDE" w:rsidRPr="00335CA0" w:rsidRDefault="00ED0922" w:rsidP="00E62056">
      <w:pPr>
        <w:jc w:val="center"/>
        <w:rPr>
          <w:rFonts w:ascii="Times New Roman" w:hAnsi="Times New Roman"/>
          <w:sz w:val="18"/>
          <w:szCs w:val="18"/>
        </w:rPr>
      </w:pPr>
      <w:commentRangeStart w:id="33"/>
      <w:r w:rsidRPr="00335CA0">
        <w:rPr>
          <w:rFonts w:ascii="Times New Roman" w:hAnsi="Times New Roman"/>
          <w:noProof/>
        </w:rPr>
        <w:lastRenderedPageBreak/>
        <w:drawing>
          <wp:inline distT="0" distB="0" distL="0" distR="0" wp14:anchorId="4CEF1E6F" wp14:editId="4F2FE602">
            <wp:extent cx="4756150" cy="4984750"/>
            <wp:effectExtent l="0" t="0" r="6350"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33"/>
      <w:r w:rsidR="00BB4A1C">
        <w:rPr>
          <w:rStyle w:val="a9"/>
        </w:rPr>
        <w:commentReference w:id="33"/>
      </w:r>
    </w:p>
    <w:p w14:paraId="6421FB72" w14:textId="4E559D8B" w:rsidR="00E62056" w:rsidRPr="00335CA0" w:rsidRDefault="00423B4E" w:rsidP="00E62056">
      <w:pPr>
        <w:jc w:val="center"/>
        <w:rPr>
          <w:rFonts w:ascii="Times New Roman" w:hAnsi="Times New Roman"/>
          <w:sz w:val="18"/>
          <w:szCs w:val="18"/>
        </w:rPr>
      </w:pPr>
      <w:r w:rsidRPr="00335CA0">
        <w:rPr>
          <w:rFonts w:ascii="Times New Roman" w:hAnsi="Times New Roman" w:cs="宋体" w:hint="eastAsia"/>
          <w:sz w:val="18"/>
          <w:szCs w:val="18"/>
        </w:rPr>
        <w:t>图</w:t>
      </w:r>
      <w:r w:rsidRPr="00335CA0">
        <w:rPr>
          <w:rFonts w:ascii="Times New Roman" w:hAnsi="Times New Roman" w:hint="eastAsia"/>
          <w:sz w:val="18"/>
          <w:szCs w:val="18"/>
        </w:rPr>
        <w:t xml:space="preserve">4 </w:t>
      </w:r>
      <w:r w:rsidRPr="00423B4E">
        <w:rPr>
          <w:rFonts w:ascii="Times New Roman" w:hAnsi="Times New Roman"/>
          <w:sz w:val="18"/>
          <w:szCs w:val="18"/>
        </w:rPr>
        <w:t>Model3</w:t>
      </w:r>
      <w:r w:rsidRPr="00335CA0">
        <w:rPr>
          <w:rFonts w:ascii="Times New Roman" w:hAnsi="Times New Roman" w:cs="宋体" w:hint="eastAsia"/>
          <w:sz w:val="18"/>
          <w:szCs w:val="18"/>
        </w:rPr>
        <w:t>前</w:t>
      </w:r>
      <w:r w:rsidRPr="00335CA0">
        <w:rPr>
          <w:rFonts w:ascii="Times New Roman" w:hAnsi="Times New Roman" w:hint="eastAsia"/>
          <w:sz w:val="18"/>
          <w:szCs w:val="18"/>
        </w:rPr>
        <w:t>30</w:t>
      </w:r>
      <w:r w:rsidRPr="00335CA0">
        <w:rPr>
          <w:rFonts w:ascii="Times New Roman" w:hAnsi="Times New Roman" w:cs="宋体" w:hint="eastAsia"/>
          <w:sz w:val="18"/>
          <w:szCs w:val="18"/>
        </w:rPr>
        <w:t>个重要特征排序</w:t>
      </w:r>
    </w:p>
    <w:p w14:paraId="06B83243" w14:textId="77777777" w:rsidR="00AB6580" w:rsidRPr="00335CA0" w:rsidRDefault="00AB6580" w:rsidP="00956BDE">
      <w:pPr>
        <w:rPr>
          <w:rFonts w:ascii="Times New Roman" w:hAnsi="Times New Roman"/>
          <w:sz w:val="18"/>
          <w:szCs w:val="18"/>
        </w:rPr>
      </w:pPr>
    </w:p>
    <w:p w14:paraId="65A9BBB7" w14:textId="4C9CEAC5" w:rsidR="00C26F49" w:rsidRPr="00335CA0" w:rsidRDefault="00174DB7" w:rsidP="00925A9E">
      <w:pPr>
        <w:ind w:firstLine="420"/>
        <w:rPr>
          <w:rFonts w:ascii="Times New Roman" w:hAnsi="Times New Roman"/>
        </w:rPr>
      </w:pPr>
      <w:r w:rsidRPr="00335CA0">
        <w:rPr>
          <w:rFonts w:ascii="Times New Roman" w:hAnsi="Times New Roman" w:cs="宋体" w:hint="eastAsia"/>
        </w:rPr>
        <w:t>表</w:t>
      </w:r>
      <w:r w:rsidR="0052103E" w:rsidRPr="00335CA0">
        <w:rPr>
          <w:rFonts w:ascii="Times New Roman" w:hAnsi="Times New Roman"/>
        </w:rPr>
        <w:t>7</w:t>
      </w:r>
      <w:r w:rsidR="005B49F3" w:rsidRPr="00335CA0">
        <w:rPr>
          <w:rFonts w:ascii="Times New Roman" w:hAnsi="Times New Roman" w:cs="宋体" w:hint="eastAsia"/>
        </w:rPr>
        <w:t>是对</w:t>
      </w:r>
      <w:r w:rsidR="00F921BD" w:rsidRPr="00F921BD">
        <w:rPr>
          <w:rFonts w:ascii="Times New Roman" w:hAnsi="Times New Roman" w:cs="宋体"/>
        </w:rPr>
        <w:t>Model3</w:t>
      </w:r>
      <w:r w:rsidR="005B49F3" w:rsidRPr="00335CA0">
        <w:rPr>
          <w:rFonts w:ascii="Times New Roman" w:hAnsi="Times New Roman" w:cs="宋体" w:hint="eastAsia"/>
        </w:rPr>
        <w:t>前</w:t>
      </w:r>
      <w:r w:rsidR="005B49F3" w:rsidRPr="00335CA0">
        <w:rPr>
          <w:rFonts w:ascii="Times New Roman" w:hAnsi="Times New Roman" w:hint="eastAsia"/>
        </w:rPr>
        <w:t>5</w:t>
      </w:r>
      <w:r w:rsidR="005B49F3" w:rsidRPr="00335CA0">
        <w:rPr>
          <w:rFonts w:ascii="Times New Roman" w:hAnsi="Times New Roman" w:cs="宋体" w:hint="eastAsia"/>
        </w:rPr>
        <w:t>个特征</w:t>
      </w:r>
      <w:r w:rsidR="00996690" w:rsidRPr="00335CA0">
        <w:rPr>
          <w:rFonts w:ascii="Times New Roman" w:hAnsi="Times New Roman" w:cs="宋体" w:hint="eastAsia"/>
        </w:rPr>
        <w:t>依次删除</w:t>
      </w:r>
      <w:r w:rsidR="005B49F3" w:rsidRPr="00335CA0">
        <w:rPr>
          <w:rFonts w:ascii="Times New Roman" w:hAnsi="Times New Roman" w:cs="宋体" w:hint="eastAsia"/>
        </w:rPr>
        <w:t>后的</w:t>
      </w:r>
      <w:r w:rsidR="00996690" w:rsidRPr="00335CA0">
        <w:rPr>
          <w:rFonts w:ascii="Times New Roman" w:hAnsi="Times New Roman" w:cs="宋体" w:hint="eastAsia"/>
        </w:rPr>
        <w:t>模型</w:t>
      </w:r>
      <w:r w:rsidR="00930B6C" w:rsidRPr="00335CA0">
        <w:rPr>
          <w:rFonts w:ascii="Times New Roman" w:hAnsi="Times New Roman" w:cs="宋体" w:hint="eastAsia"/>
        </w:rPr>
        <w:t>准确率</w:t>
      </w:r>
      <w:r w:rsidR="005B49F3" w:rsidRPr="00335CA0">
        <w:rPr>
          <w:rFonts w:ascii="Times New Roman" w:hAnsi="Times New Roman" w:cs="宋体" w:hint="eastAsia"/>
        </w:rPr>
        <w:t>。</w:t>
      </w:r>
      <w:r w:rsidRPr="00335CA0">
        <w:rPr>
          <w:rFonts w:ascii="Times New Roman" w:hAnsi="Times New Roman" w:cs="宋体" w:hint="eastAsia"/>
        </w:rPr>
        <w:t>当分类器使用全部特征进行训练时，模型</w:t>
      </w:r>
      <w:r w:rsidR="005B79AD" w:rsidRPr="00335CA0">
        <w:rPr>
          <w:rFonts w:ascii="Times New Roman" w:hAnsi="Times New Roman" w:cs="宋体" w:hint="eastAsia"/>
        </w:rPr>
        <w:t>准确率达</w:t>
      </w:r>
      <w:r w:rsidR="009F3875" w:rsidRPr="00335CA0">
        <w:rPr>
          <w:rFonts w:ascii="Times New Roman" w:hAnsi="Times New Roman" w:hint="eastAsia"/>
        </w:rPr>
        <w:t>99.8</w:t>
      </w:r>
      <w:r w:rsidR="00293578" w:rsidRPr="00335CA0">
        <w:rPr>
          <w:rFonts w:ascii="Times New Roman" w:hAnsi="Times New Roman" w:hint="eastAsia"/>
        </w:rPr>
        <w:t>2</w:t>
      </w:r>
      <w:r w:rsidRPr="00335CA0">
        <w:rPr>
          <w:rFonts w:ascii="Times New Roman" w:hAnsi="Times New Roman" w:hint="eastAsia"/>
        </w:rPr>
        <w:t>%</w:t>
      </w:r>
      <w:r w:rsidR="00BB4A1C">
        <w:rPr>
          <w:rFonts w:ascii="Times New Roman" w:hAnsi="Times New Roman" w:cs="宋体" w:hint="eastAsia"/>
        </w:rPr>
        <w:t>，当将第一重要特征</w:t>
      </w:r>
      <w:r w:rsidR="00996690" w:rsidRPr="00335CA0">
        <w:rPr>
          <w:rFonts w:ascii="Times New Roman" w:hAnsi="Times New Roman" w:cs="宋体" w:hint="eastAsia"/>
        </w:rPr>
        <w:t>删除时</w:t>
      </w:r>
      <w:r w:rsidRPr="00335CA0">
        <w:rPr>
          <w:rFonts w:ascii="Times New Roman" w:hAnsi="Times New Roman" w:cs="宋体" w:hint="eastAsia"/>
        </w:rPr>
        <w:t>，检测率基本没有太大波动，</w:t>
      </w:r>
      <w:r w:rsidRPr="00335CA0">
        <w:rPr>
          <w:rFonts w:ascii="Times New Roman" w:hAnsi="Times New Roman" w:cs="宋体" w:hint="eastAsia"/>
          <w:szCs w:val="21"/>
        </w:rPr>
        <w:t>当</w:t>
      </w:r>
      <w:r w:rsidR="00996690" w:rsidRPr="00335CA0">
        <w:rPr>
          <w:rFonts w:ascii="Times New Roman" w:hAnsi="Times New Roman" w:cs="宋体" w:hint="eastAsia"/>
          <w:szCs w:val="21"/>
        </w:rPr>
        <w:t>删减</w:t>
      </w:r>
      <w:r w:rsidRPr="00335CA0">
        <w:rPr>
          <w:rFonts w:ascii="Times New Roman" w:hAnsi="Times New Roman" w:cs="宋体" w:hint="eastAsia"/>
          <w:szCs w:val="21"/>
        </w:rPr>
        <w:t>到</w:t>
      </w:r>
      <w:r w:rsidR="005B79AD" w:rsidRPr="00335CA0">
        <w:rPr>
          <w:rFonts w:ascii="Times New Roman" w:hAnsi="Times New Roman" w:cs="宋体" w:hint="eastAsia"/>
          <w:kern w:val="0"/>
          <w:szCs w:val="21"/>
        </w:rPr>
        <w:t>前</w:t>
      </w:r>
      <w:r w:rsidR="005B79AD" w:rsidRPr="00335CA0">
        <w:rPr>
          <w:rFonts w:ascii="Times New Roman" w:hAnsi="Times New Roman" w:cs="宋体" w:hint="eastAsia"/>
          <w:kern w:val="0"/>
          <w:szCs w:val="21"/>
        </w:rPr>
        <w:t>5</w:t>
      </w:r>
      <w:r w:rsidR="005B79AD" w:rsidRPr="00335CA0">
        <w:rPr>
          <w:rFonts w:ascii="Times New Roman" w:hAnsi="Times New Roman" w:cs="宋体" w:hint="eastAsia"/>
          <w:kern w:val="0"/>
          <w:szCs w:val="21"/>
        </w:rPr>
        <w:t>个</w:t>
      </w:r>
      <w:r w:rsidR="009F3875" w:rsidRPr="00335CA0">
        <w:rPr>
          <w:rFonts w:ascii="Times New Roman" w:hAnsi="Times New Roman" w:cs="宋体" w:hint="eastAsia"/>
          <w:kern w:val="0"/>
          <w:szCs w:val="21"/>
        </w:rPr>
        <w:t>特征时</w:t>
      </w:r>
      <w:r w:rsidRPr="00335CA0">
        <w:rPr>
          <w:rFonts w:ascii="Times New Roman" w:hAnsi="Times New Roman" w:cs="宋体" w:hint="eastAsia"/>
          <w:kern w:val="0"/>
          <w:szCs w:val="21"/>
        </w:rPr>
        <w:t>，模型</w:t>
      </w:r>
      <w:r w:rsidR="00996690" w:rsidRPr="00335CA0">
        <w:rPr>
          <w:rFonts w:ascii="Times New Roman" w:hAnsi="Times New Roman" w:cs="宋体" w:hint="eastAsia"/>
          <w:kern w:val="0"/>
          <w:szCs w:val="21"/>
        </w:rPr>
        <w:t>准确率依旧没有明显变化，维持在高位</w:t>
      </w:r>
      <w:r w:rsidRPr="00335CA0">
        <w:rPr>
          <w:rFonts w:ascii="Times New Roman" w:hAnsi="Times New Roman" w:cs="宋体" w:hint="eastAsia"/>
          <w:kern w:val="0"/>
          <w:szCs w:val="21"/>
        </w:rPr>
        <w:t>。</w:t>
      </w:r>
    </w:p>
    <w:p w14:paraId="3B934102" w14:textId="41403851" w:rsidR="00C26F49" w:rsidRDefault="00C26F49">
      <w:pPr>
        <w:jc w:val="center"/>
        <w:rPr>
          <w:rFonts w:ascii="Times New Roman" w:hAnsi="Times New Roman" w:cs="宋体"/>
          <w:sz w:val="18"/>
          <w:szCs w:val="18"/>
        </w:rPr>
      </w:pPr>
      <w:r w:rsidRPr="00335CA0">
        <w:rPr>
          <w:rFonts w:ascii="Times New Roman" w:hAnsi="Times New Roman" w:cs="宋体" w:hint="eastAsia"/>
          <w:sz w:val="18"/>
          <w:szCs w:val="18"/>
        </w:rPr>
        <w:t>表</w:t>
      </w:r>
      <w:r w:rsidR="0052103E" w:rsidRPr="00335CA0">
        <w:rPr>
          <w:rFonts w:ascii="Times New Roman" w:hAnsi="Times New Roman"/>
          <w:sz w:val="18"/>
          <w:szCs w:val="18"/>
        </w:rPr>
        <w:t>7</w:t>
      </w:r>
      <w:r w:rsidRPr="00335CA0">
        <w:rPr>
          <w:rFonts w:ascii="Times New Roman" w:hAnsi="Times New Roman" w:hint="eastAsia"/>
          <w:sz w:val="18"/>
          <w:szCs w:val="18"/>
        </w:rPr>
        <w:t xml:space="preserve"> </w:t>
      </w:r>
      <w:r w:rsidR="00930B6C" w:rsidRPr="00335CA0">
        <w:rPr>
          <w:rFonts w:ascii="Times New Roman" w:hAnsi="Times New Roman" w:cs="宋体" w:hint="eastAsia"/>
          <w:sz w:val="18"/>
          <w:szCs w:val="18"/>
        </w:rPr>
        <w:t>依次删除</w:t>
      </w:r>
      <w:r w:rsidR="00F921BD" w:rsidRPr="00335CA0">
        <w:rPr>
          <w:rFonts w:ascii="Times New Roman" w:hAnsi="Times New Roman" w:cs="宋体" w:hint="eastAsia"/>
          <w:sz w:val="18"/>
          <w:szCs w:val="18"/>
        </w:rPr>
        <w:t>前</w:t>
      </w:r>
      <w:r w:rsidR="00F921BD" w:rsidRPr="00335CA0">
        <w:rPr>
          <w:rFonts w:ascii="Times New Roman" w:hAnsi="Times New Roman" w:hint="eastAsia"/>
          <w:sz w:val="18"/>
          <w:szCs w:val="18"/>
        </w:rPr>
        <w:t>5</w:t>
      </w:r>
      <w:r w:rsidR="00F921BD" w:rsidRPr="00335CA0">
        <w:rPr>
          <w:rFonts w:ascii="Times New Roman" w:hAnsi="Times New Roman" w:cs="宋体" w:hint="eastAsia"/>
          <w:sz w:val="18"/>
          <w:szCs w:val="18"/>
        </w:rPr>
        <w:t>个特征</w:t>
      </w:r>
      <w:r w:rsidR="00F921BD">
        <w:rPr>
          <w:rFonts w:ascii="Times New Roman" w:hAnsi="Times New Roman" w:cs="宋体" w:hint="eastAsia"/>
          <w:sz w:val="18"/>
          <w:szCs w:val="18"/>
        </w:rPr>
        <w:t>后</w:t>
      </w:r>
      <w:r w:rsidRPr="00335CA0">
        <w:rPr>
          <w:rFonts w:ascii="Times New Roman" w:hAnsi="Times New Roman" w:cs="宋体" w:hint="eastAsia"/>
          <w:sz w:val="18"/>
          <w:szCs w:val="18"/>
        </w:rPr>
        <w:t>模型</w:t>
      </w:r>
      <w:r w:rsidR="00930B6C" w:rsidRPr="00335CA0">
        <w:rPr>
          <w:rFonts w:ascii="Times New Roman" w:hAnsi="Times New Roman" w:cs="宋体" w:hint="eastAsia"/>
          <w:sz w:val="18"/>
          <w:szCs w:val="18"/>
        </w:rPr>
        <w:t>准确率</w:t>
      </w:r>
    </w:p>
    <w:tbl>
      <w:tblPr>
        <w:tblStyle w:val="a8"/>
        <w:tblW w:w="0" w:type="auto"/>
        <w:jc w:val="center"/>
        <w:tblLook w:val="04A0" w:firstRow="1" w:lastRow="0" w:firstColumn="1" w:lastColumn="0" w:noHBand="0" w:noVBand="1"/>
      </w:tblPr>
      <w:tblGrid>
        <w:gridCol w:w="936"/>
        <w:gridCol w:w="771"/>
      </w:tblGrid>
      <w:tr w:rsidR="00F921BD" w14:paraId="79FA5817" w14:textId="77777777" w:rsidTr="00F921BD">
        <w:trPr>
          <w:jc w:val="center"/>
        </w:trPr>
        <w:tc>
          <w:tcPr>
            <w:tcW w:w="0" w:type="auto"/>
            <w:vAlign w:val="center"/>
          </w:tcPr>
          <w:p w14:paraId="1E487F5D" w14:textId="55C0F093" w:rsidR="00F921BD" w:rsidRDefault="00F921BD" w:rsidP="00F921BD">
            <w:pPr>
              <w:spacing w:line="0" w:lineRule="atLeast"/>
              <w:jc w:val="center"/>
              <w:rPr>
                <w:rFonts w:ascii="Times New Roman" w:hAnsi="Times New Roman" w:cs="宋体"/>
                <w:sz w:val="18"/>
                <w:szCs w:val="18"/>
              </w:rPr>
            </w:pPr>
            <w:r>
              <w:rPr>
                <w:rFonts w:ascii="Times New Roman" w:hAnsi="Times New Roman" w:hint="eastAsia"/>
                <w:kern w:val="0"/>
                <w:sz w:val="18"/>
                <w:szCs w:val="18"/>
              </w:rPr>
              <w:t>删除</w:t>
            </w:r>
            <w:r>
              <w:rPr>
                <w:rFonts w:ascii="Times New Roman" w:hAnsi="Times New Roman"/>
                <w:kern w:val="0"/>
                <w:sz w:val="18"/>
                <w:szCs w:val="18"/>
              </w:rPr>
              <w:t>特征</w:t>
            </w:r>
          </w:p>
        </w:tc>
        <w:tc>
          <w:tcPr>
            <w:tcW w:w="0" w:type="auto"/>
            <w:vAlign w:val="center"/>
          </w:tcPr>
          <w:p w14:paraId="5E4AE32F" w14:textId="4381E0CC"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hint="eastAsia"/>
                <w:kern w:val="0"/>
                <w:sz w:val="18"/>
                <w:szCs w:val="18"/>
              </w:rPr>
              <w:t>准确率</w:t>
            </w:r>
          </w:p>
        </w:tc>
      </w:tr>
      <w:tr w:rsidR="00F921BD" w14:paraId="618CBCB3" w14:textId="77777777" w:rsidTr="00F921BD">
        <w:trPr>
          <w:jc w:val="center"/>
        </w:trPr>
        <w:tc>
          <w:tcPr>
            <w:tcW w:w="0" w:type="auto"/>
            <w:vAlign w:val="center"/>
          </w:tcPr>
          <w:p w14:paraId="14125847" w14:textId="04845163" w:rsidR="00F921BD" w:rsidRDefault="00F921BD" w:rsidP="00F921BD">
            <w:pPr>
              <w:spacing w:line="0" w:lineRule="atLeast"/>
              <w:jc w:val="center"/>
              <w:rPr>
                <w:rFonts w:ascii="Times New Roman" w:hAnsi="Times New Roman" w:cs="宋体"/>
                <w:sz w:val="18"/>
                <w:szCs w:val="18"/>
              </w:rPr>
            </w:pPr>
            <w:r>
              <w:rPr>
                <w:rFonts w:ascii="Times New Roman" w:hAnsi="Times New Roman" w:hint="eastAsia"/>
                <w:kern w:val="0"/>
                <w:sz w:val="18"/>
                <w:szCs w:val="18"/>
              </w:rPr>
              <w:t>无</w:t>
            </w:r>
            <w:r>
              <w:rPr>
                <w:rFonts w:ascii="Times New Roman" w:hAnsi="Times New Roman"/>
                <w:kern w:val="0"/>
                <w:sz w:val="18"/>
                <w:szCs w:val="18"/>
              </w:rPr>
              <w:t>删除</w:t>
            </w:r>
          </w:p>
        </w:tc>
        <w:tc>
          <w:tcPr>
            <w:tcW w:w="0" w:type="auto"/>
            <w:vAlign w:val="center"/>
          </w:tcPr>
          <w:p w14:paraId="1ED16141" w14:textId="70C748B6"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99.82%</w:t>
            </w:r>
          </w:p>
        </w:tc>
      </w:tr>
      <w:tr w:rsidR="00F921BD" w14:paraId="3A04B197" w14:textId="77777777" w:rsidTr="00F921BD">
        <w:trPr>
          <w:jc w:val="center"/>
        </w:trPr>
        <w:tc>
          <w:tcPr>
            <w:tcW w:w="0" w:type="auto"/>
            <w:vAlign w:val="center"/>
          </w:tcPr>
          <w:p w14:paraId="6F3000CE" w14:textId="1975D8AE" w:rsidR="00F921BD" w:rsidRDefault="00F921BD" w:rsidP="00F921BD">
            <w:pPr>
              <w:spacing w:line="0" w:lineRule="atLeast"/>
              <w:jc w:val="center"/>
              <w:rPr>
                <w:rFonts w:ascii="Times New Roman" w:hAnsi="Times New Roman" w:cs="宋体"/>
                <w:sz w:val="18"/>
                <w:szCs w:val="18"/>
              </w:rPr>
            </w:pPr>
            <w:r>
              <w:rPr>
                <w:rFonts w:ascii="Times New Roman" w:hAnsi="Times New Roman"/>
                <w:kern w:val="0"/>
                <w:sz w:val="18"/>
                <w:szCs w:val="18"/>
              </w:rPr>
              <w:t>1</w:t>
            </w:r>
          </w:p>
        </w:tc>
        <w:tc>
          <w:tcPr>
            <w:tcW w:w="0" w:type="auto"/>
            <w:vAlign w:val="center"/>
          </w:tcPr>
          <w:p w14:paraId="1F9BE09D" w14:textId="56D53C16"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99.52%</w:t>
            </w:r>
          </w:p>
        </w:tc>
      </w:tr>
      <w:tr w:rsidR="00F921BD" w14:paraId="06C4169D" w14:textId="77777777" w:rsidTr="00F921BD">
        <w:trPr>
          <w:jc w:val="center"/>
        </w:trPr>
        <w:tc>
          <w:tcPr>
            <w:tcW w:w="0" w:type="auto"/>
            <w:vAlign w:val="center"/>
          </w:tcPr>
          <w:p w14:paraId="611DBD6D" w14:textId="505B279D" w:rsidR="00F921BD" w:rsidRDefault="00F921BD" w:rsidP="00F921BD">
            <w:pPr>
              <w:spacing w:line="0" w:lineRule="atLeast"/>
              <w:jc w:val="center"/>
              <w:rPr>
                <w:rFonts w:ascii="Times New Roman" w:hAnsi="Times New Roman" w:cs="宋体"/>
                <w:sz w:val="18"/>
                <w:szCs w:val="18"/>
              </w:rPr>
            </w:pPr>
            <w:r>
              <w:rPr>
                <w:rFonts w:ascii="Times New Roman" w:hAnsi="Times New Roman"/>
                <w:kern w:val="0"/>
                <w:sz w:val="18"/>
                <w:szCs w:val="18"/>
              </w:rPr>
              <w:t>1,2</w:t>
            </w:r>
          </w:p>
        </w:tc>
        <w:tc>
          <w:tcPr>
            <w:tcW w:w="0" w:type="auto"/>
            <w:vAlign w:val="center"/>
          </w:tcPr>
          <w:p w14:paraId="4CF8FB0E" w14:textId="348DE68F"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99.52%</w:t>
            </w:r>
          </w:p>
        </w:tc>
      </w:tr>
      <w:tr w:rsidR="00F921BD" w14:paraId="52D6BE9C" w14:textId="77777777" w:rsidTr="00F921BD">
        <w:trPr>
          <w:jc w:val="center"/>
        </w:trPr>
        <w:tc>
          <w:tcPr>
            <w:tcW w:w="0" w:type="auto"/>
            <w:vAlign w:val="center"/>
          </w:tcPr>
          <w:p w14:paraId="2BA4464D" w14:textId="37DBE658" w:rsidR="00F921BD" w:rsidRDefault="00F921BD" w:rsidP="00F921BD">
            <w:pPr>
              <w:spacing w:line="0" w:lineRule="atLeast"/>
              <w:jc w:val="center"/>
              <w:rPr>
                <w:rFonts w:ascii="Times New Roman" w:hAnsi="Times New Roman" w:cs="宋体"/>
                <w:sz w:val="18"/>
                <w:szCs w:val="18"/>
              </w:rPr>
            </w:pPr>
            <w:r>
              <w:rPr>
                <w:rFonts w:ascii="Times New Roman" w:hAnsi="Times New Roman"/>
                <w:kern w:val="0"/>
                <w:sz w:val="18"/>
                <w:szCs w:val="18"/>
              </w:rPr>
              <w:t>1,2,3</w:t>
            </w:r>
          </w:p>
        </w:tc>
        <w:tc>
          <w:tcPr>
            <w:tcW w:w="0" w:type="auto"/>
            <w:vAlign w:val="center"/>
          </w:tcPr>
          <w:p w14:paraId="5829B377" w14:textId="2DE1D23D"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99.64%</w:t>
            </w:r>
          </w:p>
        </w:tc>
      </w:tr>
      <w:tr w:rsidR="00F921BD" w14:paraId="136E9112" w14:textId="77777777" w:rsidTr="00F921BD">
        <w:trPr>
          <w:jc w:val="center"/>
        </w:trPr>
        <w:tc>
          <w:tcPr>
            <w:tcW w:w="0" w:type="auto"/>
            <w:vAlign w:val="center"/>
          </w:tcPr>
          <w:p w14:paraId="135B5379" w14:textId="17AEA159" w:rsidR="00F921BD" w:rsidRDefault="00F921BD" w:rsidP="00F921BD">
            <w:pPr>
              <w:spacing w:line="0" w:lineRule="atLeast"/>
              <w:jc w:val="center"/>
              <w:rPr>
                <w:rFonts w:ascii="Times New Roman" w:hAnsi="Times New Roman" w:cs="宋体"/>
                <w:sz w:val="18"/>
                <w:szCs w:val="18"/>
              </w:rPr>
            </w:pPr>
            <w:r>
              <w:rPr>
                <w:rFonts w:ascii="Times New Roman" w:hAnsi="Times New Roman"/>
                <w:kern w:val="0"/>
                <w:sz w:val="18"/>
                <w:szCs w:val="18"/>
              </w:rPr>
              <w:t>1,2,3,4</w:t>
            </w:r>
          </w:p>
        </w:tc>
        <w:tc>
          <w:tcPr>
            <w:tcW w:w="0" w:type="auto"/>
            <w:vAlign w:val="center"/>
          </w:tcPr>
          <w:p w14:paraId="319DF28B" w14:textId="1D3951AC"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99.64%</w:t>
            </w:r>
          </w:p>
        </w:tc>
      </w:tr>
      <w:tr w:rsidR="00F921BD" w14:paraId="7551019C" w14:textId="77777777" w:rsidTr="00F921BD">
        <w:trPr>
          <w:jc w:val="center"/>
        </w:trPr>
        <w:tc>
          <w:tcPr>
            <w:tcW w:w="0" w:type="auto"/>
            <w:vAlign w:val="center"/>
          </w:tcPr>
          <w:p w14:paraId="13C01976" w14:textId="7361C7E2" w:rsidR="00F921BD" w:rsidRDefault="00F921BD" w:rsidP="00F921BD">
            <w:pPr>
              <w:spacing w:line="0" w:lineRule="atLeast"/>
              <w:jc w:val="center"/>
              <w:rPr>
                <w:rFonts w:ascii="Times New Roman" w:hAnsi="Times New Roman" w:cs="宋体"/>
                <w:sz w:val="18"/>
                <w:szCs w:val="18"/>
              </w:rPr>
            </w:pPr>
            <w:r>
              <w:rPr>
                <w:rFonts w:ascii="Times New Roman" w:hAnsi="Times New Roman"/>
                <w:kern w:val="0"/>
                <w:sz w:val="18"/>
                <w:szCs w:val="18"/>
              </w:rPr>
              <w:t>1,2,3,4,5</w:t>
            </w:r>
          </w:p>
        </w:tc>
        <w:tc>
          <w:tcPr>
            <w:tcW w:w="0" w:type="auto"/>
            <w:vAlign w:val="center"/>
          </w:tcPr>
          <w:p w14:paraId="4B9D8701" w14:textId="62D1FBCD" w:rsidR="00F921BD" w:rsidRDefault="00F921BD" w:rsidP="00F921BD">
            <w:pPr>
              <w:spacing w:line="0" w:lineRule="atLeast"/>
              <w:jc w:val="center"/>
              <w:rPr>
                <w:rFonts w:ascii="Times New Roman" w:hAnsi="Times New Roman" w:cs="宋体"/>
                <w:sz w:val="18"/>
                <w:szCs w:val="18"/>
              </w:rPr>
            </w:pPr>
            <w:r w:rsidRPr="00335CA0">
              <w:rPr>
                <w:rFonts w:ascii="Times New Roman" w:hAnsi="Times New Roman" w:cs="宋体"/>
                <w:kern w:val="0"/>
                <w:sz w:val="18"/>
                <w:szCs w:val="18"/>
              </w:rPr>
              <w:t>99.64%</w:t>
            </w:r>
          </w:p>
        </w:tc>
      </w:tr>
    </w:tbl>
    <w:p w14:paraId="538B9E1B" w14:textId="03D32A4E" w:rsidR="00BB4A1C" w:rsidRDefault="00BB4A1C">
      <w:pPr>
        <w:jc w:val="center"/>
        <w:rPr>
          <w:rFonts w:ascii="Times New Roman" w:hAnsi="Times New Roman" w:cs="宋体"/>
          <w:sz w:val="18"/>
          <w:szCs w:val="18"/>
        </w:rPr>
      </w:pPr>
    </w:p>
    <w:p w14:paraId="69929527" w14:textId="77777777" w:rsidR="00C529BB" w:rsidRPr="00335CA0" w:rsidRDefault="00C529BB" w:rsidP="00925A9E">
      <w:pPr>
        <w:jc w:val="center"/>
        <w:rPr>
          <w:rFonts w:ascii="Times New Roman" w:hAnsi="Times New Roman"/>
          <w:sz w:val="18"/>
          <w:szCs w:val="18"/>
        </w:rPr>
      </w:pPr>
    </w:p>
    <w:p w14:paraId="7E10E79E" w14:textId="4FEDFA24" w:rsidR="00C529BB" w:rsidRPr="00335CA0" w:rsidRDefault="00F921BD" w:rsidP="00F921BD">
      <w:pPr>
        <w:widowControl/>
        <w:spacing w:after="4" w:line="214" w:lineRule="atLeast"/>
        <w:ind w:firstLine="420"/>
        <w:rPr>
          <w:rFonts w:ascii="Times New Roman" w:hAnsi="Times New Roman"/>
          <w:kern w:val="0"/>
          <w:szCs w:val="21"/>
        </w:rPr>
      </w:pPr>
      <w:r>
        <w:rPr>
          <w:rFonts w:ascii="Times New Roman" w:hAnsi="Times New Roman" w:cs="宋体" w:hint="eastAsia"/>
          <w:kern w:val="0"/>
          <w:szCs w:val="21"/>
        </w:rPr>
        <w:t>本文</w:t>
      </w:r>
      <w:r w:rsidR="00C529BB" w:rsidRPr="00335CA0">
        <w:rPr>
          <w:rFonts w:ascii="Times New Roman" w:hAnsi="Times New Roman" w:cs="宋体" w:hint="eastAsia"/>
          <w:color w:val="2E3033"/>
          <w:szCs w:val="21"/>
          <w:shd w:val="clear" w:color="auto" w:fill="FFFFFF"/>
        </w:rPr>
        <w:t>针对模型</w:t>
      </w:r>
      <w:r w:rsidR="00996690" w:rsidRPr="00335CA0">
        <w:rPr>
          <w:rFonts w:ascii="Times New Roman" w:hAnsi="Times New Roman" w:cs="宋体" w:hint="eastAsia"/>
          <w:color w:val="2E3033"/>
          <w:szCs w:val="21"/>
          <w:shd w:val="clear" w:color="auto" w:fill="FFFFFF"/>
        </w:rPr>
        <w:t>健壮性</w:t>
      </w:r>
      <w:r>
        <w:rPr>
          <w:rFonts w:ascii="Times New Roman" w:hAnsi="Times New Roman" w:cs="宋体" w:hint="eastAsia"/>
          <w:color w:val="2E3033"/>
          <w:szCs w:val="21"/>
          <w:shd w:val="clear" w:color="auto" w:fill="FFFFFF"/>
        </w:rPr>
        <w:t>问题</w:t>
      </w:r>
      <w:r w:rsidR="00C529BB" w:rsidRPr="00335CA0">
        <w:rPr>
          <w:rFonts w:ascii="Times New Roman" w:hAnsi="Times New Roman" w:cs="宋体" w:hint="eastAsia"/>
          <w:color w:val="2E3033"/>
          <w:szCs w:val="21"/>
          <w:shd w:val="clear" w:color="auto" w:fill="FFFFFF"/>
        </w:rPr>
        <w:t>提出了</w:t>
      </w:r>
      <w:r w:rsidR="00C529BB" w:rsidRPr="00335CA0">
        <w:rPr>
          <w:rFonts w:ascii="Times New Roman" w:hAnsi="Times New Roman" w:cs="Arial"/>
          <w:color w:val="2E3033"/>
          <w:szCs w:val="21"/>
          <w:shd w:val="clear" w:color="auto" w:fill="FFFFFF"/>
        </w:rPr>
        <w:t>5</w:t>
      </w:r>
      <w:r w:rsidR="00C529BB" w:rsidRPr="00335CA0">
        <w:rPr>
          <w:rFonts w:ascii="Times New Roman" w:hAnsi="Times New Roman" w:cs="宋体" w:hint="eastAsia"/>
          <w:color w:val="2E3033"/>
          <w:szCs w:val="21"/>
          <w:shd w:val="clear" w:color="auto" w:fill="FFFFFF"/>
        </w:rPr>
        <w:t>种防御技术</w:t>
      </w:r>
      <w:r>
        <w:rPr>
          <w:rFonts w:ascii="Times New Roman" w:hAnsi="Times New Roman" w:cs="宋体" w:hint="eastAsia"/>
          <w:color w:val="2E3033"/>
          <w:szCs w:val="21"/>
          <w:shd w:val="clear" w:color="auto" w:fill="FFFFFF"/>
        </w:rPr>
        <w:t>：</w:t>
      </w:r>
      <w:r>
        <w:rPr>
          <w:rFonts w:ascii="Times New Roman" w:hAnsi="Times New Roman" w:cs="宋体" w:hint="eastAsia"/>
          <w:color w:val="2E3033"/>
          <w:szCs w:val="21"/>
          <w:shd w:val="clear" w:color="auto" w:fill="FFFFFF"/>
        </w:rPr>
        <w:t>1</w:t>
      </w:r>
      <w:r>
        <w:rPr>
          <w:rFonts w:ascii="Times New Roman" w:hAnsi="Times New Roman" w:cs="宋体" w:hint="eastAsia"/>
          <w:color w:val="2E3033"/>
          <w:szCs w:val="21"/>
          <w:shd w:val="clear" w:color="auto" w:fill="FFFFFF"/>
        </w:rPr>
        <w:t>）</w:t>
      </w:r>
      <w:r w:rsidR="00B13B15" w:rsidRPr="00335CA0">
        <w:rPr>
          <w:rFonts w:ascii="Times New Roman" w:hAnsi="Times New Roman" w:cs="宋体" w:hint="eastAsia"/>
          <w:kern w:val="0"/>
          <w:szCs w:val="21"/>
        </w:rPr>
        <w:t>增加多样化和</w:t>
      </w:r>
      <w:r w:rsidR="00C529BB" w:rsidRPr="00335CA0">
        <w:rPr>
          <w:rFonts w:ascii="Times New Roman" w:hAnsi="Times New Roman" w:cs="宋体" w:hint="eastAsia"/>
          <w:kern w:val="0"/>
          <w:szCs w:val="21"/>
        </w:rPr>
        <w:t>新样本进行训练</w:t>
      </w:r>
      <w:r>
        <w:rPr>
          <w:rFonts w:ascii="Times New Roman" w:hAnsi="Times New Roman" w:hint="eastAsia"/>
          <w:kern w:val="0"/>
          <w:szCs w:val="21"/>
        </w:rPr>
        <w:t>（</w:t>
      </w:r>
      <w:r>
        <w:rPr>
          <w:rFonts w:ascii="Times New Roman" w:hAnsi="Times New Roman"/>
          <w:kern w:val="0"/>
          <w:szCs w:val="21"/>
        </w:rPr>
        <w:t>Model</w:t>
      </w:r>
      <w:r w:rsidRPr="00335CA0">
        <w:rPr>
          <w:rFonts w:ascii="Times New Roman" w:hAnsi="Times New Roman"/>
          <w:kern w:val="0"/>
          <w:szCs w:val="21"/>
        </w:rPr>
        <w:t>2.1</w:t>
      </w:r>
      <w:r>
        <w:rPr>
          <w:rFonts w:ascii="Times New Roman" w:hAnsi="Times New Roman" w:hint="eastAsia"/>
          <w:kern w:val="0"/>
          <w:szCs w:val="21"/>
        </w:rPr>
        <w:t>）；</w:t>
      </w:r>
      <w:r>
        <w:rPr>
          <w:rFonts w:ascii="Times New Roman" w:hAnsi="Times New Roman" w:hint="eastAsia"/>
          <w:kern w:val="0"/>
          <w:szCs w:val="21"/>
        </w:rPr>
        <w:t>2</w:t>
      </w:r>
      <w:r>
        <w:rPr>
          <w:rFonts w:ascii="Times New Roman" w:hAnsi="Times New Roman" w:hint="eastAsia"/>
          <w:kern w:val="0"/>
          <w:szCs w:val="21"/>
        </w:rPr>
        <w:t>）</w:t>
      </w:r>
      <w:r w:rsidR="00C529BB" w:rsidRPr="00335CA0">
        <w:rPr>
          <w:rFonts w:ascii="Times New Roman" w:hAnsi="Times New Roman" w:cs="宋体" w:hint="eastAsia"/>
          <w:kern w:val="0"/>
          <w:szCs w:val="21"/>
        </w:rPr>
        <w:t>对抗性训练</w:t>
      </w:r>
      <w:r>
        <w:rPr>
          <w:rFonts w:ascii="Times New Roman" w:hAnsi="Times New Roman" w:hint="eastAsia"/>
          <w:kern w:val="0"/>
          <w:szCs w:val="21"/>
        </w:rPr>
        <w:t>（</w:t>
      </w:r>
      <w:r>
        <w:rPr>
          <w:rFonts w:ascii="Times New Roman" w:hAnsi="Times New Roman"/>
          <w:kern w:val="0"/>
          <w:szCs w:val="21"/>
        </w:rPr>
        <w:t>Model</w:t>
      </w:r>
      <w:r w:rsidRPr="00335CA0">
        <w:rPr>
          <w:rFonts w:ascii="Times New Roman" w:hAnsi="Times New Roman"/>
          <w:kern w:val="0"/>
          <w:szCs w:val="21"/>
        </w:rPr>
        <w:t>2.2</w:t>
      </w:r>
      <w:r>
        <w:rPr>
          <w:rFonts w:ascii="Times New Roman" w:hAnsi="Times New Roman" w:hint="eastAsia"/>
          <w:kern w:val="0"/>
          <w:szCs w:val="21"/>
        </w:rPr>
        <w:t>）；</w:t>
      </w:r>
      <w:r>
        <w:rPr>
          <w:rFonts w:ascii="Times New Roman" w:hAnsi="Times New Roman" w:hint="eastAsia"/>
          <w:kern w:val="0"/>
          <w:szCs w:val="21"/>
        </w:rPr>
        <w:t>3</w:t>
      </w:r>
      <w:r>
        <w:rPr>
          <w:rFonts w:ascii="Times New Roman" w:hAnsi="Times New Roman" w:hint="eastAsia"/>
          <w:kern w:val="0"/>
          <w:szCs w:val="21"/>
        </w:rPr>
        <w:t>）</w:t>
      </w:r>
      <w:r w:rsidR="00996690" w:rsidRPr="00335CA0">
        <w:rPr>
          <w:rFonts w:ascii="Times New Roman" w:hAnsi="Times New Roman" w:cs="宋体" w:hint="eastAsia"/>
          <w:kern w:val="0"/>
          <w:szCs w:val="21"/>
        </w:rPr>
        <w:t>调整</w:t>
      </w:r>
      <w:r w:rsidR="00C529BB" w:rsidRPr="00335CA0">
        <w:rPr>
          <w:rFonts w:ascii="Times New Roman" w:hAnsi="Times New Roman" w:cs="宋体" w:hint="eastAsia"/>
          <w:kern w:val="0"/>
          <w:szCs w:val="21"/>
        </w:rPr>
        <w:t>模型阈值</w:t>
      </w:r>
      <w:r>
        <w:rPr>
          <w:rFonts w:ascii="Times New Roman" w:hAnsi="Times New Roman" w:hint="eastAsia"/>
          <w:kern w:val="0"/>
          <w:szCs w:val="21"/>
        </w:rPr>
        <w:t>（</w:t>
      </w:r>
      <w:r>
        <w:rPr>
          <w:rFonts w:ascii="Times New Roman" w:hAnsi="Times New Roman"/>
          <w:kern w:val="0"/>
          <w:szCs w:val="21"/>
        </w:rPr>
        <w:t>Model</w:t>
      </w:r>
      <w:r w:rsidRPr="00335CA0">
        <w:rPr>
          <w:rFonts w:ascii="Times New Roman" w:hAnsi="Times New Roman"/>
          <w:kern w:val="0"/>
          <w:szCs w:val="21"/>
        </w:rPr>
        <w:t>2.3</w:t>
      </w:r>
      <w:r>
        <w:rPr>
          <w:rFonts w:ascii="Times New Roman" w:hAnsi="Times New Roman" w:hint="eastAsia"/>
          <w:kern w:val="0"/>
          <w:szCs w:val="21"/>
        </w:rPr>
        <w:t>）；</w:t>
      </w:r>
      <w:r>
        <w:rPr>
          <w:rFonts w:ascii="Times New Roman" w:hAnsi="Times New Roman" w:hint="eastAsia"/>
          <w:kern w:val="0"/>
          <w:szCs w:val="21"/>
        </w:rPr>
        <w:t>4</w:t>
      </w:r>
      <w:r>
        <w:rPr>
          <w:rFonts w:ascii="Times New Roman" w:hAnsi="Times New Roman" w:hint="eastAsia"/>
          <w:kern w:val="0"/>
          <w:szCs w:val="21"/>
        </w:rPr>
        <w:t>）</w:t>
      </w:r>
      <w:r w:rsidR="00996690" w:rsidRPr="00335CA0">
        <w:rPr>
          <w:rFonts w:ascii="Times New Roman" w:hAnsi="Times New Roman" w:cs="宋体" w:hint="eastAsia"/>
          <w:kern w:val="0"/>
          <w:szCs w:val="21"/>
        </w:rPr>
        <w:t>及时</w:t>
      </w:r>
      <w:r w:rsidR="00C529BB" w:rsidRPr="00335CA0">
        <w:rPr>
          <w:rFonts w:ascii="Times New Roman" w:hAnsi="Times New Roman" w:cs="宋体" w:hint="eastAsia"/>
          <w:kern w:val="0"/>
          <w:szCs w:val="21"/>
        </w:rPr>
        <w:t>删除被对手利用的特征</w:t>
      </w:r>
      <w:r w:rsidR="00996690" w:rsidRPr="00335CA0">
        <w:rPr>
          <w:rFonts w:ascii="Times New Roman" w:hAnsi="Times New Roman" w:cs="宋体" w:hint="eastAsia"/>
          <w:kern w:val="0"/>
          <w:szCs w:val="21"/>
        </w:rPr>
        <w:t>并重新</w:t>
      </w:r>
      <w:r w:rsidR="00C529BB" w:rsidRPr="00335CA0">
        <w:rPr>
          <w:rFonts w:ascii="Times New Roman" w:hAnsi="Times New Roman" w:cs="宋体" w:hint="eastAsia"/>
          <w:kern w:val="0"/>
          <w:szCs w:val="21"/>
        </w:rPr>
        <w:t>训练模型</w:t>
      </w:r>
      <w:r>
        <w:rPr>
          <w:rFonts w:ascii="Times New Roman" w:hAnsi="Times New Roman" w:cs="宋体" w:hint="eastAsia"/>
          <w:kern w:val="0"/>
          <w:szCs w:val="21"/>
        </w:rPr>
        <w:t>；</w:t>
      </w:r>
      <w:r>
        <w:rPr>
          <w:rFonts w:ascii="Times New Roman" w:hAnsi="Times New Roman" w:cs="宋体" w:hint="eastAsia"/>
          <w:kern w:val="0"/>
          <w:szCs w:val="21"/>
        </w:rPr>
        <w:t>5</w:t>
      </w:r>
      <w:r>
        <w:rPr>
          <w:rFonts w:ascii="Times New Roman" w:hAnsi="Times New Roman" w:cs="宋体" w:hint="eastAsia"/>
          <w:kern w:val="0"/>
          <w:szCs w:val="21"/>
        </w:rPr>
        <w:t>）</w:t>
      </w:r>
      <w:r w:rsidR="00C529BB" w:rsidRPr="00335CA0">
        <w:rPr>
          <w:rFonts w:ascii="Times New Roman" w:hAnsi="Times New Roman" w:cs="宋体" w:hint="eastAsia"/>
          <w:kern w:val="0"/>
          <w:szCs w:val="21"/>
        </w:rPr>
        <w:t>隐藏分类器的相关参数，如特征</w:t>
      </w:r>
      <w:r>
        <w:rPr>
          <w:rFonts w:ascii="Times New Roman" w:hAnsi="Times New Roman" w:cs="宋体" w:hint="eastAsia"/>
          <w:kern w:val="0"/>
          <w:szCs w:val="21"/>
        </w:rPr>
        <w:t>、</w:t>
      </w:r>
      <w:r w:rsidR="00C529BB" w:rsidRPr="00335CA0">
        <w:rPr>
          <w:rFonts w:ascii="Times New Roman" w:hAnsi="Times New Roman" w:cs="宋体" w:hint="eastAsia"/>
          <w:kern w:val="0"/>
          <w:szCs w:val="21"/>
        </w:rPr>
        <w:t>阈值</w:t>
      </w:r>
      <w:r>
        <w:rPr>
          <w:rFonts w:ascii="Times New Roman" w:hAnsi="Times New Roman" w:cs="宋体" w:hint="eastAsia"/>
          <w:kern w:val="0"/>
          <w:szCs w:val="21"/>
        </w:rPr>
        <w:t>、</w:t>
      </w:r>
      <w:r w:rsidR="00C529BB" w:rsidRPr="00335CA0">
        <w:rPr>
          <w:rFonts w:ascii="Times New Roman" w:hAnsi="Times New Roman" w:cs="宋体" w:hint="eastAsia"/>
          <w:kern w:val="0"/>
          <w:szCs w:val="21"/>
        </w:rPr>
        <w:t>算法</w:t>
      </w:r>
      <w:r>
        <w:rPr>
          <w:rFonts w:ascii="Times New Roman" w:hAnsi="Times New Roman" w:cs="宋体" w:hint="eastAsia"/>
          <w:kern w:val="0"/>
          <w:szCs w:val="21"/>
        </w:rPr>
        <w:t>等</w:t>
      </w:r>
      <w:r>
        <w:rPr>
          <w:rFonts w:ascii="Times New Roman" w:hAnsi="Times New Roman" w:cs="宋体"/>
          <w:kern w:val="0"/>
          <w:szCs w:val="21"/>
        </w:rPr>
        <w:t>。</w:t>
      </w:r>
    </w:p>
    <w:p w14:paraId="23F9AF38" w14:textId="77777777" w:rsidR="00C529BB" w:rsidRPr="00335CA0" w:rsidRDefault="00C529BB" w:rsidP="00C529BB">
      <w:pPr>
        <w:rPr>
          <w:rFonts w:ascii="Times New Roman" w:hAnsi="Times New Roman"/>
          <w:sz w:val="18"/>
          <w:szCs w:val="18"/>
        </w:rPr>
      </w:pPr>
    </w:p>
    <w:p w14:paraId="5B9B90CA" w14:textId="19E93F0B" w:rsidR="00E62056" w:rsidRPr="00335CA0" w:rsidRDefault="00116145" w:rsidP="00C529BB">
      <w:pPr>
        <w:pStyle w:val="2"/>
        <w:rPr>
          <w:rFonts w:ascii="Times New Roman" w:eastAsia="宋体" w:hAnsi="Times New Roman" w:cs="宋体"/>
          <w:kern w:val="0"/>
          <w:szCs w:val="21"/>
        </w:rPr>
      </w:pPr>
      <w:r w:rsidRPr="00335CA0">
        <w:rPr>
          <w:rFonts w:ascii="Times New Roman" w:eastAsia="宋体" w:hAnsi="Times New Roman"/>
        </w:rPr>
        <w:lastRenderedPageBreak/>
        <w:t>3</w:t>
      </w:r>
      <w:r w:rsidR="00C529BB" w:rsidRPr="00335CA0">
        <w:rPr>
          <w:rFonts w:ascii="Times New Roman" w:eastAsia="宋体" w:hAnsi="Times New Roman" w:hint="eastAsia"/>
        </w:rPr>
        <w:t>.</w:t>
      </w:r>
      <w:r w:rsidR="00F921BD">
        <w:rPr>
          <w:rFonts w:ascii="Times New Roman" w:eastAsia="宋体" w:hAnsi="Times New Roman"/>
        </w:rPr>
        <w:t xml:space="preserve">4 </w:t>
      </w:r>
      <w:r w:rsidR="00C529BB" w:rsidRPr="00335CA0">
        <w:rPr>
          <w:rFonts w:ascii="Times New Roman" w:eastAsia="宋体" w:hAnsi="Times New Roman" w:cs="宋体" w:hint="eastAsia"/>
        </w:rPr>
        <w:t>模型性能</w:t>
      </w:r>
    </w:p>
    <w:p w14:paraId="7A0E6E2B" w14:textId="6B68D72A" w:rsidR="00475D8C" w:rsidRPr="00335CA0" w:rsidRDefault="0071397E" w:rsidP="0071397E">
      <w:pPr>
        <w:ind w:firstLine="420"/>
        <w:rPr>
          <w:rFonts w:ascii="Times New Roman" w:hAnsi="Times New Roman"/>
        </w:rPr>
      </w:pPr>
      <w:r>
        <w:rPr>
          <w:rFonts w:ascii="Times New Roman" w:hAnsi="Times New Roman" w:cs="宋体" w:hint="eastAsia"/>
        </w:rPr>
        <w:t>本文</w:t>
      </w:r>
      <w:r w:rsidR="00475D8C" w:rsidRPr="00335CA0">
        <w:rPr>
          <w:rFonts w:ascii="Times New Roman" w:hAnsi="Times New Roman" w:cs="宋体" w:hint="eastAsia"/>
        </w:rPr>
        <w:t>通过</w:t>
      </w:r>
      <w:r w:rsidR="00C34E4D" w:rsidRPr="00335CA0">
        <w:rPr>
          <w:rFonts w:ascii="Times New Roman" w:hAnsi="Times New Roman" w:cs="宋体" w:hint="eastAsia"/>
        </w:rPr>
        <w:t>对特征有效性进行研究</w:t>
      </w:r>
      <w:r>
        <w:rPr>
          <w:rFonts w:ascii="Times New Roman" w:hAnsi="Times New Roman" w:cs="宋体" w:hint="eastAsia"/>
        </w:rPr>
        <w:t>来</w:t>
      </w:r>
      <w:r w:rsidR="00475D8C" w:rsidRPr="00335CA0">
        <w:rPr>
          <w:rFonts w:ascii="Times New Roman" w:hAnsi="Times New Roman" w:cs="宋体" w:hint="eastAsia"/>
        </w:rPr>
        <w:t>评估模型的</w:t>
      </w:r>
      <w:r w:rsidR="00274749" w:rsidRPr="00335CA0">
        <w:rPr>
          <w:rFonts w:ascii="Times New Roman" w:hAnsi="Times New Roman" w:cs="宋体" w:hint="eastAsia"/>
        </w:rPr>
        <w:t>健壮性</w:t>
      </w:r>
      <w:r w:rsidR="00EF5331" w:rsidRPr="00335CA0">
        <w:rPr>
          <w:rFonts w:ascii="Times New Roman" w:hAnsi="Times New Roman" w:cs="宋体" w:hint="eastAsia"/>
        </w:rPr>
        <w:t>。</w:t>
      </w:r>
      <w:r w:rsidR="00475D8C" w:rsidRPr="00335CA0">
        <w:rPr>
          <w:rFonts w:ascii="Times New Roman" w:hAnsi="Times New Roman" w:cs="宋体" w:hint="eastAsia"/>
        </w:rPr>
        <w:t>图</w:t>
      </w:r>
      <w:r w:rsidR="005D36FA" w:rsidRPr="00335CA0">
        <w:rPr>
          <w:rFonts w:ascii="Times New Roman" w:hAnsi="Times New Roman" w:hint="eastAsia"/>
        </w:rPr>
        <w:t>5</w:t>
      </w:r>
      <w:r w:rsidR="00475D8C" w:rsidRPr="00335CA0">
        <w:rPr>
          <w:rFonts w:ascii="Times New Roman" w:hAnsi="Times New Roman" w:cs="宋体" w:hint="eastAsia"/>
        </w:rPr>
        <w:t>是特征在</w:t>
      </w:r>
      <w:r w:rsidR="007F1FF9" w:rsidRPr="00335CA0">
        <w:rPr>
          <w:rFonts w:ascii="Times New Roman" w:hAnsi="Times New Roman" w:cs="宋体" w:hint="eastAsia"/>
        </w:rPr>
        <w:t>不断</w:t>
      </w:r>
      <w:r w:rsidR="00274749" w:rsidRPr="00335CA0">
        <w:rPr>
          <w:rFonts w:ascii="Times New Roman" w:hAnsi="Times New Roman" w:cs="宋体" w:hint="eastAsia"/>
        </w:rPr>
        <w:t>自删除</w:t>
      </w:r>
      <w:r w:rsidR="00EB379B" w:rsidRPr="00335CA0">
        <w:rPr>
          <w:rFonts w:ascii="Times New Roman" w:hAnsi="Times New Roman" w:cs="宋体" w:hint="eastAsia"/>
        </w:rPr>
        <w:t>时所对应的准确率曲线。</w:t>
      </w:r>
      <w:r>
        <w:rPr>
          <w:rFonts w:ascii="Times New Roman" w:hAnsi="Times New Roman" w:cs="宋体" w:hint="eastAsia"/>
        </w:rPr>
        <w:t>由</w:t>
      </w:r>
      <w:r w:rsidR="00EB379B" w:rsidRPr="00335CA0">
        <w:rPr>
          <w:rFonts w:ascii="Times New Roman" w:hAnsi="Times New Roman" w:cs="宋体" w:hint="eastAsia"/>
        </w:rPr>
        <w:t>图</w:t>
      </w:r>
      <w:r>
        <w:rPr>
          <w:rFonts w:ascii="Times New Roman" w:hAnsi="Times New Roman" w:cs="宋体" w:hint="eastAsia"/>
        </w:rPr>
        <w:t>5</w:t>
      </w:r>
      <w:r w:rsidR="00D91F56" w:rsidRPr="00335CA0">
        <w:rPr>
          <w:rFonts w:ascii="Times New Roman" w:hAnsi="Times New Roman" w:cs="宋体" w:hint="eastAsia"/>
        </w:rPr>
        <w:t>可知</w:t>
      </w:r>
      <w:r w:rsidR="00475D8C" w:rsidRPr="00335CA0">
        <w:rPr>
          <w:rFonts w:ascii="Times New Roman" w:hAnsi="Times New Roman" w:cs="宋体" w:hint="eastAsia"/>
        </w:rPr>
        <w:t>，</w:t>
      </w:r>
      <w:proofErr w:type="gramStart"/>
      <w:r w:rsidR="00475D8C" w:rsidRPr="00335CA0">
        <w:rPr>
          <w:rFonts w:ascii="Times New Roman" w:hAnsi="Times New Roman" w:cs="宋体" w:hint="eastAsia"/>
        </w:rPr>
        <w:t>当特征</w:t>
      </w:r>
      <w:proofErr w:type="gramEnd"/>
      <w:r w:rsidR="00475D8C" w:rsidRPr="00335CA0">
        <w:rPr>
          <w:rFonts w:ascii="Times New Roman" w:hAnsi="Times New Roman" w:cs="宋体" w:hint="eastAsia"/>
        </w:rPr>
        <w:t>减少</w:t>
      </w:r>
      <w:r w:rsidR="00D91F56" w:rsidRPr="00335CA0">
        <w:rPr>
          <w:rFonts w:ascii="Times New Roman" w:hAnsi="Times New Roman" w:cs="宋体" w:hint="eastAsia"/>
        </w:rPr>
        <w:t>至</w:t>
      </w:r>
      <w:r w:rsidR="00475D8C" w:rsidRPr="00335CA0">
        <w:rPr>
          <w:rFonts w:ascii="Times New Roman" w:hAnsi="Times New Roman" w:hint="eastAsia"/>
        </w:rPr>
        <w:t>100</w:t>
      </w:r>
      <w:r w:rsidR="00475D8C" w:rsidRPr="00335CA0">
        <w:rPr>
          <w:rFonts w:ascii="Times New Roman" w:hAnsi="Times New Roman" w:cs="宋体" w:hint="eastAsia"/>
        </w:rPr>
        <w:t>个</w:t>
      </w:r>
      <w:r w:rsidR="00D91F56" w:rsidRPr="00335CA0">
        <w:rPr>
          <w:rFonts w:ascii="Times New Roman" w:hAnsi="Times New Roman" w:cs="宋体" w:hint="eastAsia"/>
        </w:rPr>
        <w:t>时</w:t>
      </w:r>
      <w:r w:rsidR="00475D8C" w:rsidRPr="00335CA0">
        <w:rPr>
          <w:rFonts w:ascii="Times New Roman" w:hAnsi="Times New Roman" w:cs="宋体" w:hint="eastAsia"/>
        </w:rPr>
        <w:t>，</w:t>
      </w:r>
      <w:r w:rsidR="00D91F56" w:rsidRPr="00335CA0">
        <w:rPr>
          <w:rFonts w:ascii="Times New Roman" w:hAnsi="Times New Roman" w:cs="宋体" w:hint="eastAsia"/>
        </w:rPr>
        <w:t>重新训练后的</w:t>
      </w:r>
      <w:r w:rsidR="00475D8C" w:rsidRPr="00335CA0">
        <w:rPr>
          <w:rFonts w:ascii="Times New Roman" w:hAnsi="Times New Roman" w:cs="宋体" w:hint="eastAsia"/>
        </w:rPr>
        <w:t>模型</w:t>
      </w:r>
      <w:r w:rsidR="00D91F56" w:rsidRPr="00335CA0">
        <w:rPr>
          <w:rFonts w:ascii="Times New Roman" w:hAnsi="Times New Roman" w:cs="宋体" w:hint="eastAsia"/>
        </w:rPr>
        <w:t>准确</w:t>
      </w:r>
      <w:r w:rsidR="00C459A4" w:rsidRPr="00335CA0">
        <w:rPr>
          <w:rFonts w:ascii="Times New Roman" w:hAnsi="Times New Roman" w:cs="宋体" w:hint="eastAsia"/>
        </w:rPr>
        <w:t>率</w:t>
      </w:r>
      <w:r w:rsidR="00475D8C" w:rsidRPr="00335CA0">
        <w:rPr>
          <w:rFonts w:ascii="Times New Roman" w:hAnsi="Times New Roman" w:cs="宋体" w:hint="eastAsia"/>
        </w:rPr>
        <w:t>依然</w:t>
      </w:r>
      <w:r w:rsidR="00D91F56" w:rsidRPr="00335CA0">
        <w:rPr>
          <w:rFonts w:ascii="Times New Roman" w:hAnsi="Times New Roman" w:cs="宋体" w:hint="eastAsia"/>
        </w:rPr>
        <w:t>高</w:t>
      </w:r>
      <w:r w:rsidR="007121DB" w:rsidRPr="00335CA0">
        <w:rPr>
          <w:rFonts w:ascii="Times New Roman" w:hAnsi="Times New Roman" w:cs="宋体" w:hint="eastAsia"/>
        </w:rPr>
        <w:t>达</w:t>
      </w:r>
      <w:r w:rsidR="00475D8C" w:rsidRPr="00335CA0">
        <w:rPr>
          <w:rFonts w:ascii="Times New Roman" w:hAnsi="Times New Roman" w:hint="eastAsia"/>
        </w:rPr>
        <w:t>90%</w:t>
      </w:r>
      <w:r w:rsidR="00475D8C" w:rsidRPr="00335CA0">
        <w:rPr>
          <w:rFonts w:ascii="Times New Roman" w:hAnsi="Times New Roman" w:cs="宋体" w:hint="eastAsia"/>
        </w:rPr>
        <w:t>，</w:t>
      </w:r>
      <w:r w:rsidR="00D91F56" w:rsidRPr="00335CA0">
        <w:rPr>
          <w:rFonts w:ascii="Times New Roman" w:hAnsi="Times New Roman" w:cs="宋体" w:hint="eastAsia"/>
        </w:rPr>
        <w:t>这说明：</w:t>
      </w:r>
      <w:r>
        <w:rPr>
          <w:rFonts w:ascii="Times New Roman" w:hAnsi="Times New Roman" w:cs="宋体" w:hint="eastAsia"/>
        </w:rPr>
        <w:t>1</w:t>
      </w:r>
      <w:r>
        <w:rPr>
          <w:rFonts w:ascii="Times New Roman" w:hAnsi="Times New Roman" w:cs="宋体" w:hint="eastAsia"/>
        </w:rPr>
        <w:t>）</w:t>
      </w:r>
      <w:r w:rsidR="00EB379B" w:rsidRPr="00335CA0">
        <w:rPr>
          <w:rFonts w:ascii="Times New Roman" w:hAnsi="Times New Roman" w:cs="宋体" w:hint="eastAsia"/>
        </w:rPr>
        <w:t>当删除</w:t>
      </w:r>
      <w:r w:rsidRPr="00335CA0">
        <w:rPr>
          <w:rFonts w:ascii="Times New Roman" w:hAnsi="Times New Roman" w:cs="宋体" w:hint="eastAsia"/>
        </w:rPr>
        <w:t>权重</w:t>
      </w:r>
      <w:proofErr w:type="gramStart"/>
      <w:r w:rsidRPr="00335CA0">
        <w:rPr>
          <w:rFonts w:ascii="Times New Roman" w:hAnsi="Times New Roman" w:cs="宋体" w:hint="eastAsia"/>
        </w:rPr>
        <w:t>高特征</w:t>
      </w:r>
      <w:proofErr w:type="gramEnd"/>
      <w:r>
        <w:rPr>
          <w:rFonts w:ascii="Times New Roman" w:hAnsi="Times New Roman" w:cs="宋体" w:hint="eastAsia"/>
        </w:rPr>
        <w:t>时</w:t>
      </w:r>
      <w:r w:rsidR="00EB379B" w:rsidRPr="00335CA0">
        <w:rPr>
          <w:rFonts w:ascii="Times New Roman" w:hAnsi="Times New Roman" w:cs="宋体" w:hint="eastAsia"/>
        </w:rPr>
        <w:t>模型准确率</w:t>
      </w:r>
      <w:r w:rsidR="005B49F3" w:rsidRPr="00335CA0">
        <w:rPr>
          <w:rFonts w:ascii="Times New Roman" w:hAnsi="Times New Roman" w:cs="宋体" w:hint="eastAsia"/>
        </w:rPr>
        <w:t>会下降，但</w:t>
      </w:r>
      <w:r w:rsidR="00274749" w:rsidRPr="00335CA0">
        <w:rPr>
          <w:rFonts w:ascii="Times New Roman" w:hAnsi="Times New Roman" w:cs="宋体" w:hint="eastAsia"/>
        </w:rPr>
        <w:t>影响</w:t>
      </w:r>
      <w:r w:rsidR="005B49F3" w:rsidRPr="00335CA0">
        <w:rPr>
          <w:rFonts w:ascii="Times New Roman" w:hAnsi="Times New Roman" w:cs="宋体" w:hint="eastAsia"/>
        </w:rPr>
        <w:t>不大；</w:t>
      </w:r>
      <w:r>
        <w:rPr>
          <w:rFonts w:ascii="Times New Roman" w:hAnsi="Times New Roman" w:cs="宋体" w:hint="eastAsia"/>
        </w:rPr>
        <w:t>2</w:t>
      </w:r>
      <w:r>
        <w:rPr>
          <w:rFonts w:ascii="Times New Roman" w:hAnsi="Times New Roman" w:cs="宋体" w:hint="eastAsia"/>
        </w:rPr>
        <w:t>）中等权重</w:t>
      </w:r>
      <w:r w:rsidR="005B49F3" w:rsidRPr="00335CA0">
        <w:rPr>
          <w:rFonts w:ascii="Times New Roman" w:hAnsi="Times New Roman" w:cs="宋体" w:hint="eastAsia"/>
        </w:rPr>
        <w:t>特征能</w:t>
      </w:r>
      <w:r>
        <w:rPr>
          <w:rFonts w:ascii="Times New Roman" w:hAnsi="Times New Roman" w:cs="宋体" w:hint="eastAsia"/>
        </w:rPr>
        <w:t>使模型持续有效，抵消</w:t>
      </w:r>
      <w:proofErr w:type="gramStart"/>
      <w:r>
        <w:rPr>
          <w:rFonts w:ascii="Times New Roman" w:hAnsi="Times New Roman" w:cs="宋体" w:hint="eastAsia"/>
        </w:rPr>
        <w:t>删除高</w:t>
      </w:r>
      <w:proofErr w:type="gramEnd"/>
      <w:r>
        <w:rPr>
          <w:rFonts w:ascii="Times New Roman" w:hAnsi="Times New Roman" w:cs="宋体" w:hint="eastAsia"/>
        </w:rPr>
        <w:t>权重</w:t>
      </w:r>
      <w:r w:rsidR="00274749" w:rsidRPr="00335CA0">
        <w:rPr>
          <w:rFonts w:ascii="Times New Roman" w:hAnsi="Times New Roman" w:cs="宋体" w:hint="eastAsia"/>
        </w:rPr>
        <w:t>特征造成的缺失</w:t>
      </w:r>
      <w:r>
        <w:rPr>
          <w:rFonts w:ascii="Times New Roman" w:hAnsi="Times New Roman" w:cs="宋体" w:hint="eastAsia"/>
        </w:rPr>
        <w:t>。</w:t>
      </w:r>
    </w:p>
    <w:p w14:paraId="16A57131" w14:textId="77777777" w:rsidR="00475D8C" w:rsidRPr="00335CA0" w:rsidRDefault="00475D8C" w:rsidP="00475D8C">
      <w:pPr>
        <w:ind w:firstLine="420"/>
        <w:rPr>
          <w:rFonts w:ascii="Times New Roman" w:hAnsi="Times New Roman"/>
        </w:rPr>
      </w:pPr>
    </w:p>
    <w:p w14:paraId="29288CE0" w14:textId="1D7D78B0" w:rsidR="00475D8C" w:rsidRPr="00335CA0" w:rsidRDefault="00475D8C" w:rsidP="00ED3419">
      <w:pPr>
        <w:jc w:val="center"/>
        <w:rPr>
          <w:rFonts w:ascii="Times New Roman" w:hAnsi="Times New Roman"/>
          <w:sz w:val="18"/>
          <w:szCs w:val="18"/>
        </w:rPr>
      </w:pPr>
    </w:p>
    <w:p w14:paraId="128D2016" w14:textId="02FA69F8" w:rsidR="00E62056" w:rsidRDefault="009604AE" w:rsidP="009604AE">
      <w:pPr>
        <w:jc w:val="center"/>
        <w:rPr>
          <w:rFonts w:ascii="Times New Roman" w:hAnsi="Times New Roman"/>
          <w:sz w:val="18"/>
          <w:szCs w:val="18"/>
        </w:rPr>
      </w:pPr>
      <w:commentRangeStart w:id="34"/>
      <w:r w:rsidRPr="00335CA0">
        <w:rPr>
          <w:rFonts w:ascii="Times New Roman" w:hAnsi="Times New Roman"/>
          <w:noProof/>
        </w:rPr>
        <w:drawing>
          <wp:inline distT="0" distB="0" distL="0" distR="0" wp14:anchorId="252281B7" wp14:editId="15250EAF">
            <wp:extent cx="3302000" cy="1839436"/>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5100" cy="1857875"/>
                    </a:xfrm>
                    <a:prstGeom prst="rect">
                      <a:avLst/>
                    </a:prstGeom>
                  </pic:spPr>
                </pic:pic>
              </a:graphicData>
            </a:graphic>
          </wp:inline>
        </w:drawing>
      </w:r>
      <w:commentRangeEnd w:id="34"/>
      <w:r w:rsidR="00DC4BE6">
        <w:rPr>
          <w:rStyle w:val="a9"/>
        </w:rPr>
        <w:commentReference w:id="34"/>
      </w:r>
    </w:p>
    <w:p w14:paraId="5BC00378" w14:textId="718BC230" w:rsidR="00DC4BE6" w:rsidRPr="00335CA0" w:rsidRDefault="00DC4BE6" w:rsidP="009604AE">
      <w:pPr>
        <w:jc w:val="center"/>
        <w:rPr>
          <w:rFonts w:ascii="Times New Roman" w:hAnsi="Times New Roman"/>
          <w:sz w:val="18"/>
          <w:szCs w:val="18"/>
        </w:rPr>
      </w:pPr>
      <w:r w:rsidRPr="00335CA0">
        <w:rPr>
          <w:rFonts w:ascii="Times New Roman" w:hAnsi="Times New Roman" w:cs="宋体" w:hint="eastAsia"/>
          <w:sz w:val="18"/>
          <w:szCs w:val="18"/>
        </w:rPr>
        <w:t>图</w:t>
      </w:r>
      <w:r w:rsidRPr="00335CA0">
        <w:rPr>
          <w:rFonts w:ascii="Times New Roman" w:hAnsi="Times New Roman" w:hint="eastAsia"/>
          <w:sz w:val="18"/>
          <w:szCs w:val="18"/>
        </w:rPr>
        <w:t xml:space="preserve">5 </w:t>
      </w:r>
      <w:r w:rsidRPr="00335CA0">
        <w:rPr>
          <w:rFonts w:ascii="Times New Roman" w:hAnsi="Times New Roman" w:cs="宋体" w:hint="eastAsia"/>
          <w:sz w:val="18"/>
          <w:szCs w:val="18"/>
        </w:rPr>
        <w:t>特征自删除后的检测率（</w:t>
      </w:r>
      <w:r>
        <w:rPr>
          <w:rFonts w:ascii="Times New Roman" w:hAnsi="Times New Roman" w:cs="宋体" w:hint="eastAsia"/>
          <w:sz w:val="18"/>
          <w:szCs w:val="18"/>
        </w:rPr>
        <w:t>Model</w:t>
      </w:r>
      <w:r w:rsidRPr="00335CA0">
        <w:rPr>
          <w:rFonts w:ascii="Times New Roman" w:hAnsi="Times New Roman" w:hint="eastAsia"/>
          <w:sz w:val="18"/>
          <w:szCs w:val="18"/>
        </w:rPr>
        <w:t>3</w:t>
      </w:r>
      <w:r w:rsidRPr="00335CA0">
        <w:rPr>
          <w:rFonts w:ascii="Times New Roman" w:hAnsi="Times New Roman" w:cs="宋体" w:hint="eastAsia"/>
          <w:sz w:val="18"/>
          <w:szCs w:val="18"/>
        </w:rPr>
        <w:t>）</w:t>
      </w:r>
    </w:p>
    <w:p w14:paraId="5A3641E3" w14:textId="77777777" w:rsidR="004B5234" w:rsidRPr="00335CA0" w:rsidRDefault="004B5234">
      <w:pPr>
        <w:rPr>
          <w:rFonts w:ascii="Times New Roman" w:hAnsi="Times New Roman"/>
        </w:rPr>
      </w:pPr>
    </w:p>
    <w:p w14:paraId="46624CED" w14:textId="4F10FB11" w:rsidR="00AB6580" w:rsidRPr="00335CA0" w:rsidRDefault="00E62056" w:rsidP="00847332">
      <w:pPr>
        <w:ind w:firstLine="420"/>
        <w:rPr>
          <w:rFonts w:ascii="Times New Roman" w:hAnsi="Times New Roman"/>
        </w:rPr>
      </w:pPr>
      <w:r w:rsidRPr="00335CA0">
        <w:rPr>
          <w:rFonts w:ascii="Times New Roman" w:hAnsi="Times New Roman" w:cs="宋体" w:hint="eastAsia"/>
        </w:rPr>
        <w:t>为了评估模型的预测性能，</w:t>
      </w:r>
      <w:r w:rsidR="00DC4BE6">
        <w:rPr>
          <w:rFonts w:ascii="Times New Roman" w:hAnsi="Times New Roman" w:cs="宋体" w:hint="eastAsia"/>
        </w:rPr>
        <w:t>将</w:t>
      </w:r>
      <w:r w:rsidRPr="00335CA0">
        <w:rPr>
          <w:rFonts w:ascii="Times New Roman" w:hAnsi="Times New Roman" w:cs="宋体" w:hint="eastAsia"/>
        </w:rPr>
        <w:t>数据集随机分为训练（</w:t>
      </w:r>
      <w:r w:rsidRPr="00335CA0">
        <w:rPr>
          <w:rFonts w:ascii="Times New Roman" w:hAnsi="Times New Roman" w:hint="eastAsia"/>
        </w:rPr>
        <w:t>90</w:t>
      </w:r>
      <w:r w:rsidRPr="00335CA0">
        <w:rPr>
          <w:rFonts w:ascii="Times New Roman" w:hAnsi="Times New Roman" w:cs="宋体" w:hint="eastAsia"/>
        </w:rPr>
        <w:t>％）和测试（</w:t>
      </w:r>
      <w:r w:rsidRPr="00335CA0">
        <w:rPr>
          <w:rFonts w:ascii="Times New Roman" w:hAnsi="Times New Roman" w:hint="eastAsia"/>
        </w:rPr>
        <w:t>10</w:t>
      </w:r>
      <w:r w:rsidRPr="00335CA0">
        <w:rPr>
          <w:rFonts w:ascii="Times New Roman" w:hAnsi="Times New Roman" w:cs="宋体" w:hint="eastAsia"/>
        </w:rPr>
        <w:t>％）</w:t>
      </w:r>
      <w:r w:rsidR="00490229" w:rsidRPr="00335CA0">
        <w:rPr>
          <w:rFonts w:ascii="Times New Roman" w:hAnsi="Times New Roman" w:cs="宋体" w:hint="eastAsia"/>
        </w:rPr>
        <w:t>两部分，并采用</w:t>
      </w:r>
      <w:r w:rsidR="00DC4BE6">
        <w:rPr>
          <w:rFonts w:ascii="Times New Roman" w:hAnsi="Times New Roman" w:hint="eastAsia"/>
        </w:rPr>
        <w:t>10-Fold</w:t>
      </w:r>
      <w:r w:rsidR="00DC4BE6">
        <w:rPr>
          <w:rFonts w:ascii="Times New Roman" w:hAnsi="Times New Roman" w:cs="宋体" w:hint="eastAsia"/>
        </w:rPr>
        <w:t>交叉验证</w:t>
      </w:r>
      <w:r w:rsidR="00DB61AB" w:rsidRPr="00335CA0">
        <w:rPr>
          <w:rFonts w:ascii="Times New Roman" w:hAnsi="Times New Roman" w:cs="宋体" w:hint="eastAsia"/>
        </w:rPr>
        <w:t>评估模型</w:t>
      </w:r>
      <w:r w:rsidR="00934F6B" w:rsidRPr="00335CA0">
        <w:rPr>
          <w:rFonts w:ascii="Times New Roman" w:hAnsi="Times New Roman" w:cs="宋体" w:hint="eastAsia"/>
        </w:rPr>
        <w:t>有效性。</w:t>
      </w:r>
      <w:r w:rsidR="004A6127" w:rsidRPr="00335CA0">
        <w:rPr>
          <w:rFonts w:ascii="Times New Roman" w:hAnsi="Times New Roman" w:cs="宋体" w:hint="eastAsia"/>
        </w:rPr>
        <w:t>图</w:t>
      </w:r>
      <w:r w:rsidR="005D36FA" w:rsidRPr="00335CA0">
        <w:rPr>
          <w:rFonts w:ascii="Times New Roman" w:hAnsi="Times New Roman" w:hint="eastAsia"/>
        </w:rPr>
        <w:t>6</w:t>
      </w:r>
      <w:r w:rsidR="004A6127" w:rsidRPr="00335CA0">
        <w:rPr>
          <w:rFonts w:ascii="Times New Roman" w:hAnsi="Times New Roman" w:cs="宋体" w:hint="eastAsia"/>
        </w:rPr>
        <w:t>为</w:t>
      </w:r>
      <w:r w:rsidR="004A6127" w:rsidRPr="00335CA0">
        <w:rPr>
          <w:rFonts w:ascii="Times New Roman" w:hAnsi="Times New Roman" w:hint="eastAsia"/>
        </w:rPr>
        <w:t>ROC</w:t>
      </w:r>
      <w:r w:rsidR="004A6127" w:rsidRPr="00335CA0">
        <w:rPr>
          <w:rFonts w:ascii="Times New Roman" w:hAnsi="Times New Roman" w:cs="宋体" w:hint="eastAsia"/>
        </w:rPr>
        <w:t>曲线图</w:t>
      </w:r>
      <w:r w:rsidR="00934F6B" w:rsidRPr="00335CA0">
        <w:rPr>
          <w:rFonts w:ascii="Times New Roman" w:hAnsi="Times New Roman" w:cs="宋体" w:hint="eastAsia"/>
        </w:rPr>
        <w:t>，</w:t>
      </w:r>
      <w:r w:rsidRPr="00335CA0">
        <w:rPr>
          <w:rFonts w:ascii="Times New Roman" w:hAnsi="Times New Roman" w:cs="宋体" w:hint="eastAsia"/>
        </w:rPr>
        <w:t>曲线下面积约为</w:t>
      </w:r>
      <w:r w:rsidRPr="00335CA0">
        <w:rPr>
          <w:rFonts w:ascii="Times New Roman" w:hAnsi="Times New Roman" w:hint="eastAsia"/>
        </w:rPr>
        <w:t>1</w:t>
      </w:r>
      <w:r w:rsidRPr="00335CA0">
        <w:rPr>
          <w:rFonts w:ascii="Times New Roman" w:hAnsi="Times New Roman" w:cs="宋体" w:hint="eastAsia"/>
        </w:rPr>
        <w:t>，表明</w:t>
      </w:r>
      <w:r w:rsidR="00934F6B" w:rsidRPr="00335CA0">
        <w:rPr>
          <w:rFonts w:ascii="Times New Roman" w:hAnsi="Times New Roman" w:cs="宋体" w:hint="eastAsia"/>
        </w:rPr>
        <w:t>模型</w:t>
      </w:r>
      <w:r w:rsidR="004A6127" w:rsidRPr="00335CA0">
        <w:rPr>
          <w:rFonts w:ascii="Times New Roman" w:hAnsi="Times New Roman" w:cs="宋体" w:hint="eastAsia"/>
        </w:rPr>
        <w:t>具有良好的预测性能</w:t>
      </w:r>
      <w:r w:rsidR="00934F6B" w:rsidRPr="00335CA0">
        <w:rPr>
          <w:rFonts w:ascii="Times New Roman" w:hAnsi="Times New Roman" w:cs="宋体" w:hint="eastAsia"/>
        </w:rPr>
        <w:t>。</w:t>
      </w:r>
    </w:p>
    <w:p w14:paraId="34A9090A" w14:textId="6F0A1177" w:rsidR="00E62056" w:rsidRDefault="00E62056" w:rsidP="00E62056">
      <w:pPr>
        <w:widowControl/>
        <w:jc w:val="center"/>
        <w:rPr>
          <w:rFonts w:ascii="Times New Roman" w:hAnsi="Times New Roman" w:cs="宋体"/>
          <w:kern w:val="0"/>
          <w:sz w:val="24"/>
          <w:szCs w:val="24"/>
        </w:rPr>
      </w:pPr>
      <w:r w:rsidRPr="00335CA0">
        <w:rPr>
          <w:rFonts w:ascii="Times New Roman" w:hAnsi="Times New Roman" w:cs="宋体"/>
          <w:noProof/>
          <w:kern w:val="0"/>
          <w:sz w:val="24"/>
          <w:szCs w:val="24"/>
        </w:rPr>
        <w:drawing>
          <wp:inline distT="0" distB="0" distL="0" distR="0" wp14:anchorId="4C933285" wp14:editId="48EC535E">
            <wp:extent cx="3022600" cy="2280943"/>
            <wp:effectExtent l="0" t="0" r="6350" b="508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998" cy="2308410"/>
                    </a:xfrm>
                    <a:prstGeom prst="rect">
                      <a:avLst/>
                    </a:prstGeom>
                    <a:noFill/>
                    <a:ln>
                      <a:noFill/>
                    </a:ln>
                  </pic:spPr>
                </pic:pic>
              </a:graphicData>
            </a:graphic>
          </wp:inline>
        </w:drawing>
      </w:r>
    </w:p>
    <w:p w14:paraId="2AE8CEE8" w14:textId="77777777" w:rsidR="00DC4BE6" w:rsidRPr="00335CA0" w:rsidRDefault="00DC4BE6" w:rsidP="00DC4BE6">
      <w:pPr>
        <w:jc w:val="center"/>
        <w:rPr>
          <w:rFonts w:ascii="Times New Roman" w:hAnsi="Times New Roman"/>
          <w:sz w:val="18"/>
          <w:szCs w:val="18"/>
        </w:rPr>
      </w:pPr>
      <w:r w:rsidRPr="00335CA0">
        <w:rPr>
          <w:rFonts w:ascii="Times New Roman" w:hAnsi="Times New Roman" w:cs="宋体" w:hint="eastAsia"/>
          <w:sz w:val="18"/>
          <w:szCs w:val="18"/>
        </w:rPr>
        <w:t>图</w:t>
      </w:r>
      <w:r w:rsidRPr="00335CA0">
        <w:rPr>
          <w:rFonts w:ascii="Times New Roman" w:hAnsi="Times New Roman" w:hint="eastAsia"/>
          <w:sz w:val="18"/>
          <w:szCs w:val="18"/>
        </w:rPr>
        <w:t>6</w:t>
      </w:r>
      <w:r w:rsidRPr="00335CA0">
        <w:rPr>
          <w:rFonts w:ascii="Times New Roman" w:hAnsi="Times New Roman"/>
          <w:sz w:val="18"/>
          <w:szCs w:val="18"/>
        </w:rPr>
        <w:t xml:space="preserve"> </w:t>
      </w:r>
      <w:r w:rsidRPr="00335CA0">
        <w:rPr>
          <w:rFonts w:ascii="Times New Roman" w:hAnsi="Times New Roman" w:hint="eastAsia"/>
          <w:sz w:val="18"/>
          <w:szCs w:val="18"/>
        </w:rPr>
        <w:t>ROC</w:t>
      </w:r>
      <w:r w:rsidRPr="00335CA0">
        <w:rPr>
          <w:rFonts w:ascii="Times New Roman" w:hAnsi="Times New Roman" w:cs="宋体" w:hint="eastAsia"/>
          <w:sz w:val="18"/>
          <w:szCs w:val="18"/>
        </w:rPr>
        <w:t>曲线图</w:t>
      </w:r>
    </w:p>
    <w:p w14:paraId="704CF278" w14:textId="77777777" w:rsidR="00DC4BE6" w:rsidRPr="00335CA0" w:rsidRDefault="00DC4BE6" w:rsidP="00E62056">
      <w:pPr>
        <w:widowControl/>
        <w:jc w:val="center"/>
        <w:rPr>
          <w:rFonts w:ascii="Times New Roman" w:hAnsi="Times New Roman" w:cs="宋体"/>
          <w:kern w:val="0"/>
          <w:sz w:val="24"/>
          <w:szCs w:val="24"/>
        </w:rPr>
      </w:pPr>
    </w:p>
    <w:p w14:paraId="7D8FA827" w14:textId="77777777" w:rsidR="00CB2B96" w:rsidRPr="00335CA0" w:rsidRDefault="00CB2B96" w:rsidP="009C44BF">
      <w:pPr>
        <w:rPr>
          <w:rFonts w:ascii="Times New Roman" w:hAnsi="Times New Roman"/>
        </w:rPr>
      </w:pPr>
    </w:p>
    <w:p w14:paraId="1E259F92" w14:textId="474164FB" w:rsidR="005154A5" w:rsidRPr="00335CA0" w:rsidRDefault="00116145" w:rsidP="00116145">
      <w:pPr>
        <w:ind w:left="420"/>
        <w:outlineLvl w:val="0"/>
        <w:rPr>
          <w:rFonts w:ascii="Times New Roman" w:hAnsi="Times New Roman"/>
          <w:b/>
          <w:sz w:val="32"/>
          <w:szCs w:val="32"/>
        </w:rPr>
      </w:pPr>
      <w:r w:rsidRPr="00335CA0">
        <w:rPr>
          <w:rFonts w:ascii="Times New Roman" w:hAnsi="Times New Roman" w:cs="宋体" w:hint="eastAsia"/>
          <w:b/>
          <w:sz w:val="32"/>
          <w:szCs w:val="32"/>
        </w:rPr>
        <w:t xml:space="preserve">4 </w:t>
      </w:r>
      <w:r w:rsidRPr="00335CA0">
        <w:rPr>
          <w:rFonts w:ascii="Times New Roman" w:hAnsi="Times New Roman" w:cs="宋体" w:hint="eastAsia"/>
          <w:b/>
          <w:sz w:val="32"/>
          <w:szCs w:val="32"/>
        </w:rPr>
        <w:t>结束语</w:t>
      </w:r>
    </w:p>
    <w:p w14:paraId="3515BA08" w14:textId="31E15073" w:rsidR="0080780C" w:rsidRPr="00335CA0" w:rsidRDefault="00DC4BE6" w:rsidP="0080780C">
      <w:pPr>
        <w:ind w:firstLine="360"/>
        <w:rPr>
          <w:rFonts w:ascii="Times New Roman" w:hAnsi="Times New Roman"/>
        </w:rPr>
      </w:pPr>
      <w:r>
        <w:rPr>
          <w:rFonts w:ascii="Times New Roman" w:hAnsi="Times New Roman" w:cs="宋体" w:hint="eastAsia"/>
        </w:rPr>
        <w:t>本文</w:t>
      </w:r>
      <w:r w:rsidR="008B0012" w:rsidRPr="00335CA0">
        <w:rPr>
          <w:rFonts w:ascii="Times New Roman" w:hAnsi="Times New Roman" w:cs="宋体" w:hint="eastAsia"/>
        </w:rPr>
        <w:t>详细介绍了基于</w:t>
      </w:r>
      <w:r w:rsidR="008B0012" w:rsidRPr="00335CA0">
        <w:rPr>
          <w:rFonts w:ascii="Times New Roman" w:hAnsi="Times New Roman" w:hint="eastAsia"/>
        </w:rPr>
        <w:t>AI</w:t>
      </w:r>
      <w:r w:rsidR="008B0012" w:rsidRPr="00335CA0">
        <w:rPr>
          <w:rFonts w:ascii="Times New Roman" w:hAnsi="Times New Roman" w:cs="宋体" w:hint="eastAsia"/>
        </w:rPr>
        <w:t>的</w:t>
      </w:r>
      <w:r w:rsidR="008B0012" w:rsidRPr="00335CA0">
        <w:rPr>
          <w:rFonts w:ascii="Times New Roman" w:hAnsi="Times New Roman" w:hint="eastAsia"/>
        </w:rPr>
        <w:t>PDF</w:t>
      </w:r>
      <w:r w:rsidR="00EB379B" w:rsidRPr="00335CA0">
        <w:rPr>
          <w:rFonts w:ascii="Times New Roman" w:hAnsi="Times New Roman" w:cs="宋体" w:hint="eastAsia"/>
        </w:rPr>
        <w:t>恶意文档分类器的设计与实现。实验数据表明，在</w:t>
      </w:r>
      <w:r>
        <w:rPr>
          <w:rFonts w:ascii="Times New Roman" w:hAnsi="Times New Roman" w:cs="宋体" w:hint="eastAsia"/>
        </w:rPr>
        <w:t>20</w:t>
      </w:r>
      <w:r w:rsidR="00EB379B" w:rsidRPr="00335CA0">
        <w:rPr>
          <w:rFonts w:ascii="Times New Roman" w:hAnsi="Times New Roman" w:cs="宋体" w:hint="eastAsia"/>
        </w:rPr>
        <w:t>万</w:t>
      </w:r>
      <w:r w:rsidR="008B0012" w:rsidRPr="00335CA0">
        <w:rPr>
          <w:rFonts w:ascii="Times New Roman" w:hAnsi="Times New Roman" w:cs="宋体" w:hint="eastAsia"/>
        </w:rPr>
        <w:t>数据集中</w:t>
      </w:r>
      <w:r>
        <w:rPr>
          <w:rFonts w:ascii="Times New Roman" w:hAnsi="Times New Roman" w:cs="宋体" w:hint="eastAsia"/>
        </w:rPr>
        <w:t>本文</w:t>
      </w:r>
      <w:r w:rsidR="0007707C" w:rsidRPr="00335CA0">
        <w:rPr>
          <w:rFonts w:ascii="Times New Roman" w:hAnsi="Times New Roman" w:cs="宋体" w:hint="eastAsia"/>
        </w:rPr>
        <w:t>模型</w:t>
      </w:r>
      <w:r w:rsidR="00E6335E" w:rsidRPr="00335CA0">
        <w:rPr>
          <w:rFonts w:ascii="Times New Roman" w:hAnsi="Times New Roman" w:cs="宋体" w:hint="eastAsia"/>
        </w:rPr>
        <w:t>有</w:t>
      </w:r>
      <w:r w:rsidR="008B0012" w:rsidRPr="00335CA0">
        <w:rPr>
          <w:rFonts w:ascii="Times New Roman" w:hAnsi="Times New Roman" w:cs="宋体" w:hint="eastAsia"/>
        </w:rPr>
        <w:t>大于</w:t>
      </w:r>
      <w:r w:rsidR="008B0012" w:rsidRPr="00335CA0">
        <w:rPr>
          <w:rFonts w:ascii="Times New Roman" w:hAnsi="Times New Roman" w:hint="eastAsia"/>
        </w:rPr>
        <w:t>99%</w:t>
      </w:r>
      <w:r w:rsidR="008B0012" w:rsidRPr="00335CA0">
        <w:rPr>
          <w:rFonts w:ascii="Times New Roman" w:hAnsi="Times New Roman" w:cs="宋体" w:hint="eastAsia"/>
        </w:rPr>
        <w:t>的准确</w:t>
      </w:r>
      <w:r w:rsidR="00C459A4" w:rsidRPr="00335CA0">
        <w:rPr>
          <w:rFonts w:ascii="Times New Roman" w:hAnsi="Times New Roman" w:cs="宋体" w:hint="eastAsia"/>
        </w:rPr>
        <w:t>率</w:t>
      </w:r>
      <w:r w:rsidR="008B0012" w:rsidRPr="00335CA0">
        <w:rPr>
          <w:rFonts w:ascii="Times New Roman" w:hAnsi="Times New Roman" w:cs="宋体" w:hint="eastAsia"/>
        </w:rPr>
        <w:t>和小于</w:t>
      </w:r>
      <w:r w:rsidR="008B0012" w:rsidRPr="00335CA0">
        <w:rPr>
          <w:rFonts w:ascii="Times New Roman" w:hAnsi="Times New Roman" w:hint="eastAsia"/>
        </w:rPr>
        <w:t>0.01%</w:t>
      </w:r>
      <w:r w:rsidR="008B0012" w:rsidRPr="00335CA0">
        <w:rPr>
          <w:rFonts w:ascii="Times New Roman" w:hAnsi="Times New Roman" w:cs="宋体" w:hint="eastAsia"/>
        </w:rPr>
        <w:t>的误报率。</w:t>
      </w:r>
      <w:r>
        <w:rPr>
          <w:rFonts w:ascii="Times New Roman" w:hAnsi="Times New Roman" w:cs="宋体" w:hint="eastAsia"/>
        </w:rPr>
        <w:t>本文</w:t>
      </w:r>
      <w:r>
        <w:rPr>
          <w:rFonts w:ascii="Times New Roman" w:hAnsi="Times New Roman" w:cs="宋体"/>
        </w:rPr>
        <w:t>还</w:t>
      </w:r>
      <w:r w:rsidR="0080780C" w:rsidRPr="00335CA0">
        <w:rPr>
          <w:rFonts w:ascii="Times New Roman" w:hAnsi="Times New Roman" w:cs="宋体" w:hint="eastAsia"/>
        </w:rPr>
        <w:t>提出了</w:t>
      </w:r>
      <w:r w:rsidR="0080780C" w:rsidRPr="00335CA0">
        <w:rPr>
          <w:rFonts w:ascii="Times New Roman" w:hAnsi="Times New Roman" w:hint="eastAsia"/>
        </w:rPr>
        <w:t>5</w:t>
      </w:r>
      <w:r w:rsidR="0080780C" w:rsidRPr="00335CA0">
        <w:rPr>
          <w:rFonts w:ascii="Times New Roman" w:hAnsi="Times New Roman" w:cs="宋体" w:hint="eastAsia"/>
        </w:rPr>
        <w:t>种增强模型</w:t>
      </w:r>
      <w:r w:rsidR="00E6335E" w:rsidRPr="00335CA0">
        <w:rPr>
          <w:rFonts w:ascii="Times New Roman" w:hAnsi="Times New Roman" w:cs="宋体" w:hint="eastAsia"/>
        </w:rPr>
        <w:t>健壮性</w:t>
      </w:r>
      <w:r w:rsidR="0080780C" w:rsidRPr="00335CA0">
        <w:rPr>
          <w:rFonts w:ascii="Times New Roman" w:hAnsi="Times New Roman" w:cs="宋体" w:hint="eastAsia"/>
        </w:rPr>
        <w:t>的防御技术，</w:t>
      </w:r>
      <w:r w:rsidR="00E6335E" w:rsidRPr="00335CA0">
        <w:rPr>
          <w:rFonts w:ascii="Times New Roman" w:hAnsi="Times New Roman" w:cs="宋体" w:hint="eastAsia"/>
        </w:rPr>
        <w:t>并</w:t>
      </w:r>
      <w:r>
        <w:rPr>
          <w:rFonts w:ascii="Times New Roman" w:hAnsi="Times New Roman" w:cs="宋体" w:hint="eastAsia"/>
        </w:rPr>
        <w:t>通过实验证明其有效性</w:t>
      </w:r>
      <w:r w:rsidR="00CB2B96" w:rsidRPr="00335CA0">
        <w:rPr>
          <w:rFonts w:ascii="Times New Roman" w:hAnsi="Times New Roman" w:cs="宋体" w:hint="eastAsia"/>
        </w:rPr>
        <w:t>。</w:t>
      </w:r>
      <w:r w:rsidR="0080780C" w:rsidRPr="00335CA0">
        <w:rPr>
          <w:rFonts w:ascii="Times New Roman" w:hAnsi="Times New Roman" w:cs="宋体" w:hint="eastAsia"/>
        </w:rPr>
        <w:t>基于</w:t>
      </w:r>
      <w:r w:rsidR="0080780C" w:rsidRPr="00335CA0">
        <w:rPr>
          <w:rFonts w:ascii="Times New Roman" w:hAnsi="Times New Roman" w:hint="eastAsia"/>
        </w:rPr>
        <w:t>AI</w:t>
      </w:r>
      <w:r w:rsidR="0080780C" w:rsidRPr="00335CA0">
        <w:rPr>
          <w:rFonts w:ascii="Times New Roman" w:hAnsi="Times New Roman" w:cs="宋体" w:hint="eastAsia"/>
        </w:rPr>
        <w:t>的</w:t>
      </w:r>
      <w:r w:rsidR="00E75D1C" w:rsidRPr="00335CA0">
        <w:rPr>
          <w:rFonts w:ascii="Times New Roman" w:hAnsi="Times New Roman" w:cs="宋体" w:hint="eastAsia"/>
        </w:rPr>
        <w:t>恶意文档检测</w:t>
      </w:r>
      <w:r w:rsidR="0080780C" w:rsidRPr="00335CA0">
        <w:rPr>
          <w:rFonts w:ascii="Times New Roman" w:hAnsi="Times New Roman" w:cs="宋体" w:hint="eastAsia"/>
        </w:rPr>
        <w:t>是社会工程、病毒</w:t>
      </w:r>
      <w:r w:rsidR="0080780C" w:rsidRPr="00335CA0">
        <w:rPr>
          <w:rFonts w:ascii="Times New Roman" w:hAnsi="Times New Roman" w:cs="宋体" w:hint="eastAsia"/>
        </w:rPr>
        <w:lastRenderedPageBreak/>
        <w:t>分析等领</w:t>
      </w:r>
      <w:r>
        <w:rPr>
          <w:rFonts w:ascii="Times New Roman" w:hAnsi="Times New Roman" w:cs="宋体" w:hint="eastAsia"/>
        </w:rPr>
        <w:t>域的重要研究课题，</w:t>
      </w:r>
      <w:r w:rsidR="0080780C" w:rsidRPr="00335CA0">
        <w:rPr>
          <w:rFonts w:ascii="Times New Roman" w:hAnsi="Times New Roman" w:cs="宋体" w:hint="eastAsia"/>
        </w:rPr>
        <w:t>未来还会尝试</w:t>
      </w:r>
      <w:r w:rsidR="00E75D1C" w:rsidRPr="00335CA0">
        <w:rPr>
          <w:rFonts w:ascii="Times New Roman" w:hAnsi="Times New Roman" w:cs="宋体" w:hint="eastAsia"/>
        </w:rPr>
        <w:t>使用</w:t>
      </w:r>
      <w:r>
        <w:rPr>
          <w:rFonts w:ascii="Times New Roman" w:hAnsi="Times New Roman" w:cs="宋体" w:hint="eastAsia"/>
        </w:rPr>
        <w:t>动静态分析结合的方法</w:t>
      </w:r>
      <w:r w:rsidR="0080780C" w:rsidRPr="00335CA0">
        <w:rPr>
          <w:rFonts w:ascii="Times New Roman" w:hAnsi="Times New Roman" w:cs="宋体" w:hint="eastAsia"/>
        </w:rPr>
        <w:t>检测恶意</w:t>
      </w:r>
      <w:r w:rsidR="00E75D1C" w:rsidRPr="00335CA0">
        <w:rPr>
          <w:rFonts w:ascii="Times New Roman" w:hAnsi="Times New Roman" w:cs="宋体" w:hint="eastAsia"/>
        </w:rPr>
        <w:t>文档，</w:t>
      </w:r>
      <w:r w:rsidR="0080780C" w:rsidRPr="00335CA0">
        <w:rPr>
          <w:rFonts w:ascii="Times New Roman" w:hAnsi="Times New Roman" w:cs="宋体" w:hint="eastAsia"/>
        </w:rPr>
        <w:t>并同时扩展文件</w:t>
      </w:r>
      <w:r w:rsidR="00E75D1C" w:rsidRPr="00335CA0">
        <w:rPr>
          <w:rFonts w:ascii="Times New Roman" w:hAnsi="Times New Roman" w:cs="宋体" w:hint="eastAsia"/>
        </w:rPr>
        <w:t>检测</w:t>
      </w:r>
      <w:r w:rsidR="0080780C" w:rsidRPr="00335CA0">
        <w:rPr>
          <w:rFonts w:ascii="Times New Roman" w:hAnsi="Times New Roman" w:cs="宋体" w:hint="eastAsia"/>
        </w:rPr>
        <w:t>类型</w:t>
      </w:r>
      <w:r>
        <w:rPr>
          <w:rFonts w:ascii="Times New Roman" w:hAnsi="Times New Roman" w:cs="宋体" w:hint="eastAsia"/>
        </w:rPr>
        <w:t>，</w:t>
      </w:r>
      <w:r>
        <w:rPr>
          <w:rFonts w:ascii="Times New Roman" w:hAnsi="Times New Roman" w:cs="宋体"/>
        </w:rPr>
        <w:t>如</w:t>
      </w:r>
      <w:proofErr w:type="spellStart"/>
      <w:r w:rsidR="0080780C" w:rsidRPr="00335CA0">
        <w:rPr>
          <w:rFonts w:ascii="Times New Roman" w:hAnsi="Times New Roman" w:hint="eastAsia"/>
        </w:rPr>
        <w:t>docx</w:t>
      </w:r>
      <w:proofErr w:type="spellEnd"/>
      <w:r>
        <w:rPr>
          <w:rFonts w:ascii="Times New Roman" w:hAnsi="Times New Roman" w:cs="宋体" w:hint="eastAsia"/>
        </w:rPr>
        <w:t>、</w:t>
      </w:r>
      <w:proofErr w:type="spellStart"/>
      <w:r w:rsidR="0080780C" w:rsidRPr="00335CA0">
        <w:rPr>
          <w:rFonts w:ascii="Times New Roman" w:hAnsi="Times New Roman" w:hint="eastAsia"/>
        </w:rPr>
        <w:t>pptx</w:t>
      </w:r>
      <w:proofErr w:type="spellEnd"/>
      <w:r w:rsidR="0080780C" w:rsidRPr="00335CA0">
        <w:rPr>
          <w:rFonts w:ascii="Times New Roman" w:hAnsi="Times New Roman" w:cs="宋体" w:hint="eastAsia"/>
        </w:rPr>
        <w:t>等。</w:t>
      </w:r>
    </w:p>
    <w:p w14:paraId="1B941F4D" w14:textId="15842D51" w:rsidR="00172C3E" w:rsidRPr="00335CA0" w:rsidRDefault="00B77808" w:rsidP="00172C3E">
      <w:pPr>
        <w:pStyle w:val="1"/>
        <w:rPr>
          <w:rFonts w:ascii="Times New Roman" w:hAnsi="Times New Roman"/>
        </w:rPr>
      </w:pPr>
      <w:r w:rsidRPr="00335CA0">
        <w:rPr>
          <w:rFonts w:ascii="Times New Roman" w:hAnsi="Times New Roman" w:cs="宋体" w:hint="eastAsia"/>
        </w:rPr>
        <w:t>参考文献</w:t>
      </w:r>
      <w:r w:rsidR="00050F3B">
        <w:rPr>
          <w:rFonts w:ascii="Times New Roman" w:hAnsi="Times New Roman" w:cs="宋体" w:hint="eastAsia"/>
        </w:rPr>
        <w:t>：</w:t>
      </w:r>
    </w:p>
    <w:p w14:paraId="4960F05D" w14:textId="0CE49082" w:rsidR="008C064A" w:rsidRPr="00335CA0" w:rsidRDefault="009975F8" w:rsidP="008C064A">
      <w:pPr>
        <w:pStyle w:val="a5"/>
        <w:widowControl/>
        <w:numPr>
          <w:ilvl w:val="0"/>
          <w:numId w:val="4"/>
        </w:numPr>
        <w:ind w:firstLineChars="0"/>
        <w:jc w:val="left"/>
        <w:rPr>
          <w:rFonts w:ascii="Times New Roman" w:hAnsi="Times New Roman"/>
          <w:color w:val="000000"/>
          <w:sz w:val="18"/>
          <w:szCs w:val="18"/>
          <w:shd w:val="clear" w:color="auto" w:fill="FFFFFF"/>
        </w:rPr>
      </w:pPr>
      <w:bookmarkStart w:id="35" w:name="OLE_LINK1"/>
      <w:bookmarkStart w:id="36" w:name="OLE_LINK24"/>
      <w:bookmarkStart w:id="37" w:name="OLE_LINK25"/>
      <w:r w:rsidRPr="00335CA0">
        <w:rPr>
          <w:rFonts w:ascii="Times New Roman" w:hAnsi="Times New Roman"/>
          <w:color w:val="000000"/>
          <w:sz w:val="18"/>
          <w:szCs w:val="18"/>
          <w:shd w:val="clear" w:color="auto" w:fill="FFFFFF"/>
        </w:rPr>
        <w:t xml:space="preserve">TZERMIAS Z, SYKIOTAKIS G, POLYCHRONAKIS </w:t>
      </w:r>
      <w:r w:rsidR="008C064A" w:rsidRPr="00335CA0">
        <w:rPr>
          <w:rFonts w:ascii="Times New Roman" w:hAnsi="Times New Roman" w:hint="eastAsia"/>
          <w:color w:val="000000"/>
          <w:sz w:val="18"/>
          <w:szCs w:val="18"/>
          <w:shd w:val="clear" w:color="auto" w:fill="FFFFFF"/>
        </w:rPr>
        <w:t xml:space="preserve">M, </w:t>
      </w:r>
      <w:r w:rsidR="008C064A" w:rsidRPr="00335CA0">
        <w:rPr>
          <w:rFonts w:ascii="Times New Roman" w:hAnsi="Times New Roman"/>
          <w:color w:val="000000"/>
          <w:sz w:val="18"/>
          <w:szCs w:val="18"/>
          <w:shd w:val="clear" w:color="auto" w:fill="FFFFFF"/>
        </w:rPr>
        <w:t>et al</w:t>
      </w:r>
      <w:r w:rsidR="008C064A" w:rsidRPr="00335CA0">
        <w:rPr>
          <w:rFonts w:ascii="Times New Roman" w:hAnsi="Times New Roman" w:hint="eastAsia"/>
          <w:color w:val="000000"/>
          <w:sz w:val="18"/>
          <w:szCs w:val="18"/>
          <w:shd w:val="clear" w:color="auto" w:fill="FFFFFF"/>
        </w:rPr>
        <w:t>.</w:t>
      </w:r>
      <w:r w:rsidR="008C064A" w:rsidRPr="00335CA0">
        <w:rPr>
          <w:rFonts w:ascii="Times New Roman" w:hAnsi="Times New Roman"/>
          <w:color w:val="000000"/>
          <w:sz w:val="18"/>
          <w:szCs w:val="18"/>
          <w:shd w:val="clear" w:color="auto" w:fill="FFFFFF"/>
        </w:rPr>
        <w:t xml:space="preserve"> </w:t>
      </w:r>
      <w:proofErr w:type="spellStart"/>
      <w:r w:rsidR="008C064A" w:rsidRPr="00335CA0">
        <w:rPr>
          <w:rFonts w:ascii="Times New Roman" w:hAnsi="Times New Roman" w:hint="eastAsia"/>
          <w:color w:val="000000"/>
          <w:sz w:val="18"/>
          <w:szCs w:val="18"/>
          <w:shd w:val="clear" w:color="auto" w:fill="FFFFFF"/>
        </w:rPr>
        <w:t>Markatos</w:t>
      </w:r>
      <w:proofErr w:type="spellEnd"/>
      <w:r w:rsidR="008C064A" w:rsidRPr="00335CA0">
        <w:rPr>
          <w:rFonts w:ascii="Times New Roman" w:hAnsi="Times New Roman" w:hint="eastAsia"/>
          <w:color w:val="000000"/>
          <w:sz w:val="18"/>
          <w:szCs w:val="18"/>
          <w:shd w:val="clear" w:color="auto" w:fill="FFFFFF"/>
        </w:rPr>
        <w:t xml:space="preserve"> Combining Static and Dynamic Analysis for the Detection of Malicious Documents[</w:t>
      </w:r>
      <w:r w:rsidRPr="00335CA0">
        <w:rPr>
          <w:rFonts w:ascii="Times New Roman" w:hAnsi="Times New Roman"/>
          <w:color w:val="000000"/>
          <w:sz w:val="18"/>
          <w:szCs w:val="18"/>
          <w:shd w:val="clear" w:color="auto" w:fill="FFFFFF"/>
        </w:rPr>
        <w:t>C</w:t>
      </w:r>
      <w:r w:rsidRPr="00335CA0">
        <w:rPr>
          <w:rFonts w:ascii="Times New Roman" w:hAnsi="Times New Roman" w:hint="eastAsia"/>
          <w:color w:val="000000"/>
          <w:sz w:val="18"/>
          <w:szCs w:val="18"/>
          <w:shd w:val="clear" w:color="auto" w:fill="FFFFFF"/>
        </w:rPr>
        <w:t>]//ACM.</w:t>
      </w:r>
      <w:r w:rsidR="008C064A" w:rsidRPr="00335CA0">
        <w:rPr>
          <w:rFonts w:ascii="Times New Roman" w:hAnsi="Times New Roman"/>
          <w:color w:val="000000"/>
          <w:sz w:val="18"/>
          <w:szCs w:val="18"/>
          <w:shd w:val="clear" w:color="auto" w:fill="FFFFFF"/>
        </w:rPr>
        <w:t xml:space="preserve"> </w:t>
      </w:r>
      <w:r w:rsidR="008C064A" w:rsidRPr="00335CA0">
        <w:rPr>
          <w:rFonts w:ascii="Times New Roman" w:hAnsi="Times New Roman" w:hint="eastAsia"/>
          <w:color w:val="000000"/>
          <w:sz w:val="18"/>
          <w:szCs w:val="18"/>
          <w:shd w:val="clear" w:color="auto" w:fill="FFFFFF"/>
        </w:rPr>
        <w:t xml:space="preserve">4th European Workshop on System Security, </w:t>
      </w:r>
      <w:r w:rsidR="008C064A" w:rsidRPr="00335CA0">
        <w:rPr>
          <w:rFonts w:ascii="Times New Roman" w:hAnsi="Times New Roman"/>
          <w:color w:val="000000"/>
          <w:sz w:val="18"/>
          <w:szCs w:val="18"/>
          <w:shd w:val="clear" w:color="auto" w:fill="FFFFFF"/>
        </w:rPr>
        <w:t>April 10, 2011, Salzburg, Austria. New York: ACM</w:t>
      </w:r>
      <w:r w:rsidR="008C064A" w:rsidRPr="00335CA0">
        <w:rPr>
          <w:rFonts w:ascii="Times New Roman" w:hAnsi="Times New Roman" w:hint="eastAsia"/>
          <w:color w:val="000000"/>
          <w:sz w:val="18"/>
          <w:szCs w:val="18"/>
          <w:shd w:val="clear" w:color="auto" w:fill="FFFFFF"/>
        </w:rPr>
        <w:t>:</w:t>
      </w:r>
      <w:r w:rsidR="008C064A" w:rsidRPr="00335CA0">
        <w:rPr>
          <w:rFonts w:ascii="Times New Roman" w:hAnsi="Times New Roman"/>
          <w:color w:val="000000"/>
          <w:sz w:val="18"/>
          <w:szCs w:val="18"/>
          <w:shd w:val="clear" w:color="auto" w:fill="FFFFFF"/>
        </w:rPr>
        <w:t xml:space="preserve"> 1</w:t>
      </w:r>
      <w:r w:rsidR="008C064A" w:rsidRPr="00335CA0">
        <w:rPr>
          <w:rFonts w:ascii="Times New Roman" w:hAnsi="Times New Roman" w:hint="eastAsia"/>
          <w:color w:val="000000"/>
          <w:sz w:val="18"/>
          <w:szCs w:val="18"/>
          <w:shd w:val="clear" w:color="auto" w:fill="FFFFFF"/>
        </w:rPr>
        <w:t>-</w:t>
      </w:r>
      <w:r w:rsidR="008C064A" w:rsidRPr="00335CA0">
        <w:rPr>
          <w:rFonts w:ascii="Times New Roman" w:hAnsi="Times New Roman"/>
          <w:color w:val="000000"/>
          <w:sz w:val="18"/>
          <w:szCs w:val="18"/>
          <w:shd w:val="clear" w:color="auto" w:fill="FFFFFF"/>
        </w:rPr>
        <w:t>6.</w:t>
      </w:r>
    </w:p>
    <w:p w14:paraId="33B3A602" w14:textId="66DAA640" w:rsidR="00D87C5E" w:rsidRPr="00335CA0" w:rsidRDefault="006E428F" w:rsidP="009975F8">
      <w:pPr>
        <w:pStyle w:val="a5"/>
        <w:widowControl/>
        <w:numPr>
          <w:ilvl w:val="0"/>
          <w:numId w:val="4"/>
        </w:numPr>
        <w:ind w:firstLineChars="0"/>
        <w:jc w:val="left"/>
        <w:rPr>
          <w:rFonts w:ascii="Times New Roman" w:hAnsi="Times New Roman"/>
          <w:color w:val="000000"/>
          <w:sz w:val="18"/>
          <w:szCs w:val="18"/>
          <w:shd w:val="clear" w:color="auto" w:fill="FFFFFF"/>
        </w:rPr>
      </w:pPr>
      <w:r w:rsidRPr="00335CA0">
        <w:rPr>
          <w:rFonts w:ascii="Times New Roman" w:hAnsi="Times New Roman"/>
          <w:color w:val="000000"/>
          <w:sz w:val="18"/>
          <w:szCs w:val="18"/>
          <w:shd w:val="clear" w:color="auto" w:fill="FFFFFF"/>
        </w:rPr>
        <w:t xml:space="preserve">LU </w:t>
      </w:r>
      <w:proofErr w:type="spellStart"/>
      <w:r w:rsidR="00D87C5E" w:rsidRPr="00335CA0">
        <w:rPr>
          <w:rFonts w:ascii="Times New Roman" w:hAnsi="Times New Roman" w:hint="eastAsia"/>
          <w:color w:val="000000"/>
          <w:sz w:val="18"/>
          <w:szCs w:val="18"/>
          <w:shd w:val="clear" w:color="auto" w:fill="FFFFFF"/>
        </w:rPr>
        <w:t>Xun</w:t>
      </w:r>
      <w:proofErr w:type="spellEnd"/>
      <w:r w:rsidR="00D87C5E" w:rsidRPr="00335CA0">
        <w:rPr>
          <w:rFonts w:ascii="Times New Roman" w:hAnsi="Times New Roman" w:hint="eastAsia"/>
          <w:color w:val="000000"/>
          <w:sz w:val="18"/>
          <w:szCs w:val="18"/>
          <w:shd w:val="clear" w:color="auto" w:fill="FFFFFF"/>
        </w:rPr>
        <w:t xml:space="preserve">, </w:t>
      </w:r>
      <w:r w:rsidRPr="00335CA0">
        <w:rPr>
          <w:rFonts w:ascii="Times New Roman" w:hAnsi="Times New Roman"/>
          <w:color w:val="000000"/>
          <w:sz w:val="18"/>
          <w:szCs w:val="18"/>
          <w:shd w:val="clear" w:color="auto" w:fill="FFFFFF"/>
        </w:rPr>
        <w:t xml:space="preserve">ZHUGE </w:t>
      </w:r>
      <w:proofErr w:type="spellStart"/>
      <w:r w:rsidR="00D87C5E" w:rsidRPr="00335CA0">
        <w:rPr>
          <w:rFonts w:ascii="Times New Roman" w:hAnsi="Times New Roman" w:hint="eastAsia"/>
          <w:color w:val="000000"/>
          <w:sz w:val="18"/>
          <w:szCs w:val="18"/>
          <w:shd w:val="clear" w:color="auto" w:fill="FFFFFF"/>
        </w:rPr>
        <w:t>Jianwei</w:t>
      </w:r>
      <w:proofErr w:type="spellEnd"/>
      <w:r w:rsidR="00D87C5E" w:rsidRPr="00335CA0">
        <w:rPr>
          <w:rFonts w:ascii="Times New Roman" w:hAnsi="Times New Roman" w:hint="eastAsia"/>
          <w:color w:val="000000"/>
          <w:sz w:val="18"/>
          <w:szCs w:val="18"/>
          <w:shd w:val="clear" w:color="auto" w:fill="FFFFFF"/>
        </w:rPr>
        <w:t xml:space="preserve">, </w:t>
      </w:r>
      <w:r w:rsidRPr="00335CA0">
        <w:rPr>
          <w:rFonts w:ascii="Times New Roman" w:hAnsi="Times New Roman"/>
          <w:color w:val="000000"/>
          <w:sz w:val="18"/>
          <w:szCs w:val="18"/>
          <w:shd w:val="clear" w:color="auto" w:fill="FFFFFF"/>
        </w:rPr>
        <w:t xml:space="preserve">WANG </w:t>
      </w:r>
      <w:proofErr w:type="spellStart"/>
      <w:r w:rsidR="00D87C5E" w:rsidRPr="00335CA0">
        <w:rPr>
          <w:rFonts w:ascii="Times New Roman" w:hAnsi="Times New Roman" w:hint="eastAsia"/>
          <w:color w:val="000000"/>
          <w:sz w:val="18"/>
          <w:szCs w:val="18"/>
          <w:shd w:val="clear" w:color="auto" w:fill="FFFFFF"/>
        </w:rPr>
        <w:t>Ruoyu</w:t>
      </w:r>
      <w:proofErr w:type="spellEnd"/>
      <w:r w:rsidR="00D87C5E" w:rsidRPr="00335CA0">
        <w:rPr>
          <w:rFonts w:ascii="Times New Roman" w:hAnsi="Times New Roman" w:hint="eastAsia"/>
          <w:color w:val="000000"/>
          <w:sz w:val="18"/>
          <w:szCs w:val="18"/>
          <w:shd w:val="clear" w:color="auto" w:fill="FFFFFF"/>
        </w:rPr>
        <w:t xml:space="preserve">, </w:t>
      </w:r>
      <w:r w:rsidR="009975F8" w:rsidRPr="00335CA0">
        <w:rPr>
          <w:rFonts w:ascii="Times New Roman" w:hAnsi="Times New Roman"/>
          <w:color w:val="000000"/>
          <w:sz w:val="18"/>
          <w:szCs w:val="18"/>
          <w:shd w:val="clear" w:color="auto" w:fill="FFFFFF"/>
        </w:rPr>
        <w:t>et al</w:t>
      </w:r>
      <w:r w:rsidR="00D87C5E" w:rsidRPr="00335CA0">
        <w:rPr>
          <w:rFonts w:ascii="Times New Roman" w:hAnsi="Times New Roman" w:hint="eastAsia"/>
          <w:color w:val="000000"/>
          <w:sz w:val="18"/>
          <w:szCs w:val="18"/>
          <w:shd w:val="clear" w:color="auto" w:fill="FFFFFF"/>
        </w:rPr>
        <w:t>. De</w:t>
      </w:r>
      <w:r w:rsidRPr="00335CA0">
        <w:rPr>
          <w:rFonts w:ascii="Times New Roman" w:hAnsi="Times New Roman"/>
          <w:color w:val="000000"/>
          <w:sz w:val="18"/>
          <w:szCs w:val="18"/>
          <w:shd w:val="clear" w:color="auto" w:fill="FFFFFF"/>
        </w:rPr>
        <w:t>-</w:t>
      </w:r>
      <w:r w:rsidR="00D87C5E" w:rsidRPr="00335CA0">
        <w:rPr>
          <w:rFonts w:ascii="Times New Roman" w:hAnsi="Times New Roman" w:hint="eastAsia"/>
          <w:color w:val="000000"/>
          <w:sz w:val="18"/>
          <w:szCs w:val="18"/>
          <w:shd w:val="clear" w:color="auto" w:fill="FFFFFF"/>
        </w:rPr>
        <w:t>obfuscation and Detection of Malicious PDF Files with High Accuracy[</w:t>
      </w:r>
      <w:r w:rsidR="009975F8" w:rsidRPr="00335CA0">
        <w:rPr>
          <w:rFonts w:ascii="Times New Roman" w:hAnsi="Times New Roman"/>
          <w:color w:val="000000"/>
          <w:sz w:val="18"/>
          <w:szCs w:val="18"/>
          <w:shd w:val="clear" w:color="auto" w:fill="FFFFFF"/>
        </w:rPr>
        <w:t>C</w:t>
      </w:r>
      <w:r w:rsidR="00D87C5E" w:rsidRPr="00335CA0">
        <w:rPr>
          <w:rFonts w:ascii="Times New Roman" w:hAnsi="Times New Roman" w:hint="eastAsia"/>
          <w:color w:val="000000"/>
          <w:sz w:val="18"/>
          <w:szCs w:val="18"/>
          <w:shd w:val="clear" w:color="auto" w:fill="FFFFFF"/>
        </w:rPr>
        <w:t>]</w:t>
      </w:r>
      <w:r w:rsidR="009975F8" w:rsidRPr="00335CA0">
        <w:rPr>
          <w:rFonts w:ascii="Times New Roman" w:hAnsi="Times New Roman"/>
          <w:color w:val="000000"/>
          <w:sz w:val="18"/>
          <w:szCs w:val="18"/>
          <w:shd w:val="clear" w:color="auto" w:fill="FFFFFF"/>
        </w:rPr>
        <w:t>//IEEE.</w:t>
      </w:r>
      <w:r w:rsidR="009975F8" w:rsidRPr="00335CA0">
        <w:rPr>
          <w:rFonts w:ascii="Times New Roman" w:hAnsi="Times New Roman"/>
        </w:rPr>
        <w:t xml:space="preserve"> </w:t>
      </w:r>
      <w:r w:rsidR="009975F8" w:rsidRPr="00335CA0">
        <w:rPr>
          <w:rFonts w:ascii="Times New Roman" w:hAnsi="Times New Roman"/>
          <w:color w:val="000000"/>
          <w:sz w:val="18"/>
          <w:szCs w:val="18"/>
          <w:shd w:val="clear" w:color="auto" w:fill="FFFFFF"/>
        </w:rPr>
        <w:t>46th Hawaii International Conference on System Sciences</w:t>
      </w:r>
      <w:r w:rsidR="00D87C5E" w:rsidRPr="00335CA0">
        <w:rPr>
          <w:rFonts w:ascii="Times New Roman" w:hAnsi="Times New Roman" w:hint="eastAsia"/>
          <w:color w:val="000000"/>
          <w:sz w:val="18"/>
          <w:szCs w:val="18"/>
          <w:shd w:val="clear" w:color="auto" w:fill="FFFFFF"/>
        </w:rPr>
        <w:t xml:space="preserve">, </w:t>
      </w:r>
      <w:bookmarkStart w:id="38" w:name="OLE_LINK13"/>
      <w:bookmarkStart w:id="39" w:name="OLE_LINK14"/>
      <w:r w:rsidR="009975F8" w:rsidRPr="00335CA0">
        <w:rPr>
          <w:rFonts w:ascii="Times New Roman" w:hAnsi="Times New Roman"/>
          <w:color w:val="000000"/>
          <w:sz w:val="18"/>
          <w:szCs w:val="18"/>
          <w:shd w:val="clear" w:color="auto" w:fill="FFFFFF"/>
        </w:rPr>
        <w:t>January</w:t>
      </w:r>
      <w:bookmarkEnd w:id="38"/>
      <w:bookmarkEnd w:id="39"/>
      <w:r w:rsidR="009975F8" w:rsidRPr="00335CA0">
        <w:rPr>
          <w:rFonts w:ascii="Times New Roman" w:hAnsi="Times New Roman"/>
          <w:color w:val="000000"/>
          <w:sz w:val="18"/>
          <w:szCs w:val="18"/>
          <w:shd w:val="clear" w:color="auto" w:fill="FFFFFF"/>
        </w:rPr>
        <w:t xml:space="preserve"> 7-10, 2013, </w:t>
      </w:r>
      <w:proofErr w:type="spellStart"/>
      <w:r w:rsidR="009975F8" w:rsidRPr="00335CA0">
        <w:rPr>
          <w:rFonts w:ascii="Times New Roman" w:hAnsi="Times New Roman"/>
          <w:color w:val="000000"/>
          <w:sz w:val="18"/>
          <w:szCs w:val="18"/>
          <w:shd w:val="clear" w:color="auto" w:fill="FFFFFF"/>
        </w:rPr>
        <w:t>Wailea</w:t>
      </w:r>
      <w:proofErr w:type="spellEnd"/>
      <w:r w:rsidR="009975F8" w:rsidRPr="00335CA0">
        <w:rPr>
          <w:rFonts w:ascii="Times New Roman" w:hAnsi="Times New Roman"/>
          <w:color w:val="000000"/>
          <w:sz w:val="18"/>
          <w:szCs w:val="18"/>
          <w:shd w:val="clear" w:color="auto" w:fill="FFFFFF"/>
        </w:rPr>
        <w:t xml:space="preserve">, Maui, HI, USA. New </w:t>
      </w:r>
      <w:proofErr w:type="spellStart"/>
      <w:r w:rsidR="009975F8" w:rsidRPr="00335CA0">
        <w:rPr>
          <w:rFonts w:ascii="Times New Roman" w:hAnsi="Times New Roman"/>
          <w:color w:val="000000"/>
          <w:sz w:val="18"/>
          <w:szCs w:val="18"/>
          <w:shd w:val="clear" w:color="auto" w:fill="FFFFFF"/>
        </w:rPr>
        <w:t>Jersey</w:t>
      </w:r>
      <w:proofErr w:type="gramStart"/>
      <w:r w:rsidR="009975F8" w:rsidRPr="00335CA0">
        <w:rPr>
          <w:rFonts w:ascii="Times New Roman" w:hAnsi="Times New Roman"/>
          <w:color w:val="000000"/>
          <w:sz w:val="18"/>
          <w:szCs w:val="18"/>
          <w:shd w:val="clear" w:color="auto" w:fill="FFFFFF"/>
        </w:rPr>
        <w:t>:IEEE</w:t>
      </w:r>
      <w:proofErr w:type="spellEnd"/>
      <w:proofErr w:type="gramEnd"/>
      <w:r w:rsidR="009975F8" w:rsidRPr="00335CA0">
        <w:rPr>
          <w:rFonts w:ascii="Times New Roman" w:hAnsi="Times New Roman"/>
          <w:color w:val="000000"/>
          <w:sz w:val="18"/>
          <w:szCs w:val="18"/>
          <w:shd w:val="clear" w:color="auto" w:fill="FFFFFF"/>
        </w:rPr>
        <w:t xml:space="preserve">, </w:t>
      </w:r>
      <w:r w:rsidR="00D87C5E" w:rsidRPr="00335CA0">
        <w:rPr>
          <w:rFonts w:ascii="Times New Roman" w:hAnsi="Times New Roman" w:hint="eastAsia"/>
          <w:color w:val="000000"/>
          <w:sz w:val="18"/>
          <w:szCs w:val="18"/>
          <w:shd w:val="clear" w:color="auto" w:fill="FFFFFF"/>
        </w:rPr>
        <w:t>2013</w:t>
      </w:r>
      <w:r w:rsidR="009975F8" w:rsidRPr="00335CA0">
        <w:rPr>
          <w:rFonts w:ascii="Times New Roman" w:hAnsi="Times New Roman"/>
          <w:color w:val="000000"/>
          <w:sz w:val="18"/>
          <w:szCs w:val="18"/>
          <w:shd w:val="clear" w:color="auto" w:fill="FFFFFF"/>
        </w:rPr>
        <w:t>: 4890-4899.</w:t>
      </w:r>
    </w:p>
    <w:p w14:paraId="0DF45E64" w14:textId="331BFFED" w:rsidR="00D87C5E" w:rsidRPr="00335CA0" w:rsidRDefault="00D87C5E" w:rsidP="00D87C5E">
      <w:pPr>
        <w:pStyle w:val="a5"/>
        <w:widowControl/>
        <w:numPr>
          <w:ilvl w:val="0"/>
          <w:numId w:val="4"/>
        </w:numPr>
        <w:ind w:firstLineChars="0"/>
        <w:jc w:val="left"/>
        <w:rPr>
          <w:rFonts w:ascii="Times New Roman" w:hAnsi="Times New Roman"/>
          <w:color w:val="000000"/>
          <w:sz w:val="18"/>
          <w:szCs w:val="18"/>
          <w:shd w:val="clear" w:color="auto" w:fill="FFFFFF"/>
        </w:rPr>
      </w:pPr>
      <w:bookmarkStart w:id="40" w:name="OLE_LINK5"/>
      <w:bookmarkStart w:id="41" w:name="OLE_LINK6"/>
      <w:bookmarkStart w:id="42" w:name="OLE_LINK32"/>
      <w:bookmarkStart w:id="43" w:name="OLE_LINK33"/>
      <w:proofErr w:type="gramStart"/>
      <w:r w:rsidRPr="00335CA0">
        <w:rPr>
          <w:rFonts w:ascii="Times New Roman" w:hAnsi="Times New Roman" w:cs="宋体" w:hint="eastAsia"/>
          <w:color w:val="000000"/>
          <w:sz w:val="18"/>
          <w:szCs w:val="18"/>
          <w:shd w:val="clear" w:color="auto" w:fill="FFFFFF"/>
        </w:rPr>
        <w:t>孙靖超</w:t>
      </w:r>
      <w:proofErr w:type="gramEnd"/>
      <w:r w:rsidRPr="00335CA0">
        <w:rPr>
          <w:rFonts w:ascii="Times New Roman" w:hAnsi="Times New Roman"/>
          <w:color w:val="000000"/>
          <w:sz w:val="18"/>
          <w:szCs w:val="18"/>
          <w:shd w:val="clear" w:color="auto" w:fill="FFFFFF"/>
        </w:rPr>
        <w:t xml:space="preserve">. </w:t>
      </w:r>
      <w:r w:rsidRPr="00335CA0">
        <w:rPr>
          <w:rFonts w:ascii="Times New Roman" w:hAnsi="Times New Roman" w:cs="宋体" w:hint="eastAsia"/>
          <w:color w:val="000000"/>
          <w:sz w:val="18"/>
          <w:szCs w:val="18"/>
          <w:shd w:val="clear" w:color="auto" w:fill="FFFFFF"/>
        </w:rPr>
        <w:t>一种基于机器学习的网页分类技术</w:t>
      </w:r>
      <w:r w:rsidRPr="00335CA0">
        <w:rPr>
          <w:rFonts w:ascii="Times New Roman" w:hAnsi="Times New Roman"/>
          <w:color w:val="000000"/>
          <w:sz w:val="18"/>
          <w:szCs w:val="18"/>
          <w:shd w:val="clear" w:color="auto" w:fill="FFFFFF"/>
        </w:rPr>
        <w:t>[J]. </w:t>
      </w:r>
      <w:r w:rsidRPr="00335CA0">
        <w:rPr>
          <w:rFonts w:ascii="Times New Roman" w:hAnsi="Times New Roman" w:cs="宋体" w:hint="eastAsia"/>
          <w:color w:val="000000"/>
          <w:sz w:val="18"/>
          <w:szCs w:val="18"/>
          <w:shd w:val="clear" w:color="auto" w:fill="FFFFFF"/>
        </w:rPr>
        <w:t>信息网络安全，</w:t>
      </w:r>
      <w:r w:rsidRPr="00335CA0">
        <w:rPr>
          <w:rFonts w:ascii="Times New Roman" w:hAnsi="Times New Roman" w:hint="eastAsia"/>
          <w:color w:val="000000"/>
          <w:sz w:val="18"/>
          <w:szCs w:val="18"/>
          <w:shd w:val="clear" w:color="auto" w:fill="FFFFFF"/>
        </w:rPr>
        <w:t>2017</w:t>
      </w:r>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17</w:t>
      </w:r>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9</w:t>
      </w:r>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45-48.</w:t>
      </w:r>
      <w:bookmarkEnd w:id="40"/>
      <w:bookmarkEnd w:id="41"/>
      <w:bookmarkEnd w:id="42"/>
      <w:bookmarkEnd w:id="43"/>
    </w:p>
    <w:p w14:paraId="72D5D6A0" w14:textId="186D45D0" w:rsidR="00D87C5E" w:rsidRPr="00335CA0" w:rsidRDefault="00D87C5E" w:rsidP="00D87C5E">
      <w:pPr>
        <w:pStyle w:val="a5"/>
        <w:widowControl/>
        <w:numPr>
          <w:ilvl w:val="0"/>
          <w:numId w:val="4"/>
        </w:numPr>
        <w:ind w:firstLineChars="0"/>
        <w:jc w:val="left"/>
        <w:rPr>
          <w:rFonts w:ascii="Times New Roman" w:hAnsi="Times New Roman"/>
          <w:color w:val="000000"/>
          <w:sz w:val="18"/>
          <w:szCs w:val="18"/>
          <w:shd w:val="clear" w:color="auto" w:fill="FFFFFF"/>
        </w:rPr>
      </w:pPr>
      <w:proofErr w:type="gramStart"/>
      <w:r w:rsidRPr="00335CA0">
        <w:rPr>
          <w:rFonts w:ascii="Times New Roman" w:hAnsi="Times New Roman" w:cs="宋体" w:hint="eastAsia"/>
          <w:color w:val="000000"/>
          <w:sz w:val="18"/>
          <w:szCs w:val="18"/>
          <w:shd w:val="clear" w:color="auto" w:fill="FFFFFF"/>
        </w:rPr>
        <w:t>和湘</w:t>
      </w:r>
      <w:proofErr w:type="gramEnd"/>
      <w:r w:rsidRPr="00335CA0">
        <w:rPr>
          <w:rFonts w:ascii="Times New Roman" w:hAnsi="Times New Roman"/>
          <w:color w:val="000000"/>
          <w:sz w:val="18"/>
          <w:szCs w:val="18"/>
          <w:shd w:val="clear" w:color="auto" w:fill="FFFFFF"/>
        </w:rPr>
        <w:t xml:space="preserve">, </w:t>
      </w:r>
      <w:r w:rsidRPr="00335CA0">
        <w:rPr>
          <w:rFonts w:ascii="Times New Roman" w:hAnsi="Times New Roman" w:cs="宋体" w:hint="eastAsia"/>
          <w:color w:val="000000"/>
          <w:sz w:val="18"/>
          <w:szCs w:val="18"/>
          <w:shd w:val="clear" w:color="auto" w:fill="FFFFFF"/>
        </w:rPr>
        <w:t>刘晟</w:t>
      </w:r>
      <w:r w:rsidRPr="00335CA0">
        <w:rPr>
          <w:rFonts w:ascii="Times New Roman" w:hAnsi="Times New Roman"/>
          <w:color w:val="000000"/>
          <w:sz w:val="18"/>
          <w:szCs w:val="18"/>
          <w:shd w:val="clear" w:color="auto" w:fill="FFFFFF"/>
        </w:rPr>
        <w:t xml:space="preserve">, </w:t>
      </w:r>
      <w:r w:rsidRPr="00335CA0">
        <w:rPr>
          <w:rFonts w:ascii="Times New Roman" w:hAnsi="Times New Roman" w:cs="宋体" w:hint="eastAsia"/>
          <w:color w:val="000000"/>
          <w:sz w:val="18"/>
          <w:szCs w:val="18"/>
          <w:shd w:val="clear" w:color="auto" w:fill="FFFFFF"/>
        </w:rPr>
        <w:t>姜吉国</w:t>
      </w:r>
      <w:r w:rsidRPr="00335CA0">
        <w:rPr>
          <w:rFonts w:ascii="Times New Roman" w:hAnsi="Times New Roman"/>
          <w:color w:val="000000"/>
          <w:sz w:val="18"/>
          <w:szCs w:val="18"/>
          <w:shd w:val="clear" w:color="auto" w:fill="FFFFFF"/>
        </w:rPr>
        <w:t xml:space="preserve">. </w:t>
      </w:r>
      <w:bookmarkStart w:id="44" w:name="OLE_LINK27"/>
      <w:bookmarkStart w:id="45" w:name="OLE_LINK28"/>
      <w:bookmarkStart w:id="46" w:name="OLE_LINK29"/>
      <w:bookmarkStart w:id="47" w:name="OLE_LINK30"/>
      <w:r w:rsidRPr="00335CA0">
        <w:rPr>
          <w:rFonts w:ascii="Times New Roman" w:hAnsi="Times New Roman" w:cs="宋体" w:hint="eastAsia"/>
          <w:color w:val="000000"/>
          <w:sz w:val="18"/>
          <w:szCs w:val="18"/>
          <w:shd w:val="clear" w:color="auto" w:fill="FFFFFF"/>
        </w:rPr>
        <w:t>基于机器学习的入侵检测方法对比研究</w:t>
      </w:r>
      <w:bookmarkEnd w:id="44"/>
      <w:bookmarkEnd w:id="45"/>
      <w:bookmarkEnd w:id="46"/>
      <w:bookmarkEnd w:id="47"/>
      <w:r w:rsidRPr="00335CA0">
        <w:rPr>
          <w:rFonts w:ascii="Times New Roman" w:hAnsi="Times New Roman"/>
          <w:color w:val="000000"/>
          <w:sz w:val="18"/>
          <w:szCs w:val="18"/>
          <w:shd w:val="clear" w:color="auto" w:fill="FFFFFF"/>
        </w:rPr>
        <w:t>[J]. </w:t>
      </w:r>
      <w:bookmarkStart w:id="48" w:name="OLE_LINK40"/>
      <w:bookmarkStart w:id="49" w:name="OLE_LINK41"/>
      <w:r w:rsidRPr="00335CA0">
        <w:rPr>
          <w:rFonts w:ascii="Times New Roman" w:hAnsi="Times New Roman" w:cs="宋体" w:hint="eastAsia"/>
          <w:color w:val="000000"/>
          <w:sz w:val="18"/>
          <w:szCs w:val="18"/>
          <w:shd w:val="clear" w:color="auto" w:fill="FFFFFF"/>
        </w:rPr>
        <w:t>信息网络安全，</w:t>
      </w:r>
      <w:bookmarkEnd w:id="48"/>
      <w:bookmarkEnd w:id="49"/>
      <w:r w:rsidRPr="00335CA0">
        <w:rPr>
          <w:rFonts w:ascii="Times New Roman" w:hAnsi="Times New Roman" w:hint="eastAsia"/>
          <w:color w:val="000000"/>
          <w:sz w:val="18"/>
          <w:szCs w:val="18"/>
          <w:shd w:val="clear" w:color="auto" w:fill="FFFFFF"/>
        </w:rPr>
        <w:t>2018</w:t>
      </w:r>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18</w:t>
      </w:r>
      <w:bookmarkStart w:id="50" w:name="OLE_LINK42"/>
      <w:bookmarkStart w:id="51" w:name="OLE_LINK43"/>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5</w:t>
      </w:r>
      <w:r w:rsidRPr="00335CA0">
        <w:rPr>
          <w:rFonts w:ascii="Times New Roman" w:hAnsi="Times New Roman" w:cs="宋体" w:hint="eastAsia"/>
          <w:color w:val="000000"/>
          <w:sz w:val="18"/>
          <w:szCs w:val="18"/>
          <w:shd w:val="clear" w:color="auto" w:fill="FFFFFF"/>
        </w:rPr>
        <w:t>）</w:t>
      </w:r>
      <w:bookmarkEnd w:id="50"/>
      <w:bookmarkEnd w:id="51"/>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1-11</w:t>
      </w:r>
      <w:r w:rsidRPr="00335CA0">
        <w:rPr>
          <w:rFonts w:ascii="Times New Roman" w:hAnsi="Times New Roman"/>
          <w:color w:val="000000"/>
          <w:sz w:val="18"/>
          <w:szCs w:val="18"/>
          <w:shd w:val="clear" w:color="auto" w:fill="FFFFFF"/>
        </w:rPr>
        <w:t>.</w:t>
      </w:r>
    </w:p>
    <w:p w14:paraId="1097B017" w14:textId="229B8CE9" w:rsidR="00D87C5E" w:rsidRPr="00E53920" w:rsidRDefault="001678EF" w:rsidP="00E53920">
      <w:pPr>
        <w:pStyle w:val="a5"/>
        <w:numPr>
          <w:ilvl w:val="0"/>
          <w:numId w:val="4"/>
        </w:numPr>
        <w:ind w:firstLineChars="0"/>
        <w:rPr>
          <w:color w:val="000000"/>
          <w:sz w:val="18"/>
          <w:szCs w:val="18"/>
          <w:shd w:val="clear" w:color="auto" w:fill="FFFFFF"/>
        </w:rPr>
      </w:pPr>
      <w:proofErr w:type="spellStart"/>
      <w:r w:rsidRPr="009C44BF">
        <w:rPr>
          <w:color w:val="000000"/>
          <w:sz w:val="18"/>
          <w:szCs w:val="18"/>
          <w:shd w:val="clear" w:color="auto" w:fill="FFFFFF"/>
        </w:rPr>
        <w:t>Laskov</w:t>
      </w:r>
      <w:proofErr w:type="spellEnd"/>
      <w:r w:rsidRPr="009C44BF">
        <w:rPr>
          <w:color w:val="000000"/>
          <w:sz w:val="18"/>
          <w:szCs w:val="18"/>
          <w:shd w:val="clear" w:color="auto" w:fill="FFFFFF"/>
        </w:rPr>
        <w:t xml:space="preserve"> Pavel and </w:t>
      </w:r>
      <w:proofErr w:type="spellStart"/>
      <w:r w:rsidRPr="009C44BF">
        <w:rPr>
          <w:color w:val="000000"/>
          <w:sz w:val="18"/>
          <w:szCs w:val="18"/>
          <w:shd w:val="clear" w:color="auto" w:fill="FFFFFF"/>
        </w:rPr>
        <w:t>Srndic</w:t>
      </w:r>
      <w:proofErr w:type="spellEnd"/>
      <w:r w:rsidRPr="009C44BF">
        <w:rPr>
          <w:color w:val="000000"/>
          <w:sz w:val="18"/>
          <w:szCs w:val="18"/>
          <w:shd w:val="clear" w:color="auto" w:fill="FFFFFF"/>
        </w:rPr>
        <w:t xml:space="preserve"> </w:t>
      </w:r>
      <w:proofErr w:type="spellStart"/>
      <w:r w:rsidRPr="009C44BF">
        <w:rPr>
          <w:color w:val="000000"/>
          <w:sz w:val="18"/>
          <w:szCs w:val="18"/>
          <w:shd w:val="clear" w:color="auto" w:fill="FFFFFF"/>
        </w:rPr>
        <w:t>Nedim.</w:t>
      </w:r>
      <w:bookmarkStart w:id="52" w:name="OLE_LINK51"/>
      <w:bookmarkStart w:id="53" w:name="OLE_LINK52"/>
      <w:r w:rsidRPr="009C44BF">
        <w:rPr>
          <w:color w:val="000000"/>
          <w:sz w:val="18"/>
          <w:szCs w:val="18"/>
          <w:shd w:val="clear" w:color="auto" w:fill="FFFFFF"/>
        </w:rPr>
        <w:t>Static</w:t>
      </w:r>
      <w:proofErr w:type="spellEnd"/>
      <w:r w:rsidRPr="009C44BF">
        <w:rPr>
          <w:color w:val="000000"/>
          <w:sz w:val="18"/>
          <w:szCs w:val="18"/>
          <w:shd w:val="clear" w:color="auto" w:fill="FFFFFF"/>
        </w:rPr>
        <w:t xml:space="preserve"> Detection of Malicious JavaScript-Bearing PDF Documents</w:t>
      </w:r>
      <w:bookmarkEnd w:id="52"/>
      <w:bookmarkEnd w:id="53"/>
      <w:r>
        <w:rPr>
          <w:color w:val="000000"/>
          <w:sz w:val="18"/>
          <w:szCs w:val="18"/>
          <w:shd w:val="clear" w:color="auto" w:fill="FFFFFF"/>
        </w:rPr>
        <w:t>[C</w:t>
      </w:r>
      <w:r w:rsidRPr="009C44BF">
        <w:rPr>
          <w:color w:val="000000"/>
          <w:sz w:val="18"/>
          <w:szCs w:val="18"/>
          <w:shd w:val="clear" w:color="auto" w:fill="FFFFFF"/>
        </w:rPr>
        <w:t>]</w:t>
      </w:r>
      <w:r>
        <w:rPr>
          <w:color w:val="000000"/>
          <w:sz w:val="18"/>
          <w:szCs w:val="18"/>
          <w:shd w:val="clear" w:color="auto" w:fill="FFFFFF"/>
        </w:rPr>
        <w:t>//ACSAC</w:t>
      </w:r>
      <w:r w:rsidRPr="009C44BF">
        <w:rPr>
          <w:color w:val="000000"/>
          <w:sz w:val="18"/>
          <w:szCs w:val="18"/>
          <w:shd w:val="clear" w:color="auto" w:fill="FFFFFF"/>
        </w:rPr>
        <w:t>.</w:t>
      </w:r>
      <w:r>
        <w:rPr>
          <w:rFonts w:hint="eastAsia"/>
          <w:color w:val="000000"/>
          <w:sz w:val="18"/>
          <w:szCs w:val="18"/>
          <w:shd w:val="clear" w:color="auto" w:fill="FFFFFF"/>
        </w:rPr>
        <w:t xml:space="preserve"> </w:t>
      </w:r>
      <w:bookmarkStart w:id="54" w:name="OLE_LINK50"/>
      <w:r w:rsidRPr="009C44BF">
        <w:rPr>
          <w:color w:val="000000"/>
          <w:sz w:val="18"/>
          <w:szCs w:val="18"/>
          <w:shd w:val="clear" w:color="auto" w:fill="FFFFFF"/>
        </w:rPr>
        <w:t xml:space="preserve">In Proceedings of the Annual </w:t>
      </w:r>
      <w:r w:rsidRPr="00E53920">
        <w:rPr>
          <w:rFonts w:ascii="Times New Roman" w:hAnsi="Times New Roman"/>
          <w:color w:val="000000"/>
          <w:sz w:val="18"/>
          <w:szCs w:val="18"/>
          <w:shd w:val="clear" w:color="auto" w:fill="FFFFFF"/>
        </w:rPr>
        <w:t>Computer</w:t>
      </w:r>
      <w:r w:rsidRPr="009C44BF">
        <w:rPr>
          <w:color w:val="000000"/>
          <w:sz w:val="18"/>
          <w:szCs w:val="18"/>
          <w:shd w:val="clear" w:color="auto" w:fill="FFFFFF"/>
        </w:rPr>
        <w:t xml:space="preserve"> Security Applications Conference</w:t>
      </w:r>
      <w:bookmarkEnd w:id="54"/>
      <w:r w:rsidRPr="009C44BF">
        <w:rPr>
          <w:color w:val="000000"/>
          <w:sz w:val="18"/>
          <w:szCs w:val="18"/>
          <w:shd w:val="clear" w:color="auto" w:fill="FFFFFF"/>
        </w:rPr>
        <w:t xml:space="preserve">, </w:t>
      </w:r>
      <w:r w:rsidRPr="00475CDC">
        <w:rPr>
          <w:color w:val="000000"/>
          <w:sz w:val="18"/>
          <w:szCs w:val="18"/>
          <w:shd w:val="clear" w:color="auto" w:fill="FFFFFF"/>
        </w:rPr>
        <w:t>December 05 - 09, 2011</w:t>
      </w:r>
      <w:r>
        <w:rPr>
          <w:color w:val="000000"/>
          <w:sz w:val="18"/>
          <w:szCs w:val="18"/>
          <w:shd w:val="clear" w:color="auto" w:fill="FFFFFF"/>
        </w:rPr>
        <w:t>.</w:t>
      </w:r>
      <w:r w:rsidRPr="00475CDC">
        <w:t xml:space="preserve"> </w:t>
      </w:r>
      <w:r w:rsidRPr="00475CDC">
        <w:rPr>
          <w:color w:val="000000"/>
          <w:sz w:val="18"/>
          <w:szCs w:val="18"/>
          <w:shd w:val="clear" w:color="auto" w:fill="FFFFFF"/>
        </w:rPr>
        <w:t xml:space="preserve">Orlando, Florida, </w:t>
      </w:r>
      <w:proofErr w:type="gramStart"/>
      <w:r w:rsidRPr="00475CDC">
        <w:rPr>
          <w:color w:val="000000"/>
          <w:sz w:val="18"/>
          <w:szCs w:val="18"/>
          <w:shd w:val="clear" w:color="auto" w:fill="FFFFFF"/>
        </w:rPr>
        <w:t>USA</w:t>
      </w:r>
      <w:r>
        <w:rPr>
          <w:color w:val="000000"/>
          <w:sz w:val="18"/>
          <w:szCs w:val="18"/>
          <w:shd w:val="clear" w:color="auto" w:fill="FFFFFF"/>
        </w:rPr>
        <w:t xml:space="preserve"> .</w:t>
      </w:r>
      <w:proofErr w:type="gramEnd"/>
      <w:r w:rsidRPr="00160B4D">
        <w:rPr>
          <w:color w:val="000000"/>
          <w:sz w:val="18"/>
          <w:szCs w:val="18"/>
          <w:shd w:val="clear" w:color="auto" w:fill="FFFFFF"/>
        </w:rPr>
        <w:t xml:space="preserve"> NY, USA.</w:t>
      </w:r>
      <w:r>
        <w:rPr>
          <w:color w:val="000000"/>
          <w:sz w:val="18"/>
          <w:szCs w:val="18"/>
          <w:shd w:val="clear" w:color="auto" w:fill="FFFFFF"/>
        </w:rPr>
        <w:t xml:space="preserve"> ACM </w:t>
      </w:r>
      <w:r w:rsidRPr="00160B4D">
        <w:rPr>
          <w:color w:val="000000"/>
          <w:sz w:val="18"/>
          <w:szCs w:val="18"/>
          <w:shd w:val="clear" w:color="auto" w:fill="FFFFFF"/>
        </w:rPr>
        <w:t>.</w:t>
      </w:r>
      <w:proofErr w:type="gramStart"/>
      <w:r w:rsidRPr="00160B4D">
        <w:rPr>
          <w:color w:val="000000"/>
          <w:sz w:val="18"/>
          <w:szCs w:val="18"/>
          <w:shd w:val="clear" w:color="auto" w:fill="FFFFFF"/>
        </w:rPr>
        <w:t>2011 .</w:t>
      </w:r>
      <w:proofErr w:type="gramEnd"/>
      <w:r>
        <w:rPr>
          <w:color w:val="000000"/>
          <w:sz w:val="18"/>
          <w:szCs w:val="18"/>
          <w:shd w:val="clear" w:color="auto" w:fill="FFFFFF"/>
        </w:rPr>
        <w:t xml:space="preserve"> 373-382</w:t>
      </w:r>
      <w:r w:rsidR="00673CB3">
        <w:rPr>
          <w:color w:val="000000"/>
          <w:sz w:val="18"/>
          <w:szCs w:val="18"/>
          <w:shd w:val="clear" w:color="auto" w:fill="FFFFFF"/>
        </w:rPr>
        <w:t>.</w:t>
      </w:r>
    </w:p>
    <w:p w14:paraId="264B0E7D" w14:textId="480745CC" w:rsidR="00D87C5E" w:rsidRPr="00E53920" w:rsidRDefault="00E53920" w:rsidP="00E53920">
      <w:pPr>
        <w:pStyle w:val="a5"/>
        <w:numPr>
          <w:ilvl w:val="0"/>
          <w:numId w:val="4"/>
        </w:numPr>
        <w:ind w:firstLineChars="0"/>
        <w:rPr>
          <w:color w:val="000000"/>
          <w:sz w:val="18"/>
          <w:szCs w:val="18"/>
          <w:shd w:val="clear" w:color="auto" w:fill="FFFFFF"/>
        </w:rPr>
      </w:pPr>
      <w:proofErr w:type="spellStart"/>
      <w:r w:rsidRPr="00E53920">
        <w:rPr>
          <w:rFonts w:ascii="Times New Roman" w:hAnsi="Times New Roman"/>
          <w:color w:val="000000"/>
          <w:sz w:val="18"/>
          <w:szCs w:val="18"/>
          <w:shd w:val="clear" w:color="auto" w:fill="FFFFFF"/>
        </w:rPr>
        <w:t>Šrndić</w:t>
      </w:r>
      <w:proofErr w:type="spellEnd"/>
      <w:r w:rsidRPr="00E53920">
        <w:rPr>
          <w:rFonts w:ascii="Times New Roman" w:hAnsi="Times New Roman"/>
          <w:color w:val="000000"/>
          <w:sz w:val="18"/>
          <w:szCs w:val="18"/>
          <w:shd w:val="clear" w:color="auto" w:fill="FFFFFF"/>
        </w:rPr>
        <w:t xml:space="preserve"> N, </w:t>
      </w:r>
      <w:proofErr w:type="spellStart"/>
      <w:r w:rsidRPr="00E53920">
        <w:rPr>
          <w:rFonts w:ascii="Times New Roman" w:hAnsi="Times New Roman"/>
          <w:color w:val="000000"/>
          <w:sz w:val="18"/>
          <w:szCs w:val="18"/>
          <w:shd w:val="clear" w:color="auto" w:fill="FFFFFF"/>
        </w:rPr>
        <w:t>Laskov</w:t>
      </w:r>
      <w:proofErr w:type="spellEnd"/>
      <w:r w:rsidRPr="00E53920">
        <w:rPr>
          <w:rFonts w:ascii="Times New Roman" w:hAnsi="Times New Roman"/>
          <w:color w:val="000000"/>
          <w:sz w:val="18"/>
          <w:szCs w:val="18"/>
          <w:shd w:val="clear" w:color="auto" w:fill="FFFFFF"/>
        </w:rPr>
        <w:t xml:space="preserve"> P. </w:t>
      </w:r>
      <w:proofErr w:type="spellStart"/>
      <w:r w:rsidRPr="00E53920">
        <w:rPr>
          <w:rFonts w:ascii="Times New Roman" w:hAnsi="Times New Roman"/>
          <w:color w:val="000000"/>
          <w:sz w:val="18"/>
          <w:szCs w:val="18"/>
          <w:shd w:val="clear" w:color="auto" w:fill="FFFFFF"/>
        </w:rPr>
        <w:t>Hidost</w:t>
      </w:r>
      <w:proofErr w:type="spellEnd"/>
      <w:r w:rsidRPr="00E53920">
        <w:rPr>
          <w:rFonts w:ascii="Times New Roman" w:hAnsi="Times New Roman"/>
          <w:color w:val="000000"/>
          <w:sz w:val="18"/>
          <w:szCs w:val="18"/>
          <w:shd w:val="clear" w:color="auto" w:fill="FFFFFF"/>
        </w:rPr>
        <w:t xml:space="preserve">: a static machine-learning-based detector of malicious </w:t>
      </w:r>
      <w:proofErr w:type="gramStart"/>
      <w:r w:rsidRPr="00E53920">
        <w:rPr>
          <w:rFonts w:ascii="Times New Roman" w:hAnsi="Times New Roman"/>
          <w:color w:val="000000"/>
          <w:sz w:val="18"/>
          <w:szCs w:val="18"/>
          <w:shd w:val="clear" w:color="auto" w:fill="FFFFFF"/>
        </w:rPr>
        <w:t>files[</w:t>
      </w:r>
      <w:proofErr w:type="gramEnd"/>
      <w:r w:rsidRPr="00E53920">
        <w:rPr>
          <w:rFonts w:ascii="Times New Roman" w:hAnsi="Times New Roman"/>
          <w:color w:val="000000"/>
          <w:sz w:val="18"/>
          <w:szCs w:val="18"/>
          <w:shd w:val="clear" w:color="auto" w:fill="FFFFFF"/>
        </w:rPr>
        <w:t>J]. EURASIP Journal on Information Security, 2016, 2016(1): 22.</w:t>
      </w:r>
      <w:r w:rsidRPr="00E53920" w:rsidDel="00E53920">
        <w:rPr>
          <w:rFonts w:ascii="Times New Roman" w:hAnsi="Times New Roman"/>
          <w:color w:val="000000"/>
          <w:sz w:val="18"/>
          <w:szCs w:val="18"/>
          <w:shd w:val="clear" w:color="auto" w:fill="FFFFFF"/>
        </w:rPr>
        <w:t xml:space="preserve"> </w:t>
      </w:r>
    </w:p>
    <w:p w14:paraId="2877AABA" w14:textId="5B4693DE" w:rsidR="00D87C5E" w:rsidRPr="00335CA0" w:rsidRDefault="00050AE8" w:rsidP="00E60077">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335CA0">
        <w:rPr>
          <w:rFonts w:ascii="Times New Roman" w:hAnsi="Times New Roman"/>
          <w:color w:val="000000"/>
          <w:sz w:val="18"/>
          <w:szCs w:val="18"/>
          <w:shd w:val="clear" w:color="auto" w:fill="FFFFFF"/>
        </w:rPr>
        <w:t>Maiorca</w:t>
      </w:r>
      <w:proofErr w:type="spellEnd"/>
      <w:r w:rsidRPr="00335CA0">
        <w:rPr>
          <w:rFonts w:ascii="Times New Roman" w:hAnsi="Times New Roman"/>
          <w:color w:val="000000"/>
          <w:sz w:val="18"/>
          <w:szCs w:val="18"/>
          <w:shd w:val="clear" w:color="auto" w:fill="FFFFFF"/>
        </w:rPr>
        <w:t xml:space="preserve"> </w:t>
      </w:r>
      <w:proofErr w:type="spellStart"/>
      <w:r w:rsidR="00D87C5E" w:rsidRPr="00335CA0">
        <w:rPr>
          <w:rFonts w:ascii="Times New Roman" w:hAnsi="Times New Roman"/>
          <w:color w:val="000000"/>
          <w:sz w:val="18"/>
          <w:szCs w:val="18"/>
          <w:shd w:val="clear" w:color="auto" w:fill="FFFFFF"/>
        </w:rPr>
        <w:t>Davide</w:t>
      </w:r>
      <w:proofErr w:type="spellEnd"/>
      <w:r w:rsidR="00D87C5E" w:rsidRPr="00335CA0">
        <w:rPr>
          <w:rFonts w:ascii="Times New Roman" w:hAnsi="Times New Roman"/>
          <w:color w:val="000000"/>
          <w:sz w:val="18"/>
          <w:szCs w:val="18"/>
          <w:shd w:val="clear" w:color="auto" w:fill="FFFFFF"/>
        </w:rPr>
        <w:t xml:space="preserve">, </w:t>
      </w:r>
      <w:proofErr w:type="spellStart"/>
      <w:r w:rsidRPr="00335CA0">
        <w:rPr>
          <w:rFonts w:ascii="Times New Roman" w:hAnsi="Times New Roman"/>
          <w:color w:val="000000"/>
          <w:sz w:val="18"/>
          <w:szCs w:val="18"/>
          <w:shd w:val="clear" w:color="auto" w:fill="FFFFFF"/>
        </w:rPr>
        <w:t>Ariu</w:t>
      </w:r>
      <w:proofErr w:type="spellEnd"/>
      <w:r w:rsidRPr="00335CA0">
        <w:rPr>
          <w:rFonts w:ascii="Times New Roman" w:hAnsi="Times New Roman"/>
          <w:color w:val="000000"/>
          <w:sz w:val="18"/>
          <w:szCs w:val="18"/>
          <w:shd w:val="clear" w:color="auto" w:fill="FFFFFF"/>
        </w:rPr>
        <w:t xml:space="preserve"> </w:t>
      </w:r>
      <w:proofErr w:type="spellStart"/>
      <w:r w:rsidR="00D87C5E" w:rsidRPr="00335CA0">
        <w:rPr>
          <w:rFonts w:ascii="Times New Roman" w:hAnsi="Times New Roman"/>
          <w:color w:val="000000"/>
          <w:sz w:val="18"/>
          <w:szCs w:val="18"/>
          <w:shd w:val="clear" w:color="auto" w:fill="FFFFFF"/>
        </w:rPr>
        <w:t>Davide</w:t>
      </w:r>
      <w:proofErr w:type="spellEnd"/>
      <w:r w:rsidR="00D87C5E" w:rsidRPr="00335CA0">
        <w:rPr>
          <w:rFonts w:ascii="Times New Roman" w:hAnsi="Times New Roman"/>
          <w:color w:val="000000"/>
          <w:sz w:val="18"/>
          <w:szCs w:val="18"/>
          <w:shd w:val="clear" w:color="auto" w:fill="FFFFFF"/>
        </w:rPr>
        <w:t xml:space="preserve">, </w:t>
      </w:r>
      <w:r w:rsidRPr="00335CA0">
        <w:rPr>
          <w:rFonts w:ascii="Times New Roman" w:hAnsi="Times New Roman"/>
          <w:color w:val="000000"/>
          <w:sz w:val="18"/>
          <w:szCs w:val="18"/>
          <w:shd w:val="clear" w:color="auto" w:fill="FFFFFF"/>
        </w:rPr>
        <w:t xml:space="preserve">Corona </w:t>
      </w:r>
      <w:proofErr w:type="spellStart"/>
      <w:r w:rsidR="00D87C5E" w:rsidRPr="00335CA0">
        <w:rPr>
          <w:rFonts w:ascii="Times New Roman" w:hAnsi="Times New Roman"/>
          <w:color w:val="000000"/>
          <w:sz w:val="18"/>
          <w:szCs w:val="18"/>
          <w:shd w:val="clear" w:color="auto" w:fill="FFFFFF"/>
        </w:rPr>
        <w:t>Igino</w:t>
      </w:r>
      <w:proofErr w:type="gramStart"/>
      <w:r w:rsidR="00D87C5E" w:rsidRPr="00335CA0">
        <w:rPr>
          <w:rFonts w:ascii="Times New Roman" w:hAnsi="Times New Roman"/>
          <w:color w:val="000000"/>
          <w:sz w:val="18"/>
          <w:szCs w:val="18"/>
          <w:shd w:val="clear" w:color="auto" w:fill="FFFFFF"/>
        </w:rPr>
        <w:t>,</w:t>
      </w:r>
      <w:r>
        <w:rPr>
          <w:rFonts w:ascii="Times New Roman" w:hAnsi="Times New Roman"/>
          <w:color w:val="000000"/>
          <w:sz w:val="18"/>
          <w:szCs w:val="18"/>
          <w:shd w:val="clear" w:color="auto" w:fill="FFFFFF"/>
        </w:rPr>
        <w:t>et</w:t>
      </w:r>
      <w:proofErr w:type="spellEnd"/>
      <w:proofErr w:type="gramEnd"/>
      <w:r>
        <w:rPr>
          <w:rFonts w:ascii="Times New Roman" w:hAnsi="Times New Roman"/>
          <w:color w:val="000000"/>
          <w:sz w:val="18"/>
          <w:szCs w:val="18"/>
          <w:shd w:val="clear" w:color="auto" w:fill="FFFFFF"/>
        </w:rPr>
        <w:t xml:space="preserve"> al</w:t>
      </w:r>
      <w:r w:rsidR="00D87C5E" w:rsidRPr="00335CA0">
        <w:rPr>
          <w:rFonts w:ascii="Times New Roman" w:hAnsi="Times New Roman"/>
          <w:color w:val="000000"/>
          <w:sz w:val="18"/>
          <w:szCs w:val="18"/>
          <w:shd w:val="clear" w:color="auto" w:fill="FFFFFF"/>
        </w:rPr>
        <w:t>.</w:t>
      </w:r>
      <w:bookmarkStart w:id="55" w:name="OLE_LINK19"/>
      <w:bookmarkStart w:id="56" w:name="OLE_LINK20"/>
      <w:r w:rsidR="00D87C5E" w:rsidRPr="00335CA0">
        <w:rPr>
          <w:rFonts w:ascii="Times New Roman" w:hAnsi="Times New Roman" w:hint="eastAsia"/>
          <w:color w:val="000000"/>
          <w:sz w:val="18"/>
          <w:szCs w:val="18"/>
          <w:shd w:val="clear" w:color="auto" w:fill="FFFFFF"/>
        </w:rPr>
        <w:t xml:space="preserve"> </w:t>
      </w:r>
      <w:r w:rsidR="00D87C5E" w:rsidRPr="00335CA0">
        <w:rPr>
          <w:rFonts w:ascii="Times New Roman" w:hAnsi="Times New Roman"/>
          <w:color w:val="000000"/>
          <w:sz w:val="18"/>
          <w:szCs w:val="18"/>
          <w:shd w:val="clear" w:color="auto" w:fill="FFFFFF"/>
        </w:rPr>
        <w:t>A Structural and Content-based Approach for a Precise and Robust Detection of Malicious PDF Files</w:t>
      </w:r>
      <w:bookmarkEnd w:id="55"/>
      <w:bookmarkEnd w:id="56"/>
      <w:r w:rsidR="00D87C5E" w:rsidRPr="00335CA0">
        <w:rPr>
          <w:rFonts w:ascii="Times New Roman" w:hAnsi="Times New Roman"/>
          <w:color w:val="000000"/>
          <w:sz w:val="18"/>
          <w:szCs w:val="18"/>
          <w:shd w:val="clear" w:color="auto" w:fill="FFFFFF"/>
        </w:rPr>
        <w:t>[</w:t>
      </w:r>
      <w:r w:rsidR="002E1329">
        <w:rPr>
          <w:rFonts w:ascii="Times New Roman" w:hAnsi="Times New Roman"/>
          <w:color w:val="000000"/>
          <w:sz w:val="18"/>
          <w:szCs w:val="18"/>
          <w:shd w:val="clear" w:color="auto" w:fill="FFFFFF"/>
        </w:rPr>
        <w:t>C</w:t>
      </w:r>
      <w:r w:rsidR="00D87C5E" w:rsidRPr="00335CA0">
        <w:rPr>
          <w:rFonts w:ascii="Times New Roman" w:hAnsi="Times New Roman"/>
          <w:color w:val="000000"/>
          <w:sz w:val="18"/>
          <w:szCs w:val="18"/>
          <w:shd w:val="clear" w:color="auto" w:fill="FFFFFF"/>
        </w:rPr>
        <w:t>]</w:t>
      </w:r>
      <w:r w:rsidR="002E1329">
        <w:rPr>
          <w:rFonts w:ascii="Times New Roman" w:hAnsi="Times New Roman"/>
          <w:color w:val="000000"/>
          <w:sz w:val="18"/>
          <w:szCs w:val="18"/>
          <w:shd w:val="clear" w:color="auto" w:fill="FFFFFF"/>
        </w:rPr>
        <w:t>//ICISSP</w:t>
      </w:r>
      <w:r w:rsidR="00D87C5E" w:rsidRPr="00335CA0">
        <w:rPr>
          <w:rFonts w:ascii="Times New Roman" w:hAnsi="Times New Roman"/>
          <w:color w:val="000000"/>
          <w:sz w:val="18"/>
          <w:szCs w:val="18"/>
          <w:shd w:val="clear" w:color="auto" w:fill="FFFFFF"/>
        </w:rPr>
        <w:t>.</w:t>
      </w:r>
      <w:r w:rsidR="00D87C5E" w:rsidRPr="00335CA0">
        <w:rPr>
          <w:rFonts w:ascii="Times New Roman" w:hAnsi="Times New Roman" w:hint="eastAsia"/>
          <w:color w:val="000000"/>
          <w:sz w:val="18"/>
          <w:szCs w:val="18"/>
          <w:shd w:val="clear" w:color="auto" w:fill="FFFFFF"/>
        </w:rPr>
        <w:t xml:space="preserve"> </w:t>
      </w:r>
      <w:bookmarkStart w:id="57" w:name="OLE_LINK8"/>
      <w:bookmarkStart w:id="58" w:name="OLE_LINK9"/>
      <w:r w:rsidR="00D87C5E" w:rsidRPr="00335CA0">
        <w:rPr>
          <w:rFonts w:ascii="Times New Roman" w:hAnsi="Times New Roman"/>
          <w:color w:val="000000"/>
          <w:sz w:val="18"/>
          <w:szCs w:val="18"/>
          <w:shd w:val="clear" w:color="auto" w:fill="FFFFFF"/>
        </w:rPr>
        <w:t>In Proceedings of the International Conference on Information Systems Security and Privacy</w:t>
      </w:r>
      <w:bookmarkEnd w:id="57"/>
      <w:bookmarkEnd w:id="58"/>
      <w:r w:rsidR="00D87C5E" w:rsidRPr="00335CA0">
        <w:rPr>
          <w:rFonts w:ascii="Times New Roman" w:hAnsi="Times New Roman"/>
          <w:color w:val="000000"/>
          <w:sz w:val="18"/>
          <w:szCs w:val="18"/>
          <w:shd w:val="clear" w:color="auto" w:fill="FFFFFF"/>
        </w:rPr>
        <w:t xml:space="preserve">, </w:t>
      </w:r>
      <w:r w:rsidR="002E1329">
        <w:rPr>
          <w:rFonts w:ascii="Times New Roman" w:hAnsi="Times New Roman"/>
          <w:color w:val="000000"/>
          <w:sz w:val="18"/>
          <w:szCs w:val="18"/>
          <w:shd w:val="clear" w:color="auto" w:fill="FFFFFF"/>
        </w:rPr>
        <w:t>9-10 February</w:t>
      </w:r>
      <w:proofErr w:type="gramStart"/>
      <w:r w:rsidR="002E1329">
        <w:rPr>
          <w:rFonts w:ascii="Times New Roman" w:hAnsi="Times New Roman"/>
          <w:color w:val="000000"/>
          <w:sz w:val="18"/>
          <w:szCs w:val="18"/>
          <w:shd w:val="clear" w:color="auto" w:fill="FFFFFF"/>
        </w:rPr>
        <w:t>,</w:t>
      </w:r>
      <w:r w:rsidR="00D87C5E" w:rsidRPr="00335CA0">
        <w:rPr>
          <w:rFonts w:ascii="Times New Roman" w:hAnsi="Times New Roman"/>
          <w:color w:val="000000"/>
          <w:sz w:val="18"/>
          <w:szCs w:val="18"/>
          <w:shd w:val="clear" w:color="auto" w:fill="FFFFFF"/>
        </w:rPr>
        <w:t>2015</w:t>
      </w:r>
      <w:proofErr w:type="gramEnd"/>
      <w:r w:rsidR="002E1329">
        <w:rPr>
          <w:rFonts w:ascii="Times New Roman" w:hAnsi="Times New Roman"/>
          <w:color w:val="000000"/>
          <w:sz w:val="18"/>
          <w:szCs w:val="18"/>
          <w:shd w:val="clear" w:color="auto" w:fill="FFFFFF"/>
        </w:rPr>
        <w:t xml:space="preserve">. </w:t>
      </w:r>
      <w:bookmarkStart w:id="59" w:name="OLE_LINK15"/>
      <w:bookmarkStart w:id="60" w:name="OLE_LINK18"/>
      <w:r w:rsidR="00E60077" w:rsidRPr="00E60077">
        <w:rPr>
          <w:rFonts w:ascii="Times New Roman" w:hAnsi="Times New Roman"/>
          <w:color w:val="000000"/>
          <w:sz w:val="18"/>
          <w:szCs w:val="18"/>
          <w:shd w:val="clear" w:color="auto" w:fill="FFFFFF"/>
        </w:rPr>
        <w:t xml:space="preserve">Olivier </w:t>
      </w:r>
      <w:proofErr w:type="gramStart"/>
      <w:r w:rsidR="00E60077" w:rsidRPr="00E60077">
        <w:rPr>
          <w:rFonts w:ascii="Times New Roman" w:hAnsi="Times New Roman"/>
          <w:color w:val="000000"/>
          <w:sz w:val="18"/>
          <w:szCs w:val="18"/>
          <w:shd w:val="clear" w:color="auto" w:fill="FFFFFF"/>
        </w:rPr>
        <w:t xml:space="preserve">Camp </w:t>
      </w:r>
      <w:r w:rsidR="00E60077">
        <w:rPr>
          <w:rFonts w:ascii="Times New Roman" w:hAnsi="Times New Roman"/>
          <w:color w:val="000000"/>
          <w:sz w:val="18"/>
          <w:szCs w:val="18"/>
          <w:shd w:val="clear" w:color="auto" w:fill="FFFFFF"/>
        </w:rPr>
        <w:t>.</w:t>
      </w:r>
      <w:proofErr w:type="gramEnd"/>
      <w:r w:rsidR="00E60077">
        <w:rPr>
          <w:rFonts w:ascii="Times New Roman" w:hAnsi="Times New Roman"/>
          <w:color w:val="000000"/>
          <w:sz w:val="18"/>
          <w:szCs w:val="18"/>
          <w:shd w:val="clear" w:color="auto" w:fill="FFFFFF"/>
        </w:rPr>
        <w:t xml:space="preserve"> </w:t>
      </w:r>
      <w:proofErr w:type="spellStart"/>
      <w:r w:rsidR="002E1329">
        <w:rPr>
          <w:rFonts w:ascii="Times New Roman" w:hAnsi="Times New Roman"/>
          <w:color w:val="000000"/>
          <w:sz w:val="18"/>
          <w:szCs w:val="18"/>
          <w:shd w:val="clear" w:color="auto" w:fill="FFFFFF"/>
        </w:rPr>
        <w:t>France</w:t>
      </w:r>
      <w:bookmarkEnd w:id="59"/>
      <w:bookmarkEnd w:id="60"/>
      <w:r w:rsidR="00E60077">
        <w:rPr>
          <w:rFonts w:ascii="Times New Roman" w:hAnsi="Times New Roman"/>
          <w:color w:val="000000"/>
          <w:sz w:val="18"/>
          <w:szCs w:val="18"/>
          <w:shd w:val="clear" w:color="auto" w:fill="FFFFFF"/>
        </w:rPr>
        <w:t>.IEEE</w:t>
      </w:r>
      <w:proofErr w:type="spellEnd"/>
      <w:r w:rsidR="00E60077">
        <w:rPr>
          <w:rFonts w:ascii="Times New Roman" w:hAnsi="Times New Roman"/>
          <w:color w:val="000000"/>
          <w:sz w:val="18"/>
          <w:szCs w:val="18"/>
          <w:shd w:val="clear" w:color="auto" w:fill="FFFFFF"/>
        </w:rPr>
        <w:t>. 14 July 2016: 27-36</w:t>
      </w:r>
      <w:r w:rsidR="00673CB3">
        <w:rPr>
          <w:rFonts w:ascii="Times New Roman" w:hAnsi="Times New Roman"/>
          <w:color w:val="000000"/>
          <w:sz w:val="18"/>
          <w:szCs w:val="18"/>
          <w:shd w:val="clear" w:color="auto" w:fill="FFFFFF"/>
        </w:rPr>
        <w:t>.</w:t>
      </w:r>
    </w:p>
    <w:p w14:paraId="11DD68D5" w14:textId="69338E69" w:rsidR="00D87C5E" w:rsidRPr="00335CA0" w:rsidRDefault="00673CB3" w:rsidP="00673CB3">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335CA0">
        <w:rPr>
          <w:rFonts w:ascii="Times New Roman" w:hAnsi="Times New Roman" w:hint="eastAsia"/>
          <w:color w:val="000000" w:themeColor="text1"/>
          <w:sz w:val="20"/>
          <w:szCs w:val="20"/>
        </w:rPr>
        <w:t>Smutz</w:t>
      </w:r>
      <w:proofErr w:type="spellEnd"/>
      <w:r w:rsidRPr="00335CA0">
        <w:rPr>
          <w:rFonts w:ascii="Times New Roman" w:hAnsi="Times New Roman" w:hint="eastAsia"/>
          <w:color w:val="000000" w:themeColor="text1"/>
          <w:sz w:val="20"/>
          <w:szCs w:val="20"/>
        </w:rPr>
        <w:t xml:space="preserve"> </w:t>
      </w:r>
      <w:r w:rsidR="00D87C5E" w:rsidRPr="00335CA0">
        <w:rPr>
          <w:rFonts w:ascii="Times New Roman" w:hAnsi="Times New Roman" w:hint="eastAsia"/>
          <w:color w:val="000000" w:themeColor="text1"/>
          <w:sz w:val="20"/>
          <w:szCs w:val="20"/>
        </w:rPr>
        <w:t xml:space="preserve">Charles and </w:t>
      </w:r>
      <w:proofErr w:type="spellStart"/>
      <w:r w:rsidRPr="00335CA0">
        <w:rPr>
          <w:rFonts w:ascii="Times New Roman" w:hAnsi="Times New Roman" w:hint="eastAsia"/>
          <w:color w:val="000000" w:themeColor="text1"/>
          <w:sz w:val="20"/>
          <w:szCs w:val="20"/>
        </w:rPr>
        <w:t>Stavrou</w:t>
      </w:r>
      <w:proofErr w:type="spellEnd"/>
      <w:r w:rsidRPr="00335CA0">
        <w:rPr>
          <w:rFonts w:ascii="Times New Roman" w:hAnsi="Times New Roman" w:hint="eastAsia"/>
          <w:color w:val="000000" w:themeColor="text1"/>
          <w:sz w:val="20"/>
          <w:szCs w:val="20"/>
        </w:rPr>
        <w:t xml:space="preserve"> </w:t>
      </w:r>
      <w:proofErr w:type="spellStart"/>
      <w:r w:rsidR="00D87C5E" w:rsidRPr="00335CA0">
        <w:rPr>
          <w:rFonts w:ascii="Times New Roman" w:hAnsi="Times New Roman" w:hint="eastAsia"/>
          <w:color w:val="000000" w:themeColor="text1"/>
          <w:sz w:val="20"/>
          <w:szCs w:val="20"/>
        </w:rPr>
        <w:t>Angelos</w:t>
      </w:r>
      <w:proofErr w:type="spellEnd"/>
      <w:del w:id="61" w:author="Yonah" w:date="2018-09-14T15:32:00Z">
        <w:r w:rsidR="00D87C5E" w:rsidRPr="00335CA0" w:rsidDel="00673CB3">
          <w:rPr>
            <w:rFonts w:ascii="Times New Roman" w:hAnsi="Times New Roman" w:hint="eastAsia"/>
            <w:color w:val="000000" w:themeColor="text1"/>
            <w:sz w:val="20"/>
            <w:szCs w:val="20"/>
          </w:rPr>
          <w:delText xml:space="preserve"> Stavrou</w:delText>
        </w:r>
      </w:del>
      <w:r w:rsidR="00D87C5E" w:rsidRPr="00335CA0">
        <w:rPr>
          <w:rFonts w:ascii="Times New Roman" w:hAnsi="Times New Roman" w:hint="eastAsia"/>
          <w:color w:val="000000" w:themeColor="text1"/>
          <w:sz w:val="20"/>
          <w:szCs w:val="20"/>
        </w:rPr>
        <w:t xml:space="preserve">. </w:t>
      </w:r>
      <w:bookmarkStart w:id="62" w:name="OLE_LINK21"/>
      <w:bookmarkStart w:id="63" w:name="OLE_LINK22"/>
      <w:r w:rsidR="00D87C5E" w:rsidRPr="00335CA0">
        <w:rPr>
          <w:rFonts w:ascii="Times New Roman" w:hAnsi="Times New Roman" w:hint="eastAsia"/>
          <w:color w:val="000000" w:themeColor="text1"/>
          <w:sz w:val="20"/>
          <w:szCs w:val="20"/>
        </w:rPr>
        <w:t>Malicious PDF Detection using Metadata and Structural Features</w:t>
      </w:r>
      <w:bookmarkEnd w:id="62"/>
      <w:bookmarkEnd w:id="63"/>
      <w:r w:rsidR="00D87C5E" w:rsidRPr="00335CA0">
        <w:rPr>
          <w:rFonts w:ascii="Times New Roman" w:hAnsi="Times New Roman" w:hint="eastAsia"/>
          <w:color w:val="000000" w:themeColor="text1"/>
          <w:sz w:val="20"/>
          <w:szCs w:val="20"/>
        </w:rPr>
        <w:t>[</w:t>
      </w:r>
      <w:ins w:id="64" w:author="Yonah" w:date="2018-09-14T15:34:00Z">
        <w:r>
          <w:rPr>
            <w:rFonts w:ascii="Times New Roman" w:hAnsi="Times New Roman"/>
            <w:color w:val="000000" w:themeColor="text1"/>
            <w:sz w:val="20"/>
            <w:szCs w:val="20"/>
          </w:rPr>
          <w:t>C</w:t>
        </w:r>
      </w:ins>
      <w:del w:id="65" w:author="Yonah" w:date="2018-09-14T15:34:00Z">
        <w:r w:rsidR="00D87C5E" w:rsidRPr="00335CA0" w:rsidDel="00673CB3">
          <w:rPr>
            <w:rFonts w:ascii="Times New Roman" w:hAnsi="Times New Roman" w:hint="eastAsia"/>
            <w:color w:val="000000" w:themeColor="text1"/>
            <w:sz w:val="20"/>
            <w:szCs w:val="20"/>
          </w:rPr>
          <w:delText>J</w:delText>
        </w:r>
      </w:del>
      <w:r w:rsidR="00D87C5E" w:rsidRPr="00335CA0">
        <w:rPr>
          <w:rFonts w:ascii="Times New Roman" w:hAnsi="Times New Roman" w:hint="eastAsia"/>
          <w:color w:val="000000" w:themeColor="text1"/>
          <w:sz w:val="20"/>
          <w:szCs w:val="20"/>
        </w:rPr>
        <w:t>]</w:t>
      </w:r>
      <w:ins w:id="66" w:author="Yonah" w:date="2018-09-14T15:35:00Z">
        <w:r>
          <w:rPr>
            <w:rFonts w:ascii="Times New Roman" w:hAnsi="Times New Roman"/>
            <w:color w:val="000000" w:themeColor="text1"/>
            <w:sz w:val="20"/>
            <w:szCs w:val="20"/>
          </w:rPr>
          <w:t>//</w:t>
        </w:r>
        <w:r w:rsidRPr="00673CB3">
          <w:rPr>
            <w:rFonts w:ascii="Times New Roman" w:hAnsi="Times New Roman" w:hint="eastAsia"/>
            <w:color w:val="000000" w:themeColor="text1"/>
            <w:sz w:val="20"/>
            <w:szCs w:val="20"/>
          </w:rPr>
          <w:t xml:space="preserve"> </w:t>
        </w:r>
        <w:r w:rsidRPr="00335CA0">
          <w:rPr>
            <w:rFonts w:ascii="Times New Roman" w:hAnsi="Times New Roman" w:hint="eastAsia"/>
            <w:color w:val="000000" w:themeColor="text1"/>
            <w:sz w:val="20"/>
            <w:szCs w:val="20"/>
          </w:rPr>
          <w:t>ACSAC</w:t>
        </w:r>
        <w:r>
          <w:rPr>
            <w:rFonts w:ascii="Times New Roman" w:hAnsi="Times New Roman"/>
            <w:color w:val="000000" w:themeColor="text1"/>
            <w:sz w:val="20"/>
            <w:szCs w:val="20"/>
          </w:rPr>
          <w:t xml:space="preserve"> </w:t>
        </w:r>
      </w:ins>
      <w:r w:rsidR="00D87C5E" w:rsidRPr="00335CA0">
        <w:rPr>
          <w:rFonts w:ascii="Times New Roman" w:hAnsi="Times New Roman" w:hint="eastAsia"/>
          <w:color w:val="000000" w:themeColor="text1"/>
          <w:sz w:val="20"/>
          <w:szCs w:val="20"/>
        </w:rPr>
        <w:t>.In Proceedings of the Annual Computer Security Applications Conference</w:t>
      </w:r>
      <w:r>
        <w:rPr>
          <w:rFonts w:ascii="Times New Roman" w:hAnsi="Times New Roman"/>
          <w:color w:val="000000" w:themeColor="text1"/>
          <w:sz w:val="20"/>
          <w:szCs w:val="20"/>
        </w:rPr>
        <w:t xml:space="preserve">. </w:t>
      </w:r>
      <w:r w:rsidRPr="00673CB3">
        <w:rPr>
          <w:rFonts w:ascii="Times New Roman" w:hAnsi="Times New Roman"/>
          <w:color w:val="000000" w:themeColor="text1"/>
          <w:sz w:val="20"/>
          <w:szCs w:val="20"/>
        </w:rPr>
        <w:t>December 03 - 07, 2012</w:t>
      </w:r>
      <w:r>
        <w:rPr>
          <w:rFonts w:ascii="Times New Roman" w:hAnsi="Times New Roman"/>
          <w:color w:val="000000" w:themeColor="text1"/>
          <w:sz w:val="20"/>
          <w:szCs w:val="20"/>
        </w:rPr>
        <w:t xml:space="preserve">. </w:t>
      </w:r>
      <w:r w:rsidRPr="00673CB3">
        <w:rPr>
          <w:rFonts w:ascii="Times New Roman" w:hAnsi="Times New Roman"/>
          <w:color w:val="000000" w:themeColor="text1"/>
          <w:sz w:val="20"/>
          <w:szCs w:val="20"/>
        </w:rPr>
        <w:t>Orlando, Florida, USA</w:t>
      </w:r>
      <w:r>
        <w:rPr>
          <w:rFonts w:ascii="Times New Roman" w:hAnsi="Times New Roman"/>
          <w:color w:val="000000" w:themeColor="text1"/>
          <w:sz w:val="20"/>
          <w:szCs w:val="20"/>
        </w:rPr>
        <w:t xml:space="preserve">. </w:t>
      </w:r>
      <w:r>
        <w:rPr>
          <w:rFonts w:ascii="Arial" w:hAnsi="Arial" w:cs="Arial"/>
          <w:color w:val="000000"/>
          <w:sz w:val="17"/>
          <w:szCs w:val="17"/>
          <w:shd w:val="clear" w:color="auto" w:fill="FFFFFF"/>
        </w:rPr>
        <w:t>New York. ACM. 2012:239-248.</w:t>
      </w:r>
    </w:p>
    <w:p w14:paraId="760B5CE3" w14:textId="13FF8033" w:rsidR="00D87C5E" w:rsidRPr="00335CA0" w:rsidRDefault="00584022" w:rsidP="00184553">
      <w:pPr>
        <w:pStyle w:val="a5"/>
        <w:widowControl/>
        <w:numPr>
          <w:ilvl w:val="0"/>
          <w:numId w:val="4"/>
        </w:numPr>
        <w:ind w:firstLineChars="0"/>
        <w:jc w:val="left"/>
        <w:rPr>
          <w:rFonts w:ascii="Times New Roman" w:hAnsi="Times New Roman"/>
          <w:color w:val="000000"/>
          <w:sz w:val="18"/>
          <w:szCs w:val="18"/>
          <w:shd w:val="clear" w:color="auto" w:fill="FFFFFF"/>
        </w:rPr>
      </w:pPr>
      <w:bookmarkStart w:id="67" w:name="OLE_LINK35"/>
      <w:bookmarkStart w:id="68" w:name="OLE_LINK36"/>
      <w:bookmarkStart w:id="69" w:name="OLE_LINK37"/>
      <w:bookmarkStart w:id="70" w:name="OLE_LINK44"/>
      <w:proofErr w:type="spellStart"/>
      <w:r>
        <w:rPr>
          <w:rFonts w:ascii="Times New Roman" w:hAnsi="Times New Roman"/>
          <w:color w:val="000000"/>
          <w:sz w:val="18"/>
          <w:szCs w:val="18"/>
          <w:shd w:val="clear" w:color="auto" w:fill="FFFFFF"/>
        </w:rPr>
        <w:t>Biggio</w:t>
      </w:r>
      <w:proofErr w:type="spellEnd"/>
      <w:r>
        <w:rPr>
          <w:rFonts w:ascii="Times New Roman" w:hAnsi="Times New Roman"/>
          <w:color w:val="000000"/>
          <w:sz w:val="18"/>
          <w:szCs w:val="18"/>
          <w:shd w:val="clear" w:color="auto" w:fill="FFFFFF"/>
        </w:rPr>
        <w:t xml:space="preserve"> B, </w:t>
      </w:r>
      <w:proofErr w:type="spellStart"/>
      <w:r>
        <w:rPr>
          <w:rFonts w:ascii="Times New Roman" w:hAnsi="Times New Roman"/>
          <w:color w:val="000000"/>
          <w:sz w:val="18"/>
          <w:szCs w:val="18"/>
          <w:shd w:val="clear" w:color="auto" w:fill="FFFFFF"/>
        </w:rPr>
        <w:t>Fumera</w:t>
      </w:r>
      <w:proofErr w:type="spellEnd"/>
      <w:r>
        <w:rPr>
          <w:rFonts w:ascii="Times New Roman" w:hAnsi="Times New Roman"/>
          <w:color w:val="000000"/>
          <w:sz w:val="18"/>
          <w:szCs w:val="18"/>
          <w:shd w:val="clear" w:color="auto" w:fill="FFFFFF"/>
        </w:rPr>
        <w:t xml:space="preserve"> G and </w:t>
      </w:r>
      <w:proofErr w:type="spellStart"/>
      <w:r>
        <w:rPr>
          <w:rFonts w:ascii="Times New Roman" w:hAnsi="Times New Roman"/>
          <w:color w:val="000000"/>
          <w:sz w:val="18"/>
          <w:szCs w:val="18"/>
          <w:shd w:val="clear" w:color="auto" w:fill="FFFFFF"/>
        </w:rPr>
        <w:t>Roli</w:t>
      </w:r>
      <w:proofErr w:type="spellEnd"/>
      <w:r>
        <w:rPr>
          <w:rFonts w:ascii="Times New Roman" w:hAnsi="Times New Roman"/>
          <w:color w:val="000000"/>
          <w:sz w:val="18"/>
          <w:szCs w:val="18"/>
          <w:shd w:val="clear" w:color="auto" w:fill="FFFFFF"/>
        </w:rPr>
        <w:t xml:space="preserve"> F. </w:t>
      </w:r>
      <w:r w:rsidR="00184553" w:rsidRPr="00184553">
        <w:rPr>
          <w:rFonts w:ascii="Times New Roman" w:hAnsi="Times New Roman"/>
          <w:color w:val="000000"/>
          <w:sz w:val="18"/>
          <w:szCs w:val="18"/>
          <w:shd w:val="clear" w:color="auto" w:fill="FFFFFF"/>
        </w:rPr>
        <w:t>Design of robust classifiers for adversarial environments</w:t>
      </w:r>
      <w:bookmarkStart w:id="71" w:name="OLE_LINK54"/>
      <w:bookmarkStart w:id="72" w:name="OLE_LINK57"/>
      <w:r w:rsidR="00184553">
        <w:rPr>
          <w:rFonts w:ascii="Times New Roman" w:hAnsi="Times New Roman"/>
          <w:color w:val="000000"/>
          <w:sz w:val="18"/>
          <w:szCs w:val="18"/>
          <w:shd w:val="clear" w:color="auto" w:fill="FFFFFF"/>
        </w:rPr>
        <w:t>[C]//IEEE,</w:t>
      </w:r>
      <w:bookmarkEnd w:id="71"/>
      <w:bookmarkEnd w:id="72"/>
      <w:r w:rsidR="00184553">
        <w:rPr>
          <w:rFonts w:ascii="Times New Roman" w:hAnsi="Times New Roman"/>
          <w:color w:val="000000"/>
          <w:sz w:val="18"/>
          <w:szCs w:val="18"/>
          <w:shd w:val="clear" w:color="auto" w:fill="FFFFFF"/>
        </w:rPr>
        <w:t xml:space="preserve"> </w:t>
      </w:r>
      <w:r w:rsidR="00184553" w:rsidRPr="00184553">
        <w:rPr>
          <w:rFonts w:ascii="Times New Roman" w:hAnsi="Times New Roman"/>
          <w:color w:val="000000"/>
          <w:sz w:val="18"/>
          <w:szCs w:val="18"/>
          <w:shd w:val="clear" w:color="auto" w:fill="FFFFFF"/>
        </w:rPr>
        <w:t>2011 IEEE International Conference on Systems, Man, and Cybernetics</w:t>
      </w:r>
      <w:r w:rsidR="00184553">
        <w:rPr>
          <w:rFonts w:ascii="Times New Roman" w:hAnsi="Times New Roman"/>
          <w:color w:val="000000"/>
          <w:sz w:val="18"/>
          <w:szCs w:val="18"/>
          <w:shd w:val="clear" w:color="auto" w:fill="FFFFFF"/>
        </w:rPr>
        <w:t xml:space="preserve">. 9-12 </w:t>
      </w:r>
      <w:r w:rsidR="00184553" w:rsidRPr="00184553">
        <w:rPr>
          <w:rFonts w:ascii="Times New Roman" w:hAnsi="Times New Roman"/>
          <w:color w:val="000000"/>
          <w:sz w:val="18"/>
          <w:szCs w:val="18"/>
          <w:shd w:val="clear" w:color="auto" w:fill="FFFFFF"/>
        </w:rPr>
        <w:t>October 2011</w:t>
      </w:r>
      <w:r w:rsidR="00184553">
        <w:rPr>
          <w:rFonts w:ascii="Times New Roman" w:hAnsi="Times New Roman"/>
          <w:color w:val="000000"/>
          <w:sz w:val="18"/>
          <w:szCs w:val="18"/>
          <w:shd w:val="clear" w:color="auto" w:fill="FFFFFF"/>
        </w:rPr>
        <w:t xml:space="preserve">. </w:t>
      </w:r>
      <w:r w:rsidR="00184553" w:rsidRPr="00184553">
        <w:rPr>
          <w:rFonts w:ascii="Times New Roman" w:hAnsi="Times New Roman"/>
          <w:color w:val="000000"/>
          <w:sz w:val="18"/>
          <w:szCs w:val="18"/>
          <w:shd w:val="clear" w:color="auto" w:fill="FFFFFF"/>
        </w:rPr>
        <w:t>Anchorage, AK, USA</w:t>
      </w:r>
      <w:r w:rsidR="00184553">
        <w:rPr>
          <w:rFonts w:ascii="Times New Roman" w:hAnsi="Times New Roman"/>
          <w:color w:val="000000"/>
          <w:sz w:val="18"/>
          <w:szCs w:val="18"/>
          <w:shd w:val="clear" w:color="auto" w:fill="FFFFFF"/>
        </w:rPr>
        <w:t xml:space="preserve">. </w:t>
      </w:r>
      <w:r w:rsidR="00184553" w:rsidRPr="00184553">
        <w:rPr>
          <w:rFonts w:ascii="Times New Roman" w:hAnsi="Times New Roman"/>
          <w:color w:val="000000"/>
          <w:sz w:val="18"/>
          <w:szCs w:val="18"/>
          <w:shd w:val="clear" w:color="auto" w:fill="FFFFFF"/>
        </w:rPr>
        <w:t>Anchorage</w:t>
      </w:r>
      <w:r w:rsidR="00184553">
        <w:rPr>
          <w:rFonts w:ascii="Times New Roman" w:hAnsi="Times New Roman"/>
          <w:color w:val="000000"/>
          <w:sz w:val="18"/>
          <w:szCs w:val="18"/>
          <w:shd w:val="clear" w:color="auto" w:fill="FFFFFF"/>
        </w:rPr>
        <w:t>. IEEE. 2011:977-982</w:t>
      </w:r>
      <w:bookmarkEnd w:id="67"/>
      <w:bookmarkEnd w:id="68"/>
      <w:bookmarkEnd w:id="69"/>
      <w:bookmarkEnd w:id="70"/>
    </w:p>
    <w:p w14:paraId="2CF7626F" w14:textId="40A7A489" w:rsidR="00D87C5E" w:rsidRPr="00335CA0" w:rsidRDefault="00184553" w:rsidP="00E94A1B">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335CA0">
        <w:rPr>
          <w:rFonts w:ascii="Times New Roman" w:hAnsi="Times New Roman"/>
          <w:color w:val="000000"/>
          <w:sz w:val="18"/>
          <w:szCs w:val="18"/>
          <w:shd w:val="clear" w:color="auto" w:fill="FFFFFF"/>
        </w:rPr>
        <w:t>Srndic</w:t>
      </w:r>
      <w:proofErr w:type="spellEnd"/>
      <w:r w:rsidRPr="00335CA0">
        <w:rPr>
          <w:rFonts w:ascii="Times New Roman" w:hAnsi="Times New Roman"/>
          <w:color w:val="000000"/>
          <w:sz w:val="18"/>
          <w:szCs w:val="18"/>
          <w:shd w:val="clear" w:color="auto" w:fill="FFFFFF"/>
        </w:rPr>
        <w:t xml:space="preserve"> </w:t>
      </w:r>
      <w:proofErr w:type="spellStart"/>
      <w:r w:rsidR="00D87C5E" w:rsidRPr="00335CA0">
        <w:rPr>
          <w:rFonts w:ascii="Times New Roman" w:hAnsi="Times New Roman"/>
          <w:color w:val="000000"/>
          <w:sz w:val="18"/>
          <w:szCs w:val="18"/>
          <w:shd w:val="clear" w:color="auto" w:fill="FFFFFF"/>
        </w:rPr>
        <w:t>Nedim</w:t>
      </w:r>
      <w:proofErr w:type="spellEnd"/>
      <w:r w:rsidR="00D87C5E" w:rsidRPr="00335CA0">
        <w:rPr>
          <w:rFonts w:ascii="Times New Roman" w:hAnsi="Times New Roman"/>
          <w:color w:val="000000"/>
          <w:sz w:val="18"/>
          <w:szCs w:val="18"/>
          <w:shd w:val="clear" w:color="auto" w:fill="FFFFFF"/>
        </w:rPr>
        <w:t xml:space="preserve"> and </w:t>
      </w:r>
      <w:proofErr w:type="spellStart"/>
      <w:r w:rsidRPr="00335CA0">
        <w:rPr>
          <w:rFonts w:ascii="Times New Roman" w:hAnsi="Times New Roman"/>
          <w:color w:val="000000"/>
          <w:sz w:val="18"/>
          <w:szCs w:val="18"/>
          <w:shd w:val="clear" w:color="auto" w:fill="FFFFFF"/>
        </w:rPr>
        <w:t>Laskov</w:t>
      </w:r>
      <w:proofErr w:type="spellEnd"/>
      <w:r w:rsidRPr="00335CA0">
        <w:rPr>
          <w:rFonts w:ascii="Times New Roman" w:hAnsi="Times New Roman"/>
          <w:color w:val="000000"/>
          <w:sz w:val="18"/>
          <w:szCs w:val="18"/>
          <w:shd w:val="clear" w:color="auto" w:fill="FFFFFF"/>
        </w:rPr>
        <w:t xml:space="preserve"> </w:t>
      </w:r>
      <w:r w:rsidR="00D87C5E" w:rsidRPr="00335CA0">
        <w:rPr>
          <w:rFonts w:ascii="Times New Roman" w:hAnsi="Times New Roman"/>
          <w:color w:val="000000"/>
          <w:sz w:val="18"/>
          <w:szCs w:val="18"/>
          <w:shd w:val="clear" w:color="auto" w:fill="FFFFFF"/>
        </w:rPr>
        <w:t>Pavel.</w:t>
      </w:r>
      <w:r w:rsidR="00D87C5E" w:rsidRPr="00335CA0">
        <w:rPr>
          <w:rFonts w:ascii="Times New Roman" w:hAnsi="Times New Roman" w:hint="eastAsia"/>
          <w:color w:val="000000"/>
          <w:sz w:val="18"/>
          <w:szCs w:val="18"/>
          <w:shd w:val="clear" w:color="auto" w:fill="FFFFFF"/>
        </w:rPr>
        <w:t xml:space="preserve"> </w:t>
      </w:r>
      <w:bookmarkStart w:id="73" w:name="OLE_LINK45"/>
      <w:bookmarkStart w:id="74" w:name="OLE_LINK53"/>
      <w:r w:rsidR="00D87C5E" w:rsidRPr="00335CA0">
        <w:rPr>
          <w:rFonts w:ascii="Times New Roman" w:hAnsi="Times New Roman"/>
          <w:color w:val="000000"/>
          <w:sz w:val="18"/>
          <w:szCs w:val="18"/>
          <w:shd w:val="clear" w:color="auto" w:fill="FFFFFF"/>
        </w:rPr>
        <w:t>Practical Evasion of a Learning- Based Classifier: A Case Study</w:t>
      </w:r>
      <w:bookmarkEnd w:id="73"/>
      <w:bookmarkEnd w:id="74"/>
      <w:r w:rsidR="00E94A1B">
        <w:rPr>
          <w:rFonts w:ascii="Times New Roman" w:hAnsi="Times New Roman"/>
          <w:color w:val="000000"/>
          <w:sz w:val="18"/>
          <w:szCs w:val="18"/>
          <w:shd w:val="clear" w:color="auto" w:fill="FFFFFF"/>
        </w:rPr>
        <w:t>[C]//IEEE,</w:t>
      </w:r>
      <w:r w:rsidR="00E94A1B" w:rsidRPr="00335CA0" w:rsidDel="00E94A1B">
        <w:rPr>
          <w:rFonts w:ascii="Times New Roman" w:hAnsi="Times New Roman"/>
          <w:color w:val="000000"/>
          <w:sz w:val="18"/>
          <w:szCs w:val="18"/>
          <w:shd w:val="clear" w:color="auto" w:fill="FFFFFF"/>
        </w:rPr>
        <w:t xml:space="preserve"> </w:t>
      </w:r>
      <w:r w:rsidR="00D87C5E" w:rsidRPr="00335CA0">
        <w:rPr>
          <w:rFonts w:ascii="Times New Roman" w:hAnsi="Times New Roman"/>
          <w:color w:val="000000"/>
          <w:sz w:val="18"/>
          <w:szCs w:val="18"/>
          <w:shd w:val="clear" w:color="auto" w:fill="FFFFFF"/>
        </w:rPr>
        <w:t>.In Proceedings of the 35th IEEE Symposium on Security and Privacy (Oakland)</w:t>
      </w:r>
      <w:r w:rsidR="00E94A1B">
        <w:rPr>
          <w:rFonts w:ascii="Times New Roman" w:hAnsi="Times New Roman"/>
          <w:color w:val="000000"/>
          <w:sz w:val="18"/>
          <w:szCs w:val="18"/>
          <w:shd w:val="clear" w:color="auto" w:fill="FFFFFF"/>
        </w:rPr>
        <w:t xml:space="preserve">. </w:t>
      </w:r>
      <w:r w:rsidR="00E94A1B" w:rsidRPr="00E94A1B">
        <w:rPr>
          <w:rFonts w:ascii="Times New Roman" w:hAnsi="Times New Roman"/>
          <w:color w:val="000000"/>
          <w:sz w:val="18"/>
          <w:szCs w:val="18"/>
          <w:shd w:val="clear" w:color="auto" w:fill="FFFFFF"/>
        </w:rPr>
        <w:t>18-21 May 2014</w:t>
      </w:r>
      <w:r w:rsidR="00E94A1B">
        <w:rPr>
          <w:rFonts w:ascii="Times New Roman" w:hAnsi="Times New Roman"/>
          <w:color w:val="000000"/>
          <w:sz w:val="18"/>
          <w:szCs w:val="18"/>
          <w:shd w:val="clear" w:color="auto" w:fill="FFFFFF"/>
        </w:rPr>
        <w:t xml:space="preserve">. </w:t>
      </w:r>
      <w:r w:rsidR="00E94A1B" w:rsidRPr="00E94A1B">
        <w:rPr>
          <w:rFonts w:ascii="Times New Roman" w:hAnsi="Times New Roman"/>
          <w:color w:val="000000"/>
          <w:sz w:val="18"/>
          <w:szCs w:val="18"/>
          <w:shd w:val="clear" w:color="auto" w:fill="FFFFFF"/>
        </w:rPr>
        <w:t>San Jose, CA, USA</w:t>
      </w:r>
      <w:r w:rsidR="00E94A1B">
        <w:rPr>
          <w:rFonts w:ascii="Times New Roman" w:hAnsi="Times New Roman"/>
          <w:color w:val="000000"/>
          <w:sz w:val="18"/>
          <w:szCs w:val="18"/>
          <w:shd w:val="clear" w:color="auto" w:fill="FFFFFF"/>
        </w:rPr>
        <w:t xml:space="preserve">. </w:t>
      </w:r>
      <w:r w:rsidR="00E94A1B" w:rsidRPr="00E94A1B">
        <w:rPr>
          <w:rFonts w:ascii="Times New Roman" w:hAnsi="Times New Roman"/>
          <w:color w:val="000000"/>
          <w:sz w:val="18"/>
          <w:szCs w:val="18"/>
          <w:shd w:val="clear" w:color="auto" w:fill="FFFFFF"/>
        </w:rPr>
        <w:t>CA, USA</w:t>
      </w:r>
      <w:r w:rsidR="00E94A1B">
        <w:rPr>
          <w:rFonts w:ascii="Times New Roman" w:hAnsi="Times New Roman"/>
          <w:color w:val="000000"/>
          <w:sz w:val="18"/>
          <w:szCs w:val="18"/>
          <w:shd w:val="clear" w:color="auto" w:fill="FFFFFF"/>
        </w:rPr>
        <w:t>. IEEE. 2014:197-211.</w:t>
      </w:r>
    </w:p>
    <w:p w14:paraId="2987FA71" w14:textId="2DF1B018" w:rsidR="00D87C5E" w:rsidRPr="00335CA0" w:rsidRDefault="00424541" w:rsidP="00424541">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424541">
        <w:rPr>
          <w:rFonts w:ascii="Times New Roman" w:hAnsi="Times New Roman"/>
          <w:color w:val="000000"/>
          <w:sz w:val="18"/>
          <w:szCs w:val="18"/>
          <w:shd w:val="clear" w:color="auto" w:fill="FFFFFF"/>
        </w:rPr>
        <w:t>Maiorca</w:t>
      </w:r>
      <w:proofErr w:type="spellEnd"/>
      <w:r w:rsidRPr="00424541">
        <w:rPr>
          <w:rFonts w:ascii="Times New Roman" w:hAnsi="Times New Roman"/>
          <w:color w:val="000000"/>
          <w:sz w:val="18"/>
          <w:szCs w:val="18"/>
          <w:shd w:val="clear" w:color="auto" w:fill="FFFFFF"/>
        </w:rPr>
        <w:t xml:space="preserve"> D, </w:t>
      </w:r>
      <w:proofErr w:type="spellStart"/>
      <w:r w:rsidRPr="00424541">
        <w:rPr>
          <w:rFonts w:ascii="Times New Roman" w:hAnsi="Times New Roman"/>
          <w:color w:val="000000"/>
          <w:sz w:val="18"/>
          <w:szCs w:val="18"/>
          <w:shd w:val="clear" w:color="auto" w:fill="FFFFFF"/>
        </w:rPr>
        <w:t>Ariu</w:t>
      </w:r>
      <w:proofErr w:type="spellEnd"/>
      <w:r w:rsidRPr="00424541">
        <w:rPr>
          <w:rFonts w:ascii="Times New Roman" w:hAnsi="Times New Roman"/>
          <w:color w:val="000000"/>
          <w:sz w:val="18"/>
          <w:szCs w:val="18"/>
          <w:shd w:val="clear" w:color="auto" w:fill="FFFFFF"/>
        </w:rPr>
        <w:t xml:space="preserve"> D, Corona I, et al. An Evasion Resilient Approach to the Detection of Malicious PDF Files[C]//International Conference on Information Systems Security and Privacy. Springer, Cham, 2015: 68-85.</w:t>
      </w:r>
      <w:r w:rsidRPr="00424541" w:rsidDel="00424541">
        <w:rPr>
          <w:rFonts w:ascii="Times New Roman" w:hAnsi="Times New Roman"/>
          <w:color w:val="000000"/>
          <w:sz w:val="18"/>
          <w:szCs w:val="18"/>
          <w:shd w:val="clear" w:color="auto" w:fill="FFFFFF"/>
        </w:rPr>
        <w:t xml:space="preserve"> </w:t>
      </w:r>
    </w:p>
    <w:p w14:paraId="609F8AC7" w14:textId="2F0B66E4" w:rsidR="00D87C5E" w:rsidRPr="00335CA0" w:rsidRDefault="00424541" w:rsidP="00424541">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424541">
        <w:rPr>
          <w:rFonts w:ascii="Times New Roman" w:hAnsi="Times New Roman"/>
          <w:color w:val="000000"/>
          <w:sz w:val="18"/>
          <w:szCs w:val="18"/>
          <w:shd w:val="clear" w:color="auto" w:fill="FFFFFF"/>
        </w:rPr>
        <w:t>Vatamanu</w:t>
      </w:r>
      <w:proofErr w:type="spellEnd"/>
      <w:r w:rsidRPr="00424541">
        <w:rPr>
          <w:rFonts w:ascii="Times New Roman" w:hAnsi="Times New Roman"/>
          <w:color w:val="000000"/>
          <w:sz w:val="18"/>
          <w:szCs w:val="18"/>
          <w:shd w:val="clear" w:color="auto" w:fill="FFFFFF"/>
        </w:rPr>
        <w:t xml:space="preserve"> C, </w:t>
      </w:r>
      <w:proofErr w:type="spellStart"/>
      <w:r w:rsidRPr="00424541">
        <w:rPr>
          <w:rFonts w:ascii="Times New Roman" w:hAnsi="Times New Roman"/>
          <w:color w:val="000000"/>
          <w:sz w:val="18"/>
          <w:szCs w:val="18"/>
          <w:shd w:val="clear" w:color="auto" w:fill="FFFFFF"/>
        </w:rPr>
        <w:t>Gavriluţ</w:t>
      </w:r>
      <w:proofErr w:type="spellEnd"/>
      <w:r w:rsidRPr="00424541">
        <w:rPr>
          <w:rFonts w:ascii="Times New Roman" w:hAnsi="Times New Roman"/>
          <w:color w:val="000000"/>
          <w:sz w:val="18"/>
          <w:szCs w:val="18"/>
          <w:shd w:val="clear" w:color="auto" w:fill="FFFFFF"/>
        </w:rPr>
        <w:t xml:space="preserve"> D, </w:t>
      </w:r>
      <w:proofErr w:type="spellStart"/>
      <w:r w:rsidRPr="00424541">
        <w:rPr>
          <w:rFonts w:ascii="Times New Roman" w:hAnsi="Times New Roman"/>
          <w:color w:val="000000"/>
          <w:sz w:val="18"/>
          <w:szCs w:val="18"/>
          <w:shd w:val="clear" w:color="auto" w:fill="FFFFFF"/>
        </w:rPr>
        <w:t>Benchea</w:t>
      </w:r>
      <w:proofErr w:type="spellEnd"/>
      <w:r w:rsidRPr="00424541">
        <w:rPr>
          <w:rFonts w:ascii="Times New Roman" w:hAnsi="Times New Roman"/>
          <w:color w:val="000000"/>
          <w:sz w:val="18"/>
          <w:szCs w:val="18"/>
          <w:shd w:val="clear" w:color="auto" w:fill="FFFFFF"/>
        </w:rPr>
        <w:t xml:space="preserve"> R. A practical approach on clustering malicious PDF </w:t>
      </w:r>
      <w:proofErr w:type="gramStart"/>
      <w:r w:rsidRPr="00424541">
        <w:rPr>
          <w:rFonts w:ascii="Times New Roman" w:hAnsi="Times New Roman"/>
          <w:color w:val="000000"/>
          <w:sz w:val="18"/>
          <w:szCs w:val="18"/>
          <w:shd w:val="clear" w:color="auto" w:fill="FFFFFF"/>
        </w:rPr>
        <w:t>documents[</w:t>
      </w:r>
      <w:proofErr w:type="gramEnd"/>
      <w:r w:rsidRPr="00424541">
        <w:rPr>
          <w:rFonts w:ascii="Times New Roman" w:hAnsi="Times New Roman"/>
          <w:color w:val="000000"/>
          <w:sz w:val="18"/>
          <w:szCs w:val="18"/>
          <w:shd w:val="clear" w:color="auto" w:fill="FFFFFF"/>
        </w:rPr>
        <w:t>J]. Journal in Computer Virology, 2012, 8(4): 151-163.</w:t>
      </w:r>
      <w:r w:rsidRPr="00424541" w:rsidDel="00424541">
        <w:rPr>
          <w:rFonts w:ascii="Times New Roman" w:hAnsi="Times New Roman"/>
          <w:color w:val="000000"/>
          <w:sz w:val="18"/>
          <w:szCs w:val="18"/>
          <w:shd w:val="clear" w:color="auto" w:fill="FFFFFF"/>
        </w:rPr>
        <w:t xml:space="preserve"> </w:t>
      </w:r>
    </w:p>
    <w:p w14:paraId="639BEA4E" w14:textId="54D862CB" w:rsidR="00D87C5E" w:rsidRPr="00335CA0" w:rsidRDefault="00424541" w:rsidP="00424541">
      <w:pPr>
        <w:pStyle w:val="a5"/>
        <w:widowControl/>
        <w:numPr>
          <w:ilvl w:val="0"/>
          <w:numId w:val="4"/>
        </w:numPr>
        <w:ind w:firstLineChars="0"/>
        <w:jc w:val="left"/>
        <w:rPr>
          <w:rFonts w:ascii="Times New Roman" w:hAnsi="Times New Roman"/>
          <w:color w:val="000000"/>
          <w:sz w:val="18"/>
          <w:szCs w:val="18"/>
          <w:shd w:val="clear" w:color="auto" w:fill="FFFFFF"/>
        </w:rPr>
      </w:pPr>
      <w:r w:rsidRPr="00424541">
        <w:rPr>
          <w:rFonts w:ascii="Times New Roman" w:hAnsi="Times New Roman"/>
          <w:color w:val="000000"/>
          <w:sz w:val="18"/>
          <w:szCs w:val="18"/>
          <w:shd w:val="clear" w:color="auto" w:fill="FFFFFF"/>
        </w:rPr>
        <w:t xml:space="preserve">Corona I, </w:t>
      </w:r>
      <w:proofErr w:type="spellStart"/>
      <w:r w:rsidRPr="00424541">
        <w:rPr>
          <w:rFonts w:ascii="Times New Roman" w:hAnsi="Times New Roman"/>
          <w:color w:val="000000"/>
          <w:sz w:val="18"/>
          <w:szCs w:val="18"/>
          <w:shd w:val="clear" w:color="auto" w:fill="FFFFFF"/>
        </w:rPr>
        <w:t>Maiorca</w:t>
      </w:r>
      <w:proofErr w:type="spellEnd"/>
      <w:r w:rsidRPr="00424541">
        <w:rPr>
          <w:rFonts w:ascii="Times New Roman" w:hAnsi="Times New Roman"/>
          <w:color w:val="000000"/>
          <w:sz w:val="18"/>
          <w:szCs w:val="18"/>
          <w:shd w:val="clear" w:color="auto" w:fill="FFFFFF"/>
        </w:rPr>
        <w:t xml:space="preserve"> D, </w:t>
      </w:r>
      <w:proofErr w:type="spellStart"/>
      <w:proofErr w:type="gramStart"/>
      <w:r w:rsidRPr="00424541">
        <w:rPr>
          <w:rFonts w:ascii="Times New Roman" w:hAnsi="Times New Roman"/>
          <w:color w:val="000000"/>
          <w:sz w:val="18"/>
          <w:szCs w:val="18"/>
          <w:shd w:val="clear" w:color="auto" w:fill="FFFFFF"/>
        </w:rPr>
        <w:t>Ariu</w:t>
      </w:r>
      <w:proofErr w:type="spellEnd"/>
      <w:proofErr w:type="gramEnd"/>
      <w:r w:rsidRPr="00424541">
        <w:rPr>
          <w:rFonts w:ascii="Times New Roman" w:hAnsi="Times New Roman"/>
          <w:color w:val="000000"/>
          <w:sz w:val="18"/>
          <w:szCs w:val="18"/>
          <w:shd w:val="clear" w:color="auto" w:fill="FFFFFF"/>
        </w:rPr>
        <w:t xml:space="preserve"> D, et al. Lux0r: Detection of malicious pdf-embedded </w:t>
      </w:r>
      <w:proofErr w:type="spellStart"/>
      <w:r w:rsidRPr="00424541">
        <w:rPr>
          <w:rFonts w:ascii="Times New Roman" w:hAnsi="Times New Roman"/>
          <w:color w:val="000000"/>
          <w:sz w:val="18"/>
          <w:szCs w:val="18"/>
          <w:shd w:val="clear" w:color="auto" w:fill="FFFFFF"/>
        </w:rPr>
        <w:t>javascript</w:t>
      </w:r>
      <w:proofErr w:type="spellEnd"/>
      <w:r w:rsidRPr="00424541">
        <w:rPr>
          <w:rFonts w:ascii="Times New Roman" w:hAnsi="Times New Roman"/>
          <w:color w:val="000000"/>
          <w:sz w:val="18"/>
          <w:szCs w:val="18"/>
          <w:shd w:val="clear" w:color="auto" w:fill="FFFFFF"/>
        </w:rPr>
        <w:t xml:space="preserve"> code through discriminant analysis of </w:t>
      </w:r>
      <w:proofErr w:type="spellStart"/>
      <w:r w:rsidRPr="00424541">
        <w:rPr>
          <w:rFonts w:ascii="Times New Roman" w:hAnsi="Times New Roman"/>
          <w:color w:val="000000"/>
          <w:sz w:val="18"/>
          <w:szCs w:val="18"/>
          <w:shd w:val="clear" w:color="auto" w:fill="FFFFFF"/>
        </w:rPr>
        <w:t>api</w:t>
      </w:r>
      <w:proofErr w:type="spellEnd"/>
      <w:r w:rsidRPr="00424541">
        <w:rPr>
          <w:rFonts w:ascii="Times New Roman" w:hAnsi="Times New Roman"/>
          <w:color w:val="000000"/>
          <w:sz w:val="18"/>
          <w:szCs w:val="18"/>
          <w:shd w:val="clear" w:color="auto" w:fill="FFFFFF"/>
        </w:rPr>
        <w:t xml:space="preserve"> references[C]//Proceedings of the 2014 Workshop on Artificial Intelligent and Security Workshop. ACM, 2014: 47-57.</w:t>
      </w:r>
      <w:r w:rsidRPr="00424541" w:rsidDel="00424541">
        <w:rPr>
          <w:rFonts w:ascii="Times New Roman" w:hAnsi="Times New Roman"/>
          <w:color w:val="000000"/>
          <w:sz w:val="18"/>
          <w:szCs w:val="18"/>
          <w:shd w:val="clear" w:color="auto" w:fill="FFFFFF"/>
        </w:rPr>
        <w:t xml:space="preserve"> </w:t>
      </w:r>
    </w:p>
    <w:p w14:paraId="6F788F65" w14:textId="639480F0" w:rsidR="00D87C5E" w:rsidRPr="00335CA0" w:rsidRDefault="00424541" w:rsidP="00424541">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424541">
        <w:rPr>
          <w:rFonts w:ascii="Times New Roman" w:hAnsi="Times New Roman"/>
          <w:color w:val="000000"/>
          <w:sz w:val="18"/>
          <w:szCs w:val="18"/>
          <w:shd w:val="clear" w:color="auto" w:fill="FFFFFF"/>
        </w:rPr>
        <w:t>Maiorca</w:t>
      </w:r>
      <w:proofErr w:type="spellEnd"/>
      <w:r w:rsidRPr="00424541">
        <w:rPr>
          <w:rFonts w:ascii="Times New Roman" w:hAnsi="Times New Roman"/>
          <w:color w:val="000000"/>
          <w:sz w:val="18"/>
          <w:szCs w:val="18"/>
          <w:shd w:val="clear" w:color="auto" w:fill="FFFFFF"/>
        </w:rPr>
        <w:t xml:space="preserve"> D, </w:t>
      </w:r>
      <w:proofErr w:type="spellStart"/>
      <w:r w:rsidRPr="00424541">
        <w:rPr>
          <w:rFonts w:ascii="Times New Roman" w:hAnsi="Times New Roman"/>
          <w:color w:val="000000"/>
          <w:sz w:val="18"/>
          <w:szCs w:val="18"/>
          <w:shd w:val="clear" w:color="auto" w:fill="FFFFFF"/>
        </w:rPr>
        <w:t>Giacinto</w:t>
      </w:r>
      <w:proofErr w:type="spellEnd"/>
      <w:r w:rsidRPr="00424541">
        <w:rPr>
          <w:rFonts w:ascii="Times New Roman" w:hAnsi="Times New Roman"/>
          <w:color w:val="000000"/>
          <w:sz w:val="18"/>
          <w:szCs w:val="18"/>
          <w:shd w:val="clear" w:color="auto" w:fill="FFFFFF"/>
        </w:rPr>
        <w:t xml:space="preserve"> G, Corona I. A pattern recognition system for malicious pdf files detection[C]//International Workshop on Machine Learning and Data Mining in Pattern Recognition. Springer, Berlin, Heidelberg, 2012: 510-524.</w:t>
      </w:r>
    </w:p>
    <w:p w14:paraId="7F220674" w14:textId="01781C42" w:rsidR="00D87C5E" w:rsidRPr="00335CA0" w:rsidRDefault="00424541" w:rsidP="00424541">
      <w:pPr>
        <w:pStyle w:val="a5"/>
        <w:numPr>
          <w:ilvl w:val="0"/>
          <w:numId w:val="4"/>
        </w:numPr>
        <w:ind w:firstLineChars="0"/>
        <w:rPr>
          <w:rFonts w:ascii="Times New Roman" w:hAnsi="Times New Roman"/>
          <w:color w:val="000000"/>
          <w:sz w:val="18"/>
          <w:szCs w:val="18"/>
          <w:shd w:val="clear" w:color="auto" w:fill="FFFFFF"/>
        </w:rPr>
      </w:pPr>
      <w:r w:rsidRPr="00424541">
        <w:rPr>
          <w:rFonts w:ascii="Times New Roman" w:hAnsi="Times New Roman" w:hint="eastAsia"/>
          <w:color w:val="000000"/>
          <w:sz w:val="18"/>
          <w:szCs w:val="18"/>
          <w:shd w:val="clear" w:color="auto" w:fill="FFFFFF"/>
        </w:rPr>
        <w:lastRenderedPageBreak/>
        <w:t>Š</w:t>
      </w:r>
      <w:proofErr w:type="spellStart"/>
      <w:r w:rsidRPr="00424541">
        <w:rPr>
          <w:rFonts w:ascii="Times New Roman" w:hAnsi="Times New Roman"/>
          <w:color w:val="000000"/>
          <w:sz w:val="18"/>
          <w:szCs w:val="18"/>
          <w:shd w:val="clear" w:color="auto" w:fill="FFFFFF"/>
        </w:rPr>
        <w:t>rndic</w:t>
      </w:r>
      <w:proofErr w:type="spellEnd"/>
      <w:r w:rsidRPr="00424541">
        <w:rPr>
          <w:rFonts w:ascii="Times New Roman" w:hAnsi="Times New Roman"/>
          <w:color w:val="000000"/>
          <w:sz w:val="18"/>
          <w:szCs w:val="18"/>
          <w:shd w:val="clear" w:color="auto" w:fill="FFFFFF"/>
        </w:rPr>
        <w:t xml:space="preserve"> N, </w:t>
      </w:r>
      <w:proofErr w:type="spellStart"/>
      <w:r w:rsidRPr="00424541">
        <w:rPr>
          <w:rFonts w:ascii="Times New Roman" w:hAnsi="Times New Roman"/>
          <w:color w:val="000000"/>
          <w:sz w:val="18"/>
          <w:szCs w:val="18"/>
          <w:shd w:val="clear" w:color="auto" w:fill="FFFFFF"/>
        </w:rPr>
        <w:t>Laskov</w:t>
      </w:r>
      <w:proofErr w:type="spellEnd"/>
      <w:r w:rsidRPr="00424541">
        <w:rPr>
          <w:rFonts w:ascii="Times New Roman" w:hAnsi="Times New Roman"/>
          <w:color w:val="000000"/>
          <w:sz w:val="18"/>
          <w:szCs w:val="18"/>
          <w:shd w:val="clear" w:color="auto" w:fill="FFFFFF"/>
        </w:rPr>
        <w:t xml:space="preserve"> P. Detection of malicious pdf files based on hierarchical document structure[C]//Proceedings of the 20th Annual Network &amp; Distributed System Security Symposium. 2013: 1-16.</w:t>
      </w:r>
      <w:r w:rsidRPr="00424541" w:rsidDel="00424541">
        <w:rPr>
          <w:rFonts w:ascii="Times New Roman" w:hAnsi="Times New Roman"/>
          <w:color w:val="000000"/>
          <w:sz w:val="18"/>
          <w:szCs w:val="18"/>
          <w:shd w:val="clear" w:color="auto" w:fill="FFFFFF"/>
        </w:rPr>
        <w:t xml:space="preserve"> </w:t>
      </w:r>
    </w:p>
    <w:p w14:paraId="575E9E94" w14:textId="028A83EE" w:rsidR="00D87C5E" w:rsidRPr="00335CA0" w:rsidRDefault="00A13B67" w:rsidP="00A13B67">
      <w:pPr>
        <w:pStyle w:val="a5"/>
        <w:widowControl/>
        <w:numPr>
          <w:ilvl w:val="0"/>
          <w:numId w:val="4"/>
        </w:numPr>
        <w:ind w:firstLineChars="0"/>
        <w:jc w:val="left"/>
        <w:rPr>
          <w:rFonts w:ascii="Times New Roman" w:hAnsi="Times New Roman"/>
          <w:color w:val="000000"/>
          <w:sz w:val="18"/>
          <w:szCs w:val="18"/>
          <w:shd w:val="clear" w:color="auto" w:fill="FFFFFF"/>
        </w:rPr>
      </w:pPr>
      <w:r w:rsidRPr="00A13B67">
        <w:rPr>
          <w:rFonts w:ascii="Times New Roman" w:hAnsi="Times New Roman"/>
          <w:color w:val="000000"/>
          <w:sz w:val="18"/>
          <w:szCs w:val="18"/>
          <w:shd w:val="clear" w:color="auto" w:fill="FFFFFF"/>
        </w:rPr>
        <w:t xml:space="preserve">Schmitt F, </w:t>
      </w:r>
      <w:proofErr w:type="spellStart"/>
      <w:r w:rsidRPr="00A13B67">
        <w:rPr>
          <w:rFonts w:ascii="Times New Roman" w:hAnsi="Times New Roman"/>
          <w:color w:val="000000"/>
          <w:sz w:val="18"/>
          <w:szCs w:val="18"/>
          <w:shd w:val="clear" w:color="auto" w:fill="FFFFFF"/>
        </w:rPr>
        <w:t>Gassen</w:t>
      </w:r>
      <w:proofErr w:type="spellEnd"/>
      <w:r w:rsidRPr="00A13B67">
        <w:rPr>
          <w:rFonts w:ascii="Times New Roman" w:hAnsi="Times New Roman"/>
          <w:color w:val="000000"/>
          <w:sz w:val="18"/>
          <w:szCs w:val="18"/>
          <w:shd w:val="clear" w:color="auto" w:fill="FFFFFF"/>
        </w:rPr>
        <w:t xml:space="preserve"> J, </w:t>
      </w:r>
      <w:proofErr w:type="spellStart"/>
      <w:r w:rsidRPr="00A13B67">
        <w:rPr>
          <w:rFonts w:ascii="Times New Roman" w:hAnsi="Times New Roman"/>
          <w:color w:val="000000"/>
          <w:sz w:val="18"/>
          <w:szCs w:val="18"/>
          <w:shd w:val="clear" w:color="auto" w:fill="FFFFFF"/>
        </w:rPr>
        <w:t>Gerhards</w:t>
      </w:r>
      <w:proofErr w:type="spellEnd"/>
      <w:r w:rsidRPr="00A13B67">
        <w:rPr>
          <w:rFonts w:ascii="Times New Roman" w:hAnsi="Times New Roman"/>
          <w:color w:val="000000"/>
          <w:sz w:val="18"/>
          <w:szCs w:val="18"/>
          <w:shd w:val="clear" w:color="auto" w:fill="FFFFFF"/>
        </w:rPr>
        <w:t>-Padilla E. PDF SCRUTINIZER: Detecting JavaScript-based attacks in PDF documents[C]//2012 Tenth Annual International Conference on Privacy, Security and Trust. IEEE, 2012: 104-111.</w:t>
      </w:r>
      <w:r w:rsidRPr="00A13B67" w:rsidDel="00A13B67">
        <w:rPr>
          <w:rFonts w:ascii="Times New Roman" w:hAnsi="Times New Roman" w:hint="eastAsia"/>
          <w:color w:val="000000"/>
          <w:sz w:val="18"/>
          <w:szCs w:val="18"/>
          <w:shd w:val="clear" w:color="auto" w:fill="FFFFFF"/>
        </w:rPr>
        <w:t xml:space="preserve"> </w:t>
      </w:r>
    </w:p>
    <w:p w14:paraId="63F67924" w14:textId="643DB290" w:rsidR="00D87C5E" w:rsidRPr="00335CA0" w:rsidRDefault="00A13B67" w:rsidP="00A13B67">
      <w:pPr>
        <w:pStyle w:val="a5"/>
        <w:widowControl/>
        <w:numPr>
          <w:ilvl w:val="0"/>
          <w:numId w:val="4"/>
        </w:numPr>
        <w:ind w:firstLineChars="0"/>
        <w:jc w:val="left"/>
        <w:rPr>
          <w:rFonts w:ascii="Times New Roman" w:hAnsi="Times New Roman"/>
          <w:color w:val="000000"/>
          <w:sz w:val="18"/>
          <w:szCs w:val="18"/>
          <w:shd w:val="clear" w:color="auto" w:fill="FFFFFF"/>
        </w:rPr>
      </w:pPr>
      <w:r w:rsidRPr="00A13B67">
        <w:rPr>
          <w:rFonts w:ascii="Times New Roman" w:hAnsi="Times New Roman"/>
          <w:color w:val="000000"/>
          <w:sz w:val="18"/>
          <w:szCs w:val="18"/>
          <w:shd w:val="clear" w:color="auto" w:fill="FFFFFF"/>
        </w:rPr>
        <w:t xml:space="preserve">Snow K Z, Krishnan S, </w:t>
      </w:r>
      <w:proofErr w:type="spellStart"/>
      <w:r w:rsidRPr="00A13B67">
        <w:rPr>
          <w:rFonts w:ascii="Times New Roman" w:hAnsi="Times New Roman"/>
          <w:color w:val="000000"/>
          <w:sz w:val="18"/>
          <w:szCs w:val="18"/>
          <w:shd w:val="clear" w:color="auto" w:fill="FFFFFF"/>
        </w:rPr>
        <w:t>Monrose</w:t>
      </w:r>
      <w:proofErr w:type="spellEnd"/>
      <w:r w:rsidRPr="00A13B67">
        <w:rPr>
          <w:rFonts w:ascii="Times New Roman" w:hAnsi="Times New Roman"/>
          <w:color w:val="000000"/>
          <w:sz w:val="18"/>
          <w:szCs w:val="18"/>
          <w:shd w:val="clear" w:color="auto" w:fill="FFFFFF"/>
        </w:rPr>
        <w:t xml:space="preserve"> F, et al. SHELLOS: Enabling Fast Detection and Forensic Analysis of Code Injection Attacks[C]//USENIX Security Symposium. 2011: 183-200.</w:t>
      </w:r>
      <w:r w:rsidRPr="00A13B67" w:rsidDel="00A13B67">
        <w:rPr>
          <w:rFonts w:ascii="Times New Roman" w:hAnsi="Times New Roman" w:hint="eastAsia"/>
          <w:color w:val="000000"/>
          <w:sz w:val="18"/>
          <w:szCs w:val="18"/>
          <w:shd w:val="clear" w:color="auto" w:fill="FFFFFF"/>
        </w:rPr>
        <w:t xml:space="preserve"> </w:t>
      </w:r>
    </w:p>
    <w:p w14:paraId="01925112" w14:textId="59DAA829" w:rsidR="00D87C5E" w:rsidRPr="00335CA0" w:rsidRDefault="00A13B67" w:rsidP="00A13B67">
      <w:pPr>
        <w:pStyle w:val="a5"/>
        <w:widowControl/>
        <w:numPr>
          <w:ilvl w:val="0"/>
          <w:numId w:val="4"/>
        </w:numPr>
        <w:ind w:firstLineChars="0"/>
        <w:jc w:val="left"/>
        <w:rPr>
          <w:rFonts w:ascii="Times New Roman" w:hAnsi="Times New Roman"/>
          <w:color w:val="000000"/>
          <w:sz w:val="18"/>
          <w:szCs w:val="18"/>
          <w:shd w:val="clear" w:color="auto" w:fill="FFFFFF"/>
        </w:rPr>
      </w:pPr>
      <w:r w:rsidRPr="00A13B67">
        <w:rPr>
          <w:rFonts w:ascii="Times New Roman" w:hAnsi="Times New Roman"/>
          <w:color w:val="000000"/>
          <w:sz w:val="18"/>
          <w:szCs w:val="18"/>
          <w:shd w:val="clear" w:color="auto" w:fill="FFFFFF"/>
        </w:rPr>
        <w:t xml:space="preserve">Liu D, Wang H, </w:t>
      </w:r>
      <w:proofErr w:type="spellStart"/>
      <w:r w:rsidRPr="00A13B67">
        <w:rPr>
          <w:rFonts w:ascii="Times New Roman" w:hAnsi="Times New Roman"/>
          <w:color w:val="000000"/>
          <w:sz w:val="18"/>
          <w:szCs w:val="18"/>
          <w:shd w:val="clear" w:color="auto" w:fill="FFFFFF"/>
        </w:rPr>
        <w:t>Stavrou</w:t>
      </w:r>
      <w:proofErr w:type="spellEnd"/>
      <w:r w:rsidRPr="00A13B67">
        <w:rPr>
          <w:rFonts w:ascii="Times New Roman" w:hAnsi="Times New Roman"/>
          <w:color w:val="000000"/>
          <w:sz w:val="18"/>
          <w:szCs w:val="18"/>
          <w:shd w:val="clear" w:color="auto" w:fill="FFFFFF"/>
        </w:rPr>
        <w:t xml:space="preserve"> A. Detecting malicious </w:t>
      </w:r>
      <w:proofErr w:type="spellStart"/>
      <w:r w:rsidRPr="00A13B67">
        <w:rPr>
          <w:rFonts w:ascii="Times New Roman" w:hAnsi="Times New Roman"/>
          <w:color w:val="000000"/>
          <w:sz w:val="18"/>
          <w:szCs w:val="18"/>
          <w:shd w:val="clear" w:color="auto" w:fill="FFFFFF"/>
        </w:rPr>
        <w:t>javascript</w:t>
      </w:r>
      <w:proofErr w:type="spellEnd"/>
      <w:r w:rsidRPr="00A13B67">
        <w:rPr>
          <w:rFonts w:ascii="Times New Roman" w:hAnsi="Times New Roman"/>
          <w:color w:val="000000"/>
          <w:sz w:val="18"/>
          <w:szCs w:val="18"/>
          <w:shd w:val="clear" w:color="auto" w:fill="FFFFFF"/>
        </w:rPr>
        <w:t xml:space="preserve"> in pdf through document instrumentation[C]//Dependable Systems and Networks (DSN), 2014 44th Annual IEEE/IFIP International Conference on. IEEE, 2014: 100-111.</w:t>
      </w:r>
      <w:r w:rsidRPr="00A13B67" w:rsidDel="00A13B67">
        <w:rPr>
          <w:rFonts w:ascii="Times New Roman" w:hAnsi="Times New Roman" w:hint="eastAsia"/>
          <w:color w:val="000000"/>
          <w:sz w:val="18"/>
          <w:szCs w:val="18"/>
          <w:shd w:val="clear" w:color="auto" w:fill="FFFFFF"/>
        </w:rPr>
        <w:t xml:space="preserve"> </w:t>
      </w:r>
    </w:p>
    <w:p w14:paraId="653CBDBC" w14:textId="284EF8AD" w:rsidR="00D87C5E" w:rsidRPr="00335CA0" w:rsidRDefault="00060824" w:rsidP="00060824">
      <w:pPr>
        <w:pStyle w:val="a5"/>
        <w:widowControl/>
        <w:numPr>
          <w:ilvl w:val="0"/>
          <w:numId w:val="4"/>
        </w:numPr>
        <w:ind w:firstLineChars="0"/>
        <w:jc w:val="left"/>
        <w:rPr>
          <w:rFonts w:ascii="Times New Roman" w:hAnsi="Times New Roman"/>
          <w:color w:val="000000"/>
          <w:sz w:val="18"/>
          <w:szCs w:val="18"/>
          <w:shd w:val="clear" w:color="auto" w:fill="FFFFFF"/>
        </w:rPr>
      </w:pPr>
      <w:proofErr w:type="spellStart"/>
      <w:r w:rsidRPr="00060824">
        <w:rPr>
          <w:rFonts w:ascii="Times New Roman" w:hAnsi="Times New Roman"/>
          <w:color w:val="000000"/>
          <w:sz w:val="18"/>
          <w:szCs w:val="18"/>
          <w:shd w:val="clear" w:color="auto" w:fill="FFFFFF"/>
        </w:rPr>
        <w:t>Carmony</w:t>
      </w:r>
      <w:proofErr w:type="spellEnd"/>
      <w:r w:rsidRPr="00060824">
        <w:rPr>
          <w:rFonts w:ascii="Times New Roman" w:hAnsi="Times New Roman"/>
          <w:color w:val="000000"/>
          <w:sz w:val="18"/>
          <w:szCs w:val="18"/>
          <w:shd w:val="clear" w:color="auto" w:fill="FFFFFF"/>
        </w:rPr>
        <w:t xml:space="preserve"> C, Hu X, Yin H, et al. Extract Me If You Can: Abusing PDF Parsers in Malware Detectors[C]//NDSS</w:t>
      </w:r>
      <w:r w:rsidRPr="00060824" w:rsidDel="00060824">
        <w:rPr>
          <w:rFonts w:ascii="Times New Roman" w:hAnsi="Times New Roman" w:hint="eastAsia"/>
          <w:color w:val="000000"/>
          <w:sz w:val="18"/>
          <w:szCs w:val="18"/>
          <w:shd w:val="clear" w:color="auto" w:fill="FFFFFF"/>
        </w:rPr>
        <w:t xml:space="preserve"> </w:t>
      </w:r>
      <w:r w:rsidR="00D87C5E" w:rsidRPr="00335CA0">
        <w:rPr>
          <w:rFonts w:ascii="Times New Roman" w:hAnsi="Times New Roman" w:hint="eastAsia"/>
          <w:color w:val="000000"/>
          <w:sz w:val="18"/>
          <w:szCs w:val="18"/>
          <w:shd w:val="clear" w:color="auto" w:fill="FFFFFF"/>
        </w:rPr>
        <w:t>.</w:t>
      </w:r>
      <w:bookmarkStart w:id="75" w:name="OLE_LINK48"/>
      <w:bookmarkStart w:id="76" w:name="OLE_LINK49"/>
      <w:r w:rsidR="00D87C5E" w:rsidRPr="00335CA0">
        <w:rPr>
          <w:rFonts w:ascii="Times New Roman" w:hAnsi="Times New Roman" w:hint="eastAsia"/>
          <w:color w:val="000000"/>
          <w:sz w:val="18"/>
          <w:szCs w:val="18"/>
          <w:shd w:val="clear" w:color="auto" w:fill="FFFFFF"/>
        </w:rPr>
        <w:t>In Proceedings of the 2016 Annual Network and Distributed System Security Symposium San Diego, 2016</w:t>
      </w:r>
      <w:r>
        <w:rPr>
          <w:rFonts w:ascii="Times New Roman" w:hAnsi="Times New Roman"/>
          <w:color w:val="000000"/>
          <w:sz w:val="18"/>
          <w:szCs w:val="18"/>
          <w:shd w:val="clear" w:color="auto" w:fill="FFFFFF"/>
        </w:rPr>
        <w:t>.</w:t>
      </w:r>
      <w:bookmarkEnd w:id="75"/>
      <w:bookmarkEnd w:id="76"/>
    </w:p>
    <w:p w14:paraId="6647B6DA" w14:textId="5E43009A" w:rsidR="00D87C5E" w:rsidRPr="00335CA0" w:rsidRDefault="005B522C" w:rsidP="00F57DA5">
      <w:pPr>
        <w:pStyle w:val="a5"/>
        <w:widowControl/>
        <w:numPr>
          <w:ilvl w:val="0"/>
          <w:numId w:val="4"/>
        </w:numPr>
        <w:ind w:firstLineChars="0"/>
        <w:jc w:val="left"/>
        <w:rPr>
          <w:rFonts w:ascii="Times New Roman" w:hAnsi="Times New Roman"/>
          <w:color w:val="000000"/>
          <w:sz w:val="18"/>
          <w:szCs w:val="18"/>
          <w:shd w:val="clear" w:color="auto" w:fill="FFFFFF"/>
        </w:rPr>
      </w:pPr>
      <w:r w:rsidRPr="005B522C">
        <w:rPr>
          <w:rFonts w:ascii="Times New Roman" w:hAnsi="Times New Roman"/>
          <w:color w:val="000000"/>
          <w:sz w:val="18"/>
          <w:szCs w:val="18"/>
          <w:shd w:val="clear" w:color="auto" w:fill="FFFFFF"/>
        </w:rPr>
        <w:t xml:space="preserve">Willems C, </w:t>
      </w:r>
      <w:proofErr w:type="spellStart"/>
      <w:r w:rsidRPr="005B522C">
        <w:rPr>
          <w:rFonts w:ascii="Times New Roman" w:hAnsi="Times New Roman"/>
          <w:color w:val="000000"/>
          <w:sz w:val="18"/>
          <w:szCs w:val="18"/>
          <w:shd w:val="clear" w:color="auto" w:fill="FFFFFF"/>
        </w:rPr>
        <w:t>Freiling</w:t>
      </w:r>
      <w:proofErr w:type="spellEnd"/>
      <w:r w:rsidRPr="005B522C">
        <w:rPr>
          <w:rFonts w:ascii="Times New Roman" w:hAnsi="Times New Roman"/>
          <w:color w:val="000000"/>
          <w:sz w:val="18"/>
          <w:szCs w:val="18"/>
          <w:shd w:val="clear" w:color="auto" w:fill="FFFFFF"/>
        </w:rPr>
        <w:t xml:space="preserve"> F C, </w:t>
      </w:r>
      <w:proofErr w:type="spellStart"/>
      <w:r w:rsidRPr="005B522C">
        <w:rPr>
          <w:rFonts w:ascii="Times New Roman" w:hAnsi="Times New Roman"/>
          <w:color w:val="000000"/>
          <w:sz w:val="18"/>
          <w:szCs w:val="18"/>
          <w:shd w:val="clear" w:color="auto" w:fill="FFFFFF"/>
        </w:rPr>
        <w:t>Holz</w:t>
      </w:r>
      <w:proofErr w:type="spellEnd"/>
      <w:r w:rsidRPr="005B522C">
        <w:rPr>
          <w:rFonts w:ascii="Times New Roman" w:hAnsi="Times New Roman"/>
          <w:color w:val="000000"/>
          <w:sz w:val="18"/>
          <w:szCs w:val="18"/>
          <w:shd w:val="clear" w:color="auto" w:fill="FFFFFF"/>
        </w:rPr>
        <w:t xml:space="preserve"> T. </w:t>
      </w:r>
      <w:bookmarkStart w:id="77" w:name="OLE_LINK89"/>
      <w:r w:rsidRPr="005B522C">
        <w:rPr>
          <w:rFonts w:ascii="Times New Roman" w:hAnsi="Times New Roman"/>
          <w:color w:val="000000"/>
          <w:sz w:val="18"/>
          <w:szCs w:val="18"/>
          <w:shd w:val="clear" w:color="auto" w:fill="FFFFFF"/>
        </w:rPr>
        <w:t>Using memory management to detect and extract illegitimate code for malware analysis</w:t>
      </w:r>
      <w:bookmarkEnd w:id="77"/>
      <w:r w:rsidRPr="005B522C">
        <w:rPr>
          <w:rFonts w:ascii="Times New Roman" w:hAnsi="Times New Roman"/>
          <w:color w:val="000000"/>
          <w:sz w:val="18"/>
          <w:szCs w:val="18"/>
          <w:shd w:val="clear" w:color="auto" w:fill="FFFFFF"/>
        </w:rPr>
        <w:t>[C]//</w:t>
      </w:r>
      <w:r w:rsidR="00F57DA5" w:rsidRPr="00F57DA5">
        <w:t xml:space="preserve"> </w:t>
      </w:r>
      <w:r w:rsidR="00F57DA5" w:rsidRPr="00F57DA5">
        <w:rPr>
          <w:rFonts w:ascii="Times New Roman" w:hAnsi="Times New Roman"/>
          <w:color w:val="000000"/>
          <w:sz w:val="18"/>
          <w:szCs w:val="18"/>
          <w:shd w:val="clear" w:color="auto" w:fill="FFFFFF"/>
        </w:rPr>
        <w:t>ACSAC</w:t>
      </w:r>
      <w:r w:rsidR="00F57DA5">
        <w:rPr>
          <w:rFonts w:ascii="Times New Roman" w:hAnsi="Times New Roman"/>
          <w:color w:val="000000"/>
          <w:sz w:val="18"/>
          <w:szCs w:val="18"/>
          <w:shd w:val="clear" w:color="auto" w:fill="FFFFFF"/>
        </w:rPr>
        <w:t xml:space="preserve">. </w:t>
      </w:r>
      <w:r w:rsidRPr="005B522C">
        <w:rPr>
          <w:rFonts w:ascii="Times New Roman" w:hAnsi="Times New Roman"/>
          <w:color w:val="000000"/>
          <w:sz w:val="18"/>
          <w:szCs w:val="18"/>
          <w:shd w:val="clear" w:color="auto" w:fill="FFFFFF"/>
        </w:rPr>
        <w:t>Proceedings of the 28th Annual Computer Security Applications Conference. ACM, 2012: 179-188.</w:t>
      </w:r>
      <w:r w:rsidRPr="005B522C" w:rsidDel="005B522C">
        <w:rPr>
          <w:rFonts w:ascii="Times New Roman" w:hAnsi="Times New Roman"/>
          <w:color w:val="000000"/>
          <w:sz w:val="18"/>
          <w:szCs w:val="18"/>
          <w:shd w:val="clear" w:color="auto" w:fill="FFFFFF"/>
        </w:rPr>
        <w:t xml:space="preserve"> </w:t>
      </w:r>
    </w:p>
    <w:p w14:paraId="683EC187" w14:textId="0ED2D145" w:rsidR="00D87C5E" w:rsidRPr="00335CA0" w:rsidRDefault="00956EDB" w:rsidP="00F57DA5">
      <w:pPr>
        <w:pStyle w:val="a5"/>
        <w:widowControl/>
        <w:numPr>
          <w:ilvl w:val="0"/>
          <w:numId w:val="4"/>
        </w:numPr>
        <w:ind w:firstLineChars="0"/>
        <w:jc w:val="left"/>
        <w:rPr>
          <w:rFonts w:ascii="Times New Roman" w:hAnsi="Times New Roman"/>
          <w:color w:val="000000"/>
          <w:sz w:val="18"/>
          <w:szCs w:val="18"/>
          <w:shd w:val="clear" w:color="auto" w:fill="FFFFFF"/>
        </w:rPr>
      </w:pPr>
      <w:r w:rsidRPr="00335CA0">
        <w:rPr>
          <w:rFonts w:ascii="Times New Roman" w:hAnsi="Times New Roman"/>
          <w:color w:val="000000"/>
          <w:sz w:val="18"/>
          <w:szCs w:val="18"/>
          <w:shd w:val="clear" w:color="auto" w:fill="FFFFFF"/>
        </w:rPr>
        <w:t xml:space="preserve">Xu </w:t>
      </w:r>
      <w:proofErr w:type="spellStart"/>
      <w:r w:rsidR="00D87C5E" w:rsidRPr="00335CA0">
        <w:rPr>
          <w:rFonts w:ascii="Times New Roman" w:hAnsi="Times New Roman"/>
          <w:color w:val="000000"/>
          <w:sz w:val="18"/>
          <w:szCs w:val="18"/>
          <w:shd w:val="clear" w:color="auto" w:fill="FFFFFF"/>
        </w:rPr>
        <w:t>Meng</w:t>
      </w:r>
      <w:proofErr w:type="spellEnd"/>
      <w:r w:rsidR="00D87C5E" w:rsidRPr="00335CA0">
        <w:rPr>
          <w:rFonts w:ascii="Times New Roman" w:hAnsi="Times New Roman"/>
          <w:color w:val="000000"/>
          <w:sz w:val="18"/>
          <w:szCs w:val="18"/>
          <w:shd w:val="clear" w:color="auto" w:fill="FFFFFF"/>
        </w:rPr>
        <w:t xml:space="preserve"> and </w:t>
      </w:r>
      <w:r w:rsidRPr="00335CA0">
        <w:rPr>
          <w:rFonts w:ascii="Times New Roman" w:hAnsi="Times New Roman"/>
          <w:color w:val="000000"/>
          <w:sz w:val="18"/>
          <w:szCs w:val="18"/>
          <w:shd w:val="clear" w:color="auto" w:fill="FFFFFF"/>
        </w:rPr>
        <w:t xml:space="preserve">Kim </w:t>
      </w:r>
      <w:proofErr w:type="spellStart"/>
      <w:r w:rsidR="00D87C5E" w:rsidRPr="00335CA0">
        <w:rPr>
          <w:rFonts w:ascii="Times New Roman" w:hAnsi="Times New Roman"/>
          <w:color w:val="000000"/>
          <w:sz w:val="18"/>
          <w:szCs w:val="18"/>
          <w:shd w:val="clear" w:color="auto" w:fill="FFFFFF"/>
        </w:rPr>
        <w:t>Taesoo</w:t>
      </w:r>
      <w:proofErr w:type="spellEnd"/>
      <w:r w:rsidR="00D87C5E" w:rsidRPr="00335CA0">
        <w:rPr>
          <w:rFonts w:ascii="Times New Roman" w:hAnsi="Times New Roman"/>
          <w:color w:val="000000"/>
          <w:sz w:val="18"/>
          <w:szCs w:val="18"/>
          <w:shd w:val="clear" w:color="auto" w:fill="FFFFFF"/>
        </w:rPr>
        <w:t>.</w:t>
      </w:r>
      <w:r w:rsidR="00D87C5E" w:rsidRPr="00335CA0">
        <w:rPr>
          <w:rFonts w:ascii="Times New Roman" w:hAnsi="Times New Roman" w:hint="eastAsia"/>
          <w:color w:val="000000"/>
          <w:sz w:val="18"/>
          <w:szCs w:val="18"/>
          <w:shd w:val="clear" w:color="auto" w:fill="FFFFFF"/>
        </w:rPr>
        <w:t xml:space="preserve"> </w:t>
      </w:r>
      <w:bookmarkStart w:id="78" w:name="OLE_LINK87"/>
      <w:bookmarkStart w:id="79" w:name="OLE_LINK88"/>
      <w:proofErr w:type="spellStart"/>
      <w:r w:rsidR="00D87C5E" w:rsidRPr="00335CA0">
        <w:rPr>
          <w:rFonts w:ascii="Times New Roman" w:hAnsi="Times New Roman"/>
          <w:color w:val="000000"/>
          <w:sz w:val="18"/>
          <w:szCs w:val="18"/>
          <w:shd w:val="clear" w:color="auto" w:fill="FFFFFF"/>
        </w:rPr>
        <w:t>PlatPal</w:t>
      </w:r>
      <w:proofErr w:type="spellEnd"/>
      <w:r w:rsidR="00D87C5E" w:rsidRPr="00335CA0">
        <w:rPr>
          <w:rFonts w:ascii="Times New Roman" w:hAnsi="Times New Roman"/>
          <w:color w:val="000000"/>
          <w:sz w:val="18"/>
          <w:szCs w:val="18"/>
          <w:shd w:val="clear" w:color="auto" w:fill="FFFFFF"/>
        </w:rPr>
        <w:t xml:space="preserve">: </w:t>
      </w:r>
      <w:bookmarkStart w:id="80" w:name="OLE_LINK81"/>
      <w:bookmarkStart w:id="81" w:name="OLE_LINK82"/>
      <w:bookmarkStart w:id="82" w:name="OLE_LINK86"/>
      <w:r w:rsidR="00D87C5E" w:rsidRPr="00335CA0">
        <w:rPr>
          <w:rFonts w:ascii="Times New Roman" w:hAnsi="Times New Roman"/>
          <w:color w:val="000000"/>
          <w:sz w:val="18"/>
          <w:szCs w:val="18"/>
          <w:shd w:val="clear" w:color="auto" w:fill="FFFFFF"/>
        </w:rPr>
        <w:t>Detecting Malicious Documents with Platform Diversity</w:t>
      </w:r>
      <w:bookmarkEnd w:id="78"/>
      <w:bookmarkEnd w:id="79"/>
      <w:bookmarkEnd w:id="80"/>
      <w:bookmarkEnd w:id="81"/>
      <w:bookmarkEnd w:id="82"/>
      <w:r w:rsidR="00D87C5E" w:rsidRPr="00335CA0">
        <w:rPr>
          <w:rFonts w:ascii="Times New Roman" w:hAnsi="Times New Roman"/>
          <w:color w:val="000000"/>
          <w:sz w:val="18"/>
          <w:szCs w:val="18"/>
          <w:shd w:val="clear" w:color="auto" w:fill="FFFFFF"/>
        </w:rPr>
        <w:t>[</w:t>
      </w:r>
      <w:r>
        <w:rPr>
          <w:rFonts w:ascii="Times New Roman" w:hAnsi="Times New Roman"/>
          <w:color w:val="000000"/>
          <w:sz w:val="18"/>
          <w:szCs w:val="18"/>
          <w:shd w:val="clear" w:color="auto" w:fill="FFFFFF"/>
        </w:rPr>
        <w:t>C</w:t>
      </w:r>
      <w:r w:rsidR="00D87C5E" w:rsidRPr="00335CA0">
        <w:rPr>
          <w:rFonts w:ascii="Times New Roman" w:hAnsi="Times New Roman"/>
          <w:color w:val="000000"/>
          <w:sz w:val="18"/>
          <w:szCs w:val="18"/>
          <w:shd w:val="clear" w:color="auto" w:fill="FFFFFF"/>
        </w:rPr>
        <w:t>]</w:t>
      </w:r>
      <w:r>
        <w:rPr>
          <w:rFonts w:ascii="Times New Roman" w:hAnsi="Times New Roman"/>
          <w:color w:val="000000"/>
          <w:sz w:val="18"/>
          <w:szCs w:val="18"/>
          <w:shd w:val="clear" w:color="auto" w:fill="FFFFFF"/>
        </w:rPr>
        <w:t>//</w:t>
      </w:r>
      <w:r w:rsidR="00D87C5E" w:rsidRPr="00335CA0">
        <w:rPr>
          <w:rFonts w:ascii="Times New Roman" w:hAnsi="Times New Roman"/>
          <w:color w:val="000000"/>
          <w:sz w:val="18"/>
          <w:szCs w:val="18"/>
          <w:shd w:val="clear" w:color="auto" w:fill="FFFFFF"/>
        </w:rPr>
        <w:t xml:space="preserve">USENIX, </w:t>
      </w:r>
      <w:proofErr w:type="gramStart"/>
      <w:r w:rsidR="00D87C5E" w:rsidRPr="00335CA0">
        <w:rPr>
          <w:rFonts w:ascii="Times New Roman" w:hAnsi="Times New Roman"/>
          <w:color w:val="000000"/>
          <w:sz w:val="18"/>
          <w:szCs w:val="18"/>
          <w:shd w:val="clear" w:color="auto" w:fill="FFFFFF"/>
        </w:rPr>
        <w:t>USENIX(</w:t>
      </w:r>
      <w:proofErr w:type="gramEnd"/>
      <w:r w:rsidR="00D87C5E" w:rsidRPr="00335CA0">
        <w:rPr>
          <w:rFonts w:ascii="Times New Roman" w:hAnsi="Times New Roman"/>
          <w:color w:val="000000"/>
          <w:sz w:val="18"/>
          <w:szCs w:val="18"/>
          <w:shd w:val="clear" w:color="auto" w:fill="FFFFFF"/>
        </w:rPr>
        <w:t>26th)</w:t>
      </w:r>
      <w:r w:rsidR="00F57DA5">
        <w:rPr>
          <w:rFonts w:ascii="Times New Roman" w:hAnsi="Times New Roman"/>
          <w:color w:val="000000"/>
          <w:sz w:val="18"/>
          <w:szCs w:val="18"/>
          <w:shd w:val="clear" w:color="auto" w:fill="FFFFFF"/>
        </w:rPr>
        <w:t>.</w:t>
      </w:r>
      <w:r w:rsidR="00F57DA5" w:rsidRPr="00F57DA5">
        <w:t xml:space="preserve"> </w:t>
      </w:r>
      <w:r w:rsidR="00F57DA5" w:rsidRPr="00F57DA5">
        <w:rPr>
          <w:rFonts w:ascii="Times New Roman" w:hAnsi="Times New Roman"/>
          <w:color w:val="000000"/>
          <w:sz w:val="18"/>
          <w:szCs w:val="18"/>
          <w:shd w:val="clear" w:color="auto" w:fill="FFFFFF"/>
        </w:rPr>
        <w:t>August 16–18, 2017</w:t>
      </w:r>
      <w:r w:rsidR="00F57DA5">
        <w:rPr>
          <w:rFonts w:ascii="Times New Roman" w:hAnsi="Times New Roman"/>
          <w:color w:val="000000"/>
          <w:sz w:val="18"/>
          <w:szCs w:val="18"/>
          <w:shd w:val="clear" w:color="auto" w:fill="FFFFFF"/>
        </w:rPr>
        <w:t xml:space="preserve">, </w:t>
      </w:r>
      <w:r w:rsidR="00F57DA5" w:rsidRPr="00F57DA5">
        <w:rPr>
          <w:rFonts w:ascii="Times New Roman" w:hAnsi="Times New Roman"/>
          <w:color w:val="000000"/>
          <w:sz w:val="18"/>
          <w:szCs w:val="18"/>
          <w:shd w:val="clear" w:color="auto" w:fill="FFFFFF"/>
        </w:rPr>
        <w:t>Vancouver, BC, Canada</w:t>
      </w:r>
      <w:r w:rsidR="00F57DA5">
        <w:rPr>
          <w:rFonts w:ascii="Times New Roman" w:hAnsi="Times New Roman"/>
          <w:color w:val="000000"/>
          <w:sz w:val="18"/>
          <w:szCs w:val="18"/>
          <w:shd w:val="clear" w:color="auto" w:fill="FFFFFF"/>
        </w:rPr>
        <w:t>. 2017</w:t>
      </w:r>
      <w:r w:rsidR="00D87C5E" w:rsidRPr="00335CA0">
        <w:rPr>
          <w:rFonts w:ascii="Times New Roman" w:hAnsi="Times New Roman"/>
          <w:color w:val="000000"/>
          <w:sz w:val="18"/>
          <w:szCs w:val="18"/>
          <w:shd w:val="clear" w:color="auto" w:fill="FFFFFF"/>
        </w:rPr>
        <w:t>:0-20</w:t>
      </w:r>
    </w:p>
    <w:p w14:paraId="7A86C2D9" w14:textId="675E4E36" w:rsidR="003252DA" w:rsidRPr="00335CA0" w:rsidRDefault="005B522C" w:rsidP="005B522C">
      <w:pPr>
        <w:pStyle w:val="a5"/>
        <w:numPr>
          <w:ilvl w:val="0"/>
          <w:numId w:val="4"/>
        </w:numPr>
        <w:ind w:firstLineChars="0"/>
        <w:rPr>
          <w:rFonts w:ascii="Times New Roman" w:hAnsi="Times New Roman"/>
          <w:color w:val="000000"/>
          <w:sz w:val="18"/>
          <w:szCs w:val="18"/>
          <w:shd w:val="clear" w:color="auto" w:fill="FFFFFF"/>
        </w:rPr>
      </w:pPr>
      <w:r>
        <w:rPr>
          <w:rFonts w:ascii="Times New Roman" w:hAnsi="Times New Roman"/>
          <w:color w:val="000000"/>
          <w:sz w:val="18"/>
          <w:szCs w:val="18"/>
          <w:shd w:val="clear" w:color="auto" w:fill="FFFFFF"/>
        </w:rPr>
        <w:t>Xu W, Qi Y, Evans D</w:t>
      </w:r>
      <w:r w:rsidR="003252DA" w:rsidRPr="00335CA0">
        <w:rPr>
          <w:rFonts w:ascii="Times New Roman" w:hAnsi="Times New Roman" w:hint="eastAsia"/>
          <w:color w:val="000000"/>
          <w:sz w:val="18"/>
          <w:szCs w:val="18"/>
          <w:shd w:val="clear" w:color="auto" w:fill="FFFFFF"/>
        </w:rPr>
        <w:t xml:space="preserve">. </w:t>
      </w:r>
      <w:bookmarkStart w:id="83" w:name="OLE_LINK83"/>
      <w:bookmarkStart w:id="84" w:name="OLE_LINK84"/>
      <w:r w:rsidR="003252DA" w:rsidRPr="00335CA0">
        <w:rPr>
          <w:rFonts w:ascii="Times New Roman" w:hAnsi="Times New Roman" w:hint="eastAsia"/>
          <w:color w:val="000000"/>
          <w:sz w:val="18"/>
          <w:szCs w:val="18"/>
          <w:shd w:val="clear" w:color="auto" w:fill="FFFFFF"/>
        </w:rPr>
        <w:t>Automatically Evading Classifiers: A Case Study on PDF Malware Classifiers</w:t>
      </w:r>
      <w:bookmarkEnd w:id="83"/>
      <w:bookmarkEnd w:id="84"/>
      <w:r w:rsidR="003252DA" w:rsidRPr="00335CA0">
        <w:rPr>
          <w:rFonts w:ascii="Times New Roman" w:hAnsi="Times New Roman" w:hint="eastAsia"/>
          <w:color w:val="000000"/>
          <w:sz w:val="18"/>
          <w:szCs w:val="18"/>
          <w:shd w:val="clear" w:color="auto" w:fill="FFFFFF"/>
        </w:rPr>
        <w:t>[</w:t>
      </w:r>
      <w:r>
        <w:rPr>
          <w:rFonts w:ascii="Times New Roman" w:hAnsi="Times New Roman"/>
          <w:color w:val="000000"/>
          <w:sz w:val="18"/>
          <w:szCs w:val="18"/>
          <w:shd w:val="clear" w:color="auto" w:fill="FFFFFF"/>
        </w:rPr>
        <w:t>C</w:t>
      </w:r>
      <w:r w:rsidR="003252DA" w:rsidRPr="00335CA0">
        <w:rPr>
          <w:rFonts w:ascii="Times New Roman" w:hAnsi="Times New Roman" w:hint="eastAsia"/>
          <w:color w:val="000000"/>
          <w:sz w:val="18"/>
          <w:szCs w:val="18"/>
          <w:shd w:val="clear" w:color="auto" w:fill="FFFFFF"/>
        </w:rPr>
        <w:t>]</w:t>
      </w:r>
      <w:r>
        <w:rPr>
          <w:rFonts w:ascii="Times New Roman" w:hAnsi="Times New Roman"/>
          <w:color w:val="000000"/>
          <w:sz w:val="18"/>
          <w:szCs w:val="18"/>
          <w:shd w:val="clear" w:color="auto" w:fill="FFFFFF"/>
        </w:rPr>
        <w:t>//</w:t>
      </w:r>
      <w:r w:rsidRPr="005B522C">
        <w:rPr>
          <w:rFonts w:ascii="Times New Roman" w:hAnsi="Times New Roman" w:hint="eastAsia"/>
          <w:color w:val="000000"/>
          <w:sz w:val="18"/>
          <w:szCs w:val="18"/>
          <w:shd w:val="clear" w:color="auto" w:fill="FFFFFF"/>
        </w:rPr>
        <w:t xml:space="preserve"> </w:t>
      </w:r>
      <w:proofErr w:type="spellStart"/>
      <w:r w:rsidRPr="00335CA0">
        <w:rPr>
          <w:rFonts w:ascii="Times New Roman" w:hAnsi="Times New Roman" w:hint="eastAsia"/>
          <w:color w:val="000000"/>
          <w:sz w:val="18"/>
          <w:szCs w:val="18"/>
          <w:shd w:val="clear" w:color="auto" w:fill="FFFFFF"/>
        </w:rPr>
        <w:t>NDSS</w:t>
      </w:r>
      <w:r w:rsidR="003252DA" w:rsidRPr="00335CA0">
        <w:rPr>
          <w:rFonts w:ascii="Times New Roman" w:hAnsi="Times New Roman" w:hint="eastAsia"/>
          <w:color w:val="000000"/>
          <w:sz w:val="18"/>
          <w:szCs w:val="18"/>
          <w:shd w:val="clear" w:color="auto" w:fill="FFFFFF"/>
        </w:rPr>
        <w:t>.In</w:t>
      </w:r>
      <w:proofErr w:type="spellEnd"/>
      <w:r w:rsidR="003252DA" w:rsidRPr="00335CA0">
        <w:rPr>
          <w:rFonts w:ascii="Times New Roman" w:hAnsi="Times New Roman" w:hint="eastAsia"/>
          <w:color w:val="000000"/>
          <w:sz w:val="18"/>
          <w:szCs w:val="18"/>
          <w:shd w:val="clear" w:color="auto" w:fill="FFFFFF"/>
        </w:rPr>
        <w:t xml:space="preserve"> Proceedings of the 2016 Annual Network and Distributed System Security Symposium San Diego, CA, February 2016. http:evademl.org, 2016</w:t>
      </w:r>
      <w:r>
        <w:rPr>
          <w:rFonts w:ascii="Times New Roman" w:hAnsi="Times New Roman"/>
          <w:color w:val="000000"/>
          <w:sz w:val="18"/>
          <w:szCs w:val="18"/>
          <w:shd w:val="clear" w:color="auto" w:fill="FFFFFF"/>
        </w:rPr>
        <w:t>.</w:t>
      </w:r>
    </w:p>
    <w:p w14:paraId="4A934D4E" w14:textId="0108288A" w:rsidR="00D87C5E" w:rsidRPr="00335CA0" w:rsidRDefault="00D87C5E" w:rsidP="00D87C5E">
      <w:pPr>
        <w:pStyle w:val="a5"/>
        <w:widowControl/>
        <w:numPr>
          <w:ilvl w:val="0"/>
          <w:numId w:val="4"/>
        </w:numPr>
        <w:ind w:firstLineChars="0"/>
        <w:jc w:val="left"/>
        <w:rPr>
          <w:rFonts w:ascii="Times New Roman" w:hAnsi="Times New Roman"/>
          <w:color w:val="000000"/>
          <w:sz w:val="18"/>
          <w:szCs w:val="18"/>
          <w:shd w:val="clear" w:color="auto" w:fill="FFFFFF"/>
        </w:rPr>
      </w:pPr>
      <w:r w:rsidRPr="00335CA0">
        <w:rPr>
          <w:rFonts w:ascii="Times New Roman" w:hAnsi="Times New Roman" w:cs="宋体" w:hint="eastAsia"/>
          <w:color w:val="000000"/>
          <w:sz w:val="18"/>
          <w:szCs w:val="18"/>
          <w:shd w:val="clear" w:color="auto" w:fill="FFFFFF"/>
        </w:rPr>
        <w:t>林伟宁</w:t>
      </w:r>
      <w:r w:rsidRPr="00335CA0">
        <w:rPr>
          <w:rFonts w:ascii="Times New Roman" w:hAnsi="Times New Roman" w:hint="eastAsia"/>
          <w:color w:val="000000"/>
          <w:sz w:val="18"/>
          <w:szCs w:val="18"/>
          <w:shd w:val="clear" w:color="auto" w:fill="FFFFFF"/>
        </w:rPr>
        <w:t xml:space="preserve">, </w:t>
      </w:r>
      <w:r w:rsidRPr="00335CA0">
        <w:rPr>
          <w:rFonts w:ascii="Times New Roman" w:hAnsi="Times New Roman" w:cs="宋体" w:hint="eastAsia"/>
          <w:color w:val="000000"/>
          <w:sz w:val="18"/>
          <w:szCs w:val="18"/>
          <w:shd w:val="clear" w:color="auto" w:fill="FFFFFF"/>
        </w:rPr>
        <w:t>陈明志</w:t>
      </w:r>
      <w:r w:rsidRPr="00335CA0">
        <w:rPr>
          <w:rFonts w:ascii="Times New Roman" w:hAnsi="Times New Roman" w:hint="eastAsia"/>
          <w:color w:val="000000"/>
          <w:sz w:val="18"/>
          <w:szCs w:val="18"/>
          <w:shd w:val="clear" w:color="auto" w:fill="FFFFFF"/>
        </w:rPr>
        <w:t xml:space="preserve">, </w:t>
      </w:r>
      <w:r w:rsidRPr="00335CA0">
        <w:rPr>
          <w:rFonts w:ascii="Times New Roman" w:hAnsi="Times New Roman" w:cs="宋体" w:hint="eastAsia"/>
          <w:color w:val="000000"/>
          <w:sz w:val="18"/>
          <w:szCs w:val="18"/>
          <w:shd w:val="clear" w:color="auto" w:fill="FFFFFF"/>
        </w:rPr>
        <w:t>詹云清</w:t>
      </w:r>
      <w:r w:rsidRPr="00335CA0">
        <w:rPr>
          <w:rFonts w:ascii="Times New Roman" w:hAnsi="Times New Roman" w:hint="eastAsia"/>
          <w:color w:val="000000"/>
          <w:sz w:val="18"/>
          <w:szCs w:val="18"/>
          <w:shd w:val="clear" w:color="auto" w:fill="FFFFFF"/>
        </w:rPr>
        <w:t xml:space="preserve">, </w:t>
      </w:r>
      <w:proofErr w:type="gramStart"/>
      <w:r w:rsidRPr="00335CA0">
        <w:rPr>
          <w:rFonts w:ascii="Times New Roman" w:hAnsi="Times New Roman" w:cs="宋体" w:hint="eastAsia"/>
          <w:color w:val="000000"/>
          <w:sz w:val="18"/>
          <w:szCs w:val="18"/>
          <w:shd w:val="clear" w:color="auto" w:fill="FFFFFF"/>
        </w:rPr>
        <w:t>刘川葆</w:t>
      </w:r>
      <w:proofErr w:type="gramEnd"/>
      <w:r w:rsidRPr="00335CA0">
        <w:rPr>
          <w:rFonts w:ascii="Times New Roman" w:hAnsi="Times New Roman" w:hint="eastAsia"/>
          <w:color w:val="000000"/>
          <w:sz w:val="18"/>
          <w:szCs w:val="18"/>
          <w:shd w:val="clear" w:color="auto" w:fill="FFFFFF"/>
        </w:rPr>
        <w:t xml:space="preserve">. </w:t>
      </w:r>
      <w:r w:rsidRPr="00335CA0">
        <w:rPr>
          <w:rFonts w:ascii="Times New Roman" w:hAnsi="Times New Roman" w:cs="宋体" w:hint="eastAsia"/>
          <w:color w:val="000000"/>
          <w:sz w:val="18"/>
          <w:szCs w:val="18"/>
          <w:shd w:val="clear" w:color="auto" w:fill="FFFFFF"/>
        </w:rPr>
        <w:t>一种基于</w:t>
      </w:r>
      <w:r w:rsidRPr="00335CA0">
        <w:rPr>
          <w:rFonts w:ascii="Times New Roman" w:hAnsi="Times New Roman" w:hint="eastAsia"/>
          <w:color w:val="000000"/>
          <w:sz w:val="18"/>
          <w:szCs w:val="18"/>
          <w:shd w:val="clear" w:color="auto" w:fill="FFFFFF"/>
        </w:rPr>
        <w:t>PCA</w:t>
      </w:r>
      <w:r w:rsidRPr="00335CA0">
        <w:rPr>
          <w:rFonts w:ascii="Times New Roman" w:hAnsi="Times New Roman" w:cs="宋体" w:hint="eastAsia"/>
          <w:color w:val="000000"/>
          <w:sz w:val="18"/>
          <w:szCs w:val="18"/>
          <w:shd w:val="clear" w:color="auto" w:fill="FFFFFF"/>
        </w:rPr>
        <w:t>和随机森林分类的入侵检测算法研究</w:t>
      </w:r>
      <w:r w:rsidRPr="00335CA0">
        <w:rPr>
          <w:rFonts w:ascii="Times New Roman" w:hAnsi="Times New Roman"/>
          <w:color w:val="000000"/>
          <w:sz w:val="18"/>
          <w:szCs w:val="18"/>
          <w:shd w:val="clear" w:color="auto" w:fill="FFFFFF"/>
        </w:rPr>
        <w:t>[J]. </w:t>
      </w:r>
      <w:r w:rsidRPr="00335CA0">
        <w:rPr>
          <w:rFonts w:ascii="Times New Roman" w:hAnsi="Times New Roman" w:cs="宋体" w:hint="eastAsia"/>
          <w:color w:val="000000"/>
          <w:sz w:val="18"/>
          <w:szCs w:val="18"/>
          <w:shd w:val="clear" w:color="auto" w:fill="FFFFFF"/>
        </w:rPr>
        <w:t>信息网络安全</w:t>
      </w:r>
      <w:r w:rsidRPr="00335CA0">
        <w:rPr>
          <w:rFonts w:ascii="Times New Roman" w:hAnsi="Times New Roman" w:hint="eastAsia"/>
          <w:color w:val="000000"/>
          <w:sz w:val="18"/>
          <w:szCs w:val="18"/>
          <w:shd w:val="clear" w:color="auto" w:fill="FFFFFF"/>
        </w:rPr>
        <w:t>,2017,17</w:t>
      </w:r>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11</w:t>
      </w:r>
      <w:r w:rsidRPr="00335CA0">
        <w:rPr>
          <w:rFonts w:ascii="Times New Roman" w:hAnsi="Times New Roman" w:cs="宋体" w:hint="eastAsia"/>
          <w:color w:val="000000"/>
          <w:sz w:val="18"/>
          <w:szCs w:val="18"/>
          <w:shd w:val="clear" w:color="auto" w:fill="FFFFFF"/>
        </w:rPr>
        <w:t>）：</w:t>
      </w:r>
      <w:r w:rsidRPr="00335CA0">
        <w:rPr>
          <w:rFonts w:ascii="Times New Roman" w:hAnsi="Times New Roman" w:hint="eastAsia"/>
          <w:color w:val="000000"/>
          <w:sz w:val="18"/>
          <w:szCs w:val="18"/>
          <w:shd w:val="clear" w:color="auto" w:fill="FFFFFF"/>
        </w:rPr>
        <w:t>50-54</w:t>
      </w:r>
    </w:p>
    <w:p w14:paraId="42AA484C" w14:textId="316BE05F" w:rsidR="00172C3E" w:rsidRPr="00335CA0" w:rsidRDefault="00B55729" w:rsidP="005B522C">
      <w:pPr>
        <w:pStyle w:val="a5"/>
        <w:widowControl/>
        <w:numPr>
          <w:ilvl w:val="0"/>
          <w:numId w:val="4"/>
        </w:numPr>
        <w:ind w:firstLineChars="0"/>
        <w:jc w:val="left"/>
        <w:rPr>
          <w:rFonts w:ascii="Times New Roman" w:hAnsi="Times New Roman"/>
          <w:color w:val="000000"/>
          <w:sz w:val="18"/>
          <w:szCs w:val="18"/>
          <w:shd w:val="clear" w:color="auto" w:fill="FFFFFF"/>
        </w:rPr>
      </w:pPr>
      <w:r>
        <w:rPr>
          <w:rFonts w:ascii="Times New Roman" w:hAnsi="Times New Roman" w:cs="宋体" w:hint="eastAsia"/>
          <w:color w:val="000000"/>
          <w:sz w:val="18"/>
          <w:szCs w:val="18"/>
          <w:shd w:val="clear" w:color="auto" w:fill="FFFFFF"/>
        </w:rPr>
        <w:t xml:space="preserve"> </w:t>
      </w:r>
      <w:bookmarkStart w:id="85" w:name="OLE_LINK46"/>
      <w:bookmarkStart w:id="86" w:name="OLE_LINK47"/>
      <w:proofErr w:type="spellStart"/>
      <w:r w:rsidR="005B522C" w:rsidRPr="005B522C">
        <w:rPr>
          <w:rFonts w:ascii="Times New Roman" w:hAnsi="Times New Roman"/>
          <w:color w:val="000000"/>
          <w:sz w:val="18"/>
          <w:szCs w:val="18"/>
          <w:shd w:val="clear" w:color="auto" w:fill="FFFFFF"/>
        </w:rPr>
        <w:t>Smutz</w:t>
      </w:r>
      <w:proofErr w:type="spellEnd"/>
      <w:r w:rsidR="005B522C" w:rsidRPr="005B522C">
        <w:rPr>
          <w:rFonts w:ascii="Times New Roman" w:hAnsi="Times New Roman"/>
          <w:color w:val="000000"/>
          <w:sz w:val="18"/>
          <w:szCs w:val="18"/>
          <w:shd w:val="clear" w:color="auto" w:fill="FFFFFF"/>
        </w:rPr>
        <w:t xml:space="preserve"> C, </w:t>
      </w:r>
      <w:proofErr w:type="spellStart"/>
      <w:r w:rsidR="005B522C" w:rsidRPr="005B522C">
        <w:rPr>
          <w:rFonts w:ascii="Times New Roman" w:hAnsi="Times New Roman"/>
          <w:color w:val="000000"/>
          <w:sz w:val="18"/>
          <w:szCs w:val="18"/>
          <w:shd w:val="clear" w:color="auto" w:fill="FFFFFF"/>
        </w:rPr>
        <w:t>Stavrou</w:t>
      </w:r>
      <w:proofErr w:type="spellEnd"/>
      <w:r w:rsidR="005B522C" w:rsidRPr="005B522C">
        <w:rPr>
          <w:rFonts w:ascii="Times New Roman" w:hAnsi="Times New Roman"/>
          <w:color w:val="000000"/>
          <w:sz w:val="18"/>
          <w:szCs w:val="18"/>
          <w:shd w:val="clear" w:color="auto" w:fill="FFFFFF"/>
        </w:rPr>
        <w:t xml:space="preserve"> </w:t>
      </w:r>
      <w:proofErr w:type="gramStart"/>
      <w:r w:rsidR="005B522C" w:rsidRPr="005B522C">
        <w:rPr>
          <w:rFonts w:ascii="Times New Roman" w:hAnsi="Times New Roman"/>
          <w:color w:val="000000"/>
          <w:sz w:val="18"/>
          <w:szCs w:val="18"/>
          <w:shd w:val="clear" w:color="auto" w:fill="FFFFFF"/>
        </w:rPr>
        <w:t>A</w:t>
      </w:r>
      <w:r w:rsidR="005B522C" w:rsidRPr="00AC595F" w:rsidDel="005B522C">
        <w:rPr>
          <w:rFonts w:ascii="Times New Roman" w:hAnsi="Times New Roman"/>
          <w:color w:val="000000"/>
          <w:sz w:val="18"/>
          <w:szCs w:val="18"/>
          <w:shd w:val="clear" w:color="auto" w:fill="FFFFFF"/>
        </w:rPr>
        <w:t xml:space="preserve"> </w:t>
      </w:r>
      <w:bookmarkStart w:id="87" w:name="OLE_LINK38"/>
      <w:bookmarkStart w:id="88" w:name="OLE_LINK39"/>
      <w:bookmarkStart w:id="89" w:name="OLE_LINK85"/>
      <w:bookmarkEnd w:id="85"/>
      <w:bookmarkEnd w:id="86"/>
      <w:r w:rsidRPr="00E53920">
        <w:rPr>
          <w:rFonts w:ascii="Times New Roman" w:hAnsi="Times New Roman"/>
          <w:color w:val="000000"/>
          <w:sz w:val="18"/>
          <w:szCs w:val="18"/>
          <w:shd w:val="clear" w:color="auto" w:fill="FFFFFF"/>
        </w:rPr>
        <w:t>.</w:t>
      </w:r>
      <w:proofErr w:type="gramEnd"/>
      <w:r w:rsidRPr="00E53920">
        <w:rPr>
          <w:rFonts w:ascii="Times New Roman" w:hAnsi="Times New Roman"/>
          <w:color w:val="000000"/>
          <w:sz w:val="18"/>
          <w:szCs w:val="18"/>
          <w:shd w:val="clear" w:color="auto" w:fill="FFFFFF"/>
        </w:rPr>
        <w:t xml:space="preserve"> When a Tree Falls: Using Diversity in Ensemble Classifiers to Identify Evasion in Malware Detectors</w:t>
      </w:r>
      <w:bookmarkEnd w:id="87"/>
      <w:bookmarkEnd w:id="88"/>
      <w:bookmarkEnd w:id="89"/>
      <w:r w:rsidR="005B522C" w:rsidRPr="00E53920">
        <w:rPr>
          <w:rFonts w:ascii="Times New Roman" w:hAnsi="Times New Roman"/>
          <w:color w:val="000000"/>
          <w:sz w:val="18"/>
          <w:szCs w:val="18"/>
          <w:shd w:val="clear" w:color="auto" w:fill="FFFFFF"/>
        </w:rPr>
        <w:t>[C]//NDSS</w:t>
      </w:r>
      <w:r w:rsidRPr="00E53920">
        <w:rPr>
          <w:rFonts w:ascii="Times New Roman" w:hAnsi="Times New Roman"/>
          <w:color w:val="000000"/>
          <w:sz w:val="18"/>
          <w:szCs w:val="18"/>
          <w:shd w:val="clear" w:color="auto" w:fill="FFFFFF"/>
        </w:rPr>
        <w:t xml:space="preserve">. </w:t>
      </w:r>
      <w:r w:rsidRPr="00335CA0">
        <w:rPr>
          <w:rFonts w:ascii="Times New Roman" w:hAnsi="Times New Roman" w:hint="eastAsia"/>
          <w:color w:val="000000"/>
          <w:sz w:val="18"/>
          <w:szCs w:val="18"/>
          <w:shd w:val="clear" w:color="auto" w:fill="FFFFFF"/>
        </w:rPr>
        <w:t>In Proceedings of the 2016 Annual Network and Distributed System Security Symposium San Diego, 2016</w:t>
      </w:r>
      <w:r w:rsidR="00AC595F">
        <w:rPr>
          <w:rFonts w:ascii="Times New Roman" w:hAnsi="Times New Roman"/>
          <w:color w:val="000000"/>
          <w:sz w:val="18"/>
          <w:szCs w:val="18"/>
          <w:shd w:val="clear" w:color="auto" w:fill="FFFFFF"/>
        </w:rPr>
        <w:t>.</w:t>
      </w:r>
      <w:r>
        <w:rPr>
          <w:rFonts w:ascii="Times New Roman" w:hAnsi="Times New Roman" w:cs="宋体" w:hint="eastAsia"/>
          <w:color w:val="000000"/>
          <w:sz w:val="18"/>
          <w:szCs w:val="18"/>
          <w:shd w:val="clear" w:color="auto" w:fill="FFFFFF"/>
        </w:rPr>
        <w:t xml:space="preserve">    </w:t>
      </w:r>
    </w:p>
    <w:p w14:paraId="36666F3A" w14:textId="19A46E38" w:rsidR="00D87C5E" w:rsidRPr="00335CA0" w:rsidRDefault="00D87C5E" w:rsidP="00D87C5E">
      <w:pPr>
        <w:pStyle w:val="a5"/>
        <w:widowControl/>
        <w:numPr>
          <w:ilvl w:val="0"/>
          <w:numId w:val="4"/>
        </w:numPr>
        <w:ind w:firstLineChars="0"/>
        <w:jc w:val="left"/>
        <w:rPr>
          <w:rFonts w:ascii="Times New Roman" w:hAnsi="Times New Roman"/>
          <w:color w:val="000000"/>
          <w:sz w:val="18"/>
          <w:szCs w:val="18"/>
          <w:shd w:val="clear" w:color="auto" w:fill="FFFFFF"/>
        </w:rPr>
      </w:pPr>
      <w:proofErr w:type="gramStart"/>
      <w:r w:rsidRPr="00335CA0">
        <w:rPr>
          <w:rFonts w:ascii="Times New Roman" w:hAnsi="Times New Roman" w:cs="宋体" w:hint="eastAsia"/>
          <w:color w:val="000000"/>
          <w:sz w:val="18"/>
          <w:szCs w:val="18"/>
          <w:shd w:val="clear" w:color="auto" w:fill="FFFFFF"/>
        </w:rPr>
        <w:t>顾巧云</w:t>
      </w:r>
      <w:proofErr w:type="gramEnd"/>
      <w:r w:rsidRPr="00335CA0">
        <w:rPr>
          <w:rFonts w:ascii="Times New Roman" w:hAnsi="Times New Roman" w:cs="宋体" w:hint="eastAsia"/>
          <w:color w:val="000000"/>
          <w:sz w:val="18"/>
          <w:szCs w:val="18"/>
          <w:shd w:val="clear" w:color="auto" w:fill="FFFFFF"/>
        </w:rPr>
        <w:t>，孙玉龙，高丰</w:t>
      </w:r>
      <w:r w:rsidRPr="00335CA0">
        <w:rPr>
          <w:rFonts w:ascii="Times New Roman" w:hAnsi="Times New Roman" w:hint="eastAsia"/>
          <w:color w:val="000000"/>
          <w:sz w:val="18"/>
          <w:szCs w:val="18"/>
          <w:shd w:val="clear" w:color="auto" w:fill="FFFFFF"/>
        </w:rPr>
        <w:t>.</w:t>
      </w:r>
      <w:r w:rsidRPr="00335CA0">
        <w:rPr>
          <w:rFonts w:ascii="Times New Roman" w:hAnsi="Times New Roman" w:cs="宋体" w:hint="eastAsia"/>
          <w:color w:val="000000"/>
          <w:sz w:val="18"/>
          <w:szCs w:val="18"/>
          <w:shd w:val="clear" w:color="auto" w:fill="FFFFFF"/>
        </w:rPr>
        <w:t>基于博弈论的网络攻防对抗模型及应用研究</w:t>
      </w:r>
      <w:r w:rsidRPr="00335CA0">
        <w:rPr>
          <w:rFonts w:ascii="Times New Roman" w:hAnsi="Times New Roman" w:hint="eastAsia"/>
          <w:color w:val="000000"/>
          <w:sz w:val="18"/>
          <w:szCs w:val="18"/>
          <w:shd w:val="clear" w:color="auto" w:fill="FFFFFF"/>
        </w:rPr>
        <w:t>[J].</w:t>
      </w:r>
      <w:r w:rsidRPr="00335CA0">
        <w:rPr>
          <w:rFonts w:ascii="Times New Roman" w:hAnsi="Times New Roman" w:cs="宋体" w:hint="eastAsia"/>
          <w:color w:val="000000"/>
          <w:sz w:val="18"/>
          <w:szCs w:val="18"/>
          <w:shd w:val="clear" w:color="auto" w:fill="FFFFFF"/>
        </w:rPr>
        <w:t>信息网络安全</w:t>
      </w:r>
      <w:r w:rsidRPr="00335CA0">
        <w:rPr>
          <w:rFonts w:ascii="Times New Roman" w:hAnsi="Times New Roman" w:hint="eastAsia"/>
          <w:color w:val="000000"/>
          <w:sz w:val="18"/>
          <w:szCs w:val="18"/>
          <w:shd w:val="clear" w:color="auto" w:fill="FFFFFF"/>
        </w:rPr>
        <w:t>, 2013, 13(1):0-0</w:t>
      </w:r>
    </w:p>
    <w:bookmarkEnd w:id="35"/>
    <w:p w14:paraId="12C5DF43" w14:textId="3CF5B44A" w:rsidR="00D87C5E" w:rsidRPr="00335CA0" w:rsidRDefault="00B55729" w:rsidP="00D87C5E">
      <w:pPr>
        <w:pStyle w:val="a5"/>
        <w:widowControl/>
        <w:numPr>
          <w:ilvl w:val="0"/>
          <w:numId w:val="4"/>
        </w:numPr>
        <w:ind w:firstLineChars="0"/>
        <w:jc w:val="left"/>
        <w:rPr>
          <w:rFonts w:ascii="Times New Roman" w:hAnsi="Times New Roman"/>
          <w:color w:val="000000" w:themeColor="text1"/>
          <w:sz w:val="20"/>
          <w:szCs w:val="20"/>
        </w:rPr>
      </w:pPr>
      <w:r w:rsidRPr="00335CA0">
        <w:rPr>
          <w:rFonts w:ascii="Times New Roman" w:hAnsi="Times New Roman" w:cs="宋体" w:hint="eastAsia"/>
          <w:color w:val="000000"/>
          <w:sz w:val="18"/>
          <w:szCs w:val="18"/>
          <w:shd w:val="clear" w:color="auto" w:fill="FFFFFF"/>
        </w:rPr>
        <w:t>吴</w:t>
      </w:r>
      <w:proofErr w:type="gramStart"/>
      <w:r w:rsidRPr="00335CA0">
        <w:rPr>
          <w:rFonts w:ascii="Times New Roman" w:hAnsi="Times New Roman" w:cs="宋体" w:hint="eastAsia"/>
          <w:color w:val="000000"/>
          <w:sz w:val="18"/>
          <w:szCs w:val="18"/>
          <w:shd w:val="clear" w:color="auto" w:fill="FFFFFF"/>
        </w:rPr>
        <w:t>坚</w:t>
      </w:r>
      <w:proofErr w:type="gramEnd"/>
      <w:r w:rsidRPr="00335CA0">
        <w:rPr>
          <w:rFonts w:ascii="Times New Roman" w:hAnsi="Times New Roman" w:cs="宋体" w:hint="eastAsia"/>
          <w:color w:val="000000"/>
          <w:sz w:val="18"/>
          <w:szCs w:val="18"/>
          <w:shd w:val="clear" w:color="auto" w:fill="FFFFFF"/>
        </w:rPr>
        <w:t>，沙晶</w:t>
      </w:r>
      <w:r w:rsidRPr="00335CA0">
        <w:rPr>
          <w:rFonts w:ascii="Times New Roman" w:hAnsi="Times New Roman" w:hint="eastAsia"/>
          <w:color w:val="000000"/>
          <w:sz w:val="18"/>
          <w:szCs w:val="18"/>
          <w:shd w:val="clear" w:color="auto" w:fill="FFFFFF"/>
        </w:rPr>
        <w:t>.</w:t>
      </w:r>
      <w:r w:rsidRPr="00335CA0">
        <w:rPr>
          <w:rFonts w:ascii="Times New Roman" w:hAnsi="Times New Roman" w:cs="宋体" w:hint="eastAsia"/>
          <w:color w:val="000000"/>
          <w:sz w:val="18"/>
          <w:szCs w:val="18"/>
          <w:shd w:val="clear" w:color="auto" w:fill="FFFFFF"/>
        </w:rPr>
        <w:t>基于随机森林算法的网络舆情文本信息分类方法研究</w:t>
      </w:r>
      <w:r w:rsidRPr="00335CA0">
        <w:rPr>
          <w:rFonts w:ascii="Times New Roman" w:hAnsi="Times New Roman" w:hint="eastAsia"/>
          <w:color w:val="000000"/>
          <w:sz w:val="18"/>
          <w:szCs w:val="18"/>
          <w:shd w:val="clear" w:color="auto" w:fill="FFFFFF"/>
        </w:rPr>
        <w:t>[J].</w:t>
      </w:r>
      <w:r w:rsidRPr="00335CA0">
        <w:rPr>
          <w:rFonts w:ascii="Times New Roman" w:hAnsi="Times New Roman" w:cs="宋体" w:hint="eastAsia"/>
          <w:color w:val="000000"/>
          <w:sz w:val="18"/>
          <w:szCs w:val="18"/>
          <w:shd w:val="clear" w:color="auto" w:fill="FFFFFF"/>
        </w:rPr>
        <w:t>信息网络安全</w:t>
      </w:r>
      <w:r w:rsidRPr="00335CA0">
        <w:rPr>
          <w:rFonts w:ascii="Times New Roman" w:hAnsi="Times New Roman" w:hint="eastAsia"/>
          <w:color w:val="000000"/>
          <w:sz w:val="18"/>
          <w:szCs w:val="18"/>
          <w:shd w:val="clear" w:color="auto" w:fill="FFFFFF"/>
        </w:rPr>
        <w:t>, 2014, 14(11):36-43</w:t>
      </w:r>
    </w:p>
    <w:bookmarkEnd w:id="36"/>
    <w:bookmarkEnd w:id="37"/>
    <w:p w14:paraId="241473D2" w14:textId="60475011" w:rsidR="00B7410C" w:rsidRPr="00335CA0" w:rsidRDefault="00B7410C" w:rsidP="003D1DB4">
      <w:pPr>
        <w:tabs>
          <w:tab w:val="left" w:pos="220"/>
          <w:tab w:val="left" w:pos="720"/>
        </w:tabs>
        <w:autoSpaceDE w:val="0"/>
        <w:autoSpaceDN w:val="0"/>
        <w:adjustRightInd w:val="0"/>
        <w:spacing w:after="240" w:line="260" w:lineRule="atLeast"/>
        <w:jc w:val="left"/>
        <w:rPr>
          <w:rFonts w:ascii="Times New Roman" w:hAnsi="Times New Roman" w:cs="Times"/>
          <w:color w:val="000000"/>
          <w:kern w:val="0"/>
          <w:sz w:val="20"/>
          <w:szCs w:val="20"/>
        </w:rPr>
      </w:pPr>
    </w:p>
    <w:p w14:paraId="2AD794E3" w14:textId="0161827E" w:rsidR="008B509E" w:rsidRPr="00335CA0" w:rsidRDefault="008B509E" w:rsidP="003D1DB4">
      <w:pPr>
        <w:tabs>
          <w:tab w:val="left" w:pos="220"/>
          <w:tab w:val="left" w:pos="720"/>
        </w:tabs>
        <w:autoSpaceDE w:val="0"/>
        <w:autoSpaceDN w:val="0"/>
        <w:adjustRightInd w:val="0"/>
        <w:spacing w:after="240" w:line="260" w:lineRule="atLeast"/>
        <w:jc w:val="left"/>
        <w:rPr>
          <w:rFonts w:ascii="Times New Roman" w:hAnsi="Times New Roman" w:cs="Times"/>
          <w:color w:val="000000"/>
          <w:kern w:val="0"/>
          <w:sz w:val="20"/>
          <w:szCs w:val="20"/>
        </w:rPr>
      </w:pPr>
    </w:p>
    <w:p w14:paraId="14D7BCBF" w14:textId="385CDC6D" w:rsidR="008B509E" w:rsidRPr="00335CA0" w:rsidRDefault="008B509E" w:rsidP="003D1DB4">
      <w:pPr>
        <w:tabs>
          <w:tab w:val="left" w:pos="220"/>
          <w:tab w:val="left" w:pos="720"/>
        </w:tabs>
        <w:autoSpaceDE w:val="0"/>
        <w:autoSpaceDN w:val="0"/>
        <w:adjustRightInd w:val="0"/>
        <w:spacing w:after="240" w:line="260" w:lineRule="atLeast"/>
        <w:jc w:val="left"/>
        <w:rPr>
          <w:rFonts w:ascii="Times New Roman" w:hAnsi="Times New Roman" w:cs="Times"/>
          <w:color w:val="000000"/>
          <w:kern w:val="0"/>
          <w:sz w:val="20"/>
          <w:szCs w:val="20"/>
        </w:rPr>
      </w:pPr>
    </w:p>
    <w:p w14:paraId="104702F8" w14:textId="77777777" w:rsidR="008B509E" w:rsidRPr="00335CA0" w:rsidRDefault="008B509E" w:rsidP="008B509E">
      <w:pPr>
        <w:rPr>
          <w:rFonts w:ascii="Times New Roman" w:hAnsi="Times New Roman"/>
          <w:sz w:val="18"/>
          <w:szCs w:val="18"/>
        </w:rPr>
      </w:pPr>
      <w:r w:rsidRPr="00335CA0">
        <w:rPr>
          <w:rFonts w:ascii="Times New Roman" w:hAnsi="Times New Roman" w:cs="宋体" w:hint="eastAsia"/>
          <w:sz w:val="18"/>
          <w:szCs w:val="18"/>
        </w:rPr>
        <w:t>作者简介：作者</w:t>
      </w:r>
      <w:r w:rsidRPr="00335CA0">
        <w:rPr>
          <w:rFonts w:ascii="Times New Roman" w:hAnsi="Times New Roman"/>
          <w:sz w:val="18"/>
          <w:szCs w:val="18"/>
        </w:rPr>
        <w:t>1</w:t>
      </w:r>
      <w:r w:rsidRPr="00335CA0">
        <w:rPr>
          <w:rFonts w:ascii="Times New Roman" w:hAnsi="Times New Roman" w:cs="宋体" w:hint="eastAsia"/>
          <w:sz w:val="18"/>
          <w:szCs w:val="18"/>
        </w:rPr>
        <w:t>：柯宗贵（</w:t>
      </w:r>
      <w:r w:rsidRPr="00335CA0">
        <w:rPr>
          <w:rFonts w:ascii="Times New Roman" w:hAnsi="Times New Roman"/>
          <w:sz w:val="18"/>
          <w:szCs w:val="18"/>
        </w:rPr>
        <w:t>1969</w:t>
      </w:r>
      <w:r w:rsidRPr="00335CA0">
        <w:rPr>
          <w:rFonts w:ascii="Times New Roman" w:hAnsi="Times New Roman" w:cs="宋体" w:hint="eastAsia"/>
          <w:sz w:val="18"/>
          <w:szCs w:val="18"/>
        </w:rPr>
        <w:t>－至今），男，中国，副董事长兼总经理，学士学位，研究方向：信息安全，广州市天河区</w:t>
      </w:r>
      <w:proofErr w:type="gramStart"/>
      <w:r w:rsidRPr="00335CA0">
        <w:rPr>
          <w:rFonts w:ascii="Times New Roman" w:hAnsi="Times New Roman" w:cs="宋体" w:hint="eastAsia"/>
          <w:sz w:val="18"/>
          <w:szCs w:val="18"/>
        </w:rPr>
        <w:t>科韵路</w:t>
      </w:r>
      <w:proofErr w:type="gramEnd"/>
      <w:r w:rsidRPr="00335CA0">
        <w:rPr>
          <w:rFonts w:ascii="Times New Roman" w:hAnsi="Times New Roman"/>
          <w:sz w:val="18"/>
          <w:szCs w:val="18"/>
        </w:rPr>
        <w:t>16</w:t>
      </w:r>
      <w:r w:rsidRPr="00335CA0">
        <w:rPr>
          <w:rFonts w:ascii="Times New Roman" w:hAnsi="Times New Roman" w:cs="宋体" w:hint="eastAsia"/>
          <w:sz w:val="18"/>
          <w:szCs w:val="18"/>
        </w:rPr>
        <w:t>号信息港</w:t>
      </w:r>
      <w:r w:rsidRPr="00335CA0">
        <w:rPr>
          <w:rFonts w:ascii="Times New Roman" w:hAnsi="Times New Roman"/>
          <w:sz w:val="18"/>
          <w:szCs w:val="18"/>
        </w:rPr>
        <w:t>A</w:t>
      </w:r>
      <w:r w:rsidRPr="00335CA0">
        <w:rPr>
          <w:rFonts w:ascii="Times New Roman" w:hAnsi="Times New Roman" w:cs="宋体" w:hint="eastAsia"/>
          <w:sz w:val="18"/>
          <w:szCs w:val="18"/>
        </w:rPr>
        <w:t>栋</w:t>
      </w:r>
      <w:r w:rsidRPr="00335CA0">
        <w:rPr>
          <w:rFonts w:ascii="Times New Roman" w:hAnsi="Times New Roman"/>
          <w:sz w:val="18"/>
          <w:szCs w:val="18"/>
        </w:rPr>
        <w:t>20-21</w:t>
      </w:r>
      <w:r w:rsidRPr="00335CA0">
        <w:rPr>
          <w:rFonts w:ascii="Times New Roman" w:hAnsi="Times New Roman" w:cs="宋体" w:hint="eastAsia"/>
          <w:sz w:val="18"/>
          <w:szCs w:val="18"/>
        </w:rPr>
        <w:t>楼，邮编：</w:t>
      </w:r>
      <w:r w:rsidRPr="00335CA0">
        <w:rPr>
          <w:rFonts w:ascii="Times New Roman" w:hAnsi="Times New Roman"/>
          <w:sz w:val="18"/>
          <w:szCs w:val="18"/>
        </w:rPr>
        <w:t>510500</w:t>
      </w:r>
      <w:r w:rsidRPr="00335CA0">
        <w:rPr>
          <w:rFonts w:ascii="Times New Roman" w:hAnsi="Times New Roman" w:cs="宋体" w:hint="eastAsia"/>
          <w:sz w:val="18"/>
          <w:szCs w:val="18"/>
        </w:rPr>
        <w:t>，电话：</w:t>
      </w:r>
      <w:r w:rsidRPr="00335CA0">
        <w:rPr>
          <w:rFonts w:ascii="Times New Roman" w:hAnsi="Times New Roman"/>
          <w:sz w:val="18"/>
          <w:szCs w:val="18"/>
        </w:rPr>
        <w:t>13802736488</w:t>
      </w:r>
      <w:r w:rsidRPr="00335CA0">
        <w:rPr>
          <w:rFonts w:ascii="Times New Roman" w:hAnsi="Times New Roman" w:cs="宋体" w:hint="eastAsia"/>
          <w:sz w:val="18"/>
          <w:szCs w:val="18"/>
        </w:rPr>
        <w:t>，</w:t>
      </w:r>
      <w:r w:rsidRPr="00335CA0">
        <w:rPr>
          <w:rFonts w:ascii="Times New Roman" w:hAnsi="Times New Roman"/>
          <w:sz w:val="18"/>
          <w:szCs w:val="18"/>
        </w:rPr>
        <w:t>kzg@chinabluedon.</w:t>
      </w:r>
      <w:proofErr w:type="gramStart"/>
      <w:r w:rsidRPr="00335CA0">
        <w:rPr>
          <w:rFonts w:ascii="Times New Roman" w:hAnsi="Times New Roman"/>
          <w:sz w:val="18"/>
          <w:szCs w:val="18"/>
        </w:rPr>
        <w:t>cn</w:t>
      </w:r>
      <w:r w:rsidRPr="00335CA0" w:rsidDel="00BD07EE">
        <w:rPr>
          <w:rFonts w:ascii="Times New Roman" w:hAnsi="Times New Roman"/>
          <w:sz w:val="18"/>
          <w:szCs w:val="18"/>
        </w:rPr>
        <w:t xml:space="preserve"> </w:t>
      </w:r>
      <w:r w:rsidRPr="00335CA0">
        <w:rPr>
          <w:rFonts w:ascii="Times New Roman" w:hAnsi="Times New Roman"/>
          <w:sz w:val="18"/>
          <w:szCs w:val="18"/>
        </w:rPr>
        <w:t>;</w:t>
      </w:r>
      <w:proofErr w:type="gramEnd"/>
    </w:p>
    <w:p w14:paraId="0F499061" w14:textId="77777777" w:rsidR="008B509E" w:rsidRPr="00335CA0" w:rsidRDefault="008B509E" w:rsidP="008B509E">
      <w:pPr>
        <w:rPr>
          <w:rFonts w:ascii="Times New Roman" w:hAnsi="Times New Roman"/>
          <w:sz w:val="18"/>
          <w:szCs w:val="18"/>
        </w:rPr>
      </w:pPr>
      <w:r w:rsidRPr="00335CA0">
        <w:rPr>
          <w:rFonts w:ascii="Times New Roman" w:hAnsi="Times New Roman" w:cs="宋体" w:hint="eastAsia"/>
          <w:sz w:val="18"/>
          <w:szCs w:val="18"/>
        </w:rPr>
        <w:t>作者</w:t>
      </w:r>
      <w:r w:rsidRPr="00335CA0">
        <w:rPr>
          <w:rFonts w:ascii="Times New Roman" w:hAnsi="Times New Roman"/>
          <w:sz w:val="18"/>
          <w:szCs w:val="18"/>
        </w:rPr>
        <w:t>2</w:t>
      </w:r>
      <w:r w:rsidRPr="00335CA0">
        <w:rPr>
          <w:rFonts w:ascii="Times New Roman" w:hAnsi="Times New Roman" w:cs="宋体" w:hint="eastAsia"/>
          <w:sz w:val="18"/>
          <w:szCs w:val="18"/>
        </w:rPr>
        <w:t>：王凤娇（</w:t>
      </w:r>
      <w:r w:rsidRPr="00335CA0">
        <w:rPr>
          <w:rFonts w:ascii="Times New Roman" w:hAnsi="Times New Roman"/>
          <w:sz w:val="18"/>
          <w:szCs w:val="18"/>
        </w:rPr>
        <w:t>1992</w:t>
      </w:r>
      <w:r w:rsidRPr="00335CA0">
        <w:rPr>
          <w:rFonts w:ascii="Times New Roman" w:hAnsi="Times New Roman" w:cs="宋体" w:hint="eastAsia"/>
          <w:sz w:val="18"/>
          <w:szCs w:val="18"/>
        </w:rPr>
        <w:t>－至今），女，中国云南·大理，研究员，学士学位，研究方向：信息安全，广州信息港，邮编：</w:t>
      </w:r>
      <w:r w:rsidRPr="00335CA0">
        <w:rPr>
          <w:rFonts w:ascii="Times New Roman" w:hAnsi="Times New Roman"/>
          <w:sz w:val="18"/>
          <w:szCs w:val="18"/>
        </w:rPr>
        <w:t>510500</w:t>
      </w:r>
      <w:r w:rsidRPr="00335CA0">
        <w:rPr>
          <w:rFonts w:ascii="Times New Roman" w:hAnsi="Times New Roman" w:cs="宋体" w:hint="eastAsia"/>
          <w:sz w:val="18"/>
          <w:szCs w:val="18"/>
        </w:rPr>
        <w:t>，电话：</w:t>
      </w:r>
      <w:r w:rsidRPr="00335CA0">
        <w:rPr>
          <w:rFonts w:ascii="Times New Roman" w:hAnsi="Times New Roman"/>
          <w:sz w:val="18"/>
          <w:szCs w:val="18"/>
        </w:rPr>
        <w:t>15602209397</w:t>
      </w:r>
      <w:r w:rsidRPr="00335CA0">
        <w:rPr>
          <w:rFonts w:ascii="Times New Roman" w:hAnsi="Times New Roman" w:cs="宋体" w:hint="eastAsia"/>
          <w:sz w:val="18"/>
          <w:szCs w:val="18"/>
        </w:rPr>
        <w:t>，</w:t>
      </w:r>
      <w:hyperlink r:id="rId17" w:history="1">
        <w:r w:rsidRPr="00335CA0">
          <w:rPr>
            <w:rFonts w:ascii="Times New Roman" w:hAnsi="Times New Roman"/>
            <w:sz w:val="18"/>
            <w:szCs w:val="18"/>
          </w:rPr>
          <w:t>yonahwang@foxmail.com</w:t>
        </w:r>
      </w:hyperlink>
      <w:r w:rsidRPr="00335CA0">
        <w:rPr>
          <w:rFonts w:ascii="Times New Roman" w:hAnsi="Times New Roman"/>
          <w:sz w:val="18"/>
          <w:szCs w:val="18"/>
        </w:rPr>
        <w:t>;</w:t>
      </w:r>
    </w:p>
    <w:p w14:paraId="14349A21" w14:textId="77777777" w:rsidR="008B509E" w:rsidRPr="00335CA0" w:rsidRDefault="008B509E" w:rsidP="008B509E">
      <w:pPr>
        <w:rPr>
          <w:rFonts w:ascii="Times New Roman" w:hAnsi="Times New Roman"/>
          <w:sz w:val="18"/>
          <w:szCs w:val="18"/>
        </w:rPr>
      </w:pPr>
      <w:r w:rsidRPr="00335CA0">
        <w:rPr>
          <w:rFonts w:ascii="Times New Roman" w:hAnsi="Times New Roman" w:cs="宋体" w:hint="eastAsia"/>
          <w:sz w:val="18"/>
          <w:szCs w:val="18"/>
        </w:rPr>
        <w:t>作者</w:t>
      </w:r>
      <w:r w:rsidRPr="00335CA0">
        <w:rPr>
          <w:rFonts w:ascii="Times New Roman" w:hAnsi="Times New Roman"/>
          <w:sz w:val="18"/>
          <w:szCs w:val="18"/>
        </w:rPr>
        <w:t>3</w:t>
      </w:r>
      <w:r w:rsidRPr="00335CA0">
        <w:rPr>
          <w:rFonts w:ascii="Times New Roman" w:hAnsi="Times New Roman" w:cs="宋体" w:hint="eastAsia"/>
          <w:sz w:val="18"/>
          <w:szCs w:val="18"/>
        </w:rPr>
        <w:t>：江纬（</w:t>
      </w:r>
      <w:r w:rsidRPr="00335CA0">
        <w:rPr>
          <w:rFonts w:ascii="Times New Roman" w:hAnsi="Times New Roman"/>
          <w:sz w:val="18"/>
          <w:szCs w:val="18"/>
        </w:rPr>
        <w:t>1986</w:t>
      </w:r>
      <w:r w:rsidRPr="00335CA0">
        <w:rPr>
          <w:rFonts w:ascii="Times New Roman" w:hAnsi="Times New Roman" w:cs="宋体" w:hint="eastAsia"/>
          <w:sz w:val="18"/>
          <w:szCs w:val="18"/>
        </w:rPr>
        <w:t>－至今</w:t>
      </w:r>
      <w:r w:rsidRPr="00335CA0">
        <w:rPr>
          <w:rFonts w:ascii="Times New Roman" w:hAnsi="Times New Roman"/>
          <w:sz w:val="18"/>
          <w:szCs w:val="18"/>
        </w:rPr>
        <w:t xml:space="preserve"> </w:t>
      </w:r>
      <w:r w:rsidRPr="00335CA0">
        <w:rPr>
          <w:rFonts w:ascii="Times New Roman" w:hAnsi="Times New Roman" w:cs="宋体" w:hint="eastAsia"/>
          <w:sz w:val="18"/>
          <w:szCs w:val="18"/>
        </w:rPr>
        <w:t>），男，广东·广州，研究员，硕士学位，研究方向：信息安全，广州信息港，手机：</w:t>
      </w:r>
      <w:r w:rsidRPr="00335CA0">
        <w:rPr>
          <w:rFonts w:ascii="Times New Roman" w:hAnsi="Times New Roman"/>
          <w:sz w:val="18"/>
          <w:szCs w:val="18"/>
        </w:rPr>
        <w:t>18802014980</w:t>
      </w:r>
      <w:r w:rsidRPr="00335CA0">
        <w:rPr>
          <w:rFonts w:ascii="Times New Roman" w:hAnsi="Times New Roman" w:cs="宋体" w:hint="eastAsia"/>
          <w:sz w:val="18"/>
          <w:szCs w:val="18"/>
        </w:rPr>
        <w:t>，</w:t>
      </w:r>
      <w:hyperlink r:id="rId18" w:history="1">
        <w:r w:rsidRPr="00335CA0">
          <w:rPr>
            <w:rFonts w:ascii="Times New Roman" w:hAnsi="Times New Roman"/>
            <w:sz w:val="18"/>
            <w:szCs w:val="18"/>
          </w:rPr>
          <w:t>weijiang2009@gmail.com</w:t>
        </w:r>
      </w:hyperlink>
      <w:r w:rsidRPr="00335CA0">
        <w:rPr>
          <w:rFonts w:ascii="Times New Roman" w:hAnsi="Times New Roman" w:cs="宋体" w:hint="eastAsia"/>
          <w:sz w:val="18"/>
          <w:szCs w:val="18"/>
        </w:rPr>
        <w:t>；</w:t>
      </w:r>
    </w:p>
    <w:p w14:paraId="4109A301" w14:textId="77777777" w:rsidR="008B509E" w:rsidRPr="00335CA0" w:rsidRDefault="008B509E" w:rsidP="008B509E">
      <w:pPr>
        <w:rPr>
          <w:rFonts w:ascii="Times New Roman" w:hAnsi="Times New Roman"/>
          <w:sz w:val="18"/>
          <w:szCs w:val="18"/>
        </w:rPr>
      </w:pPr>
      <w:r w:rsidRPr="00335CA0">
        <w:rPr>
          <w:rFonts w:ascii="Times New Roman" w:hAnsi="Times New Roman" w:cs="宋体" w:hint="eastAsia"/>
          <w:sz w:val="18"/>
          <w:szCs w:val="18"/>
        </w:rPr>
        <w:t>作者</w:t>
      </w:r>
      <w:r w:rsidRPr="00335CA0">
        <w:rPr>
          <w:rFonts w:ascii="Times New Roman" w:hAnsi="Times New Roman"/>
          <w:sz w:val="18"/>
          <w:szCs w:val="18"/>
        </w:rPr>
        <w:t>4</w:t>
      </w:r>
      <w:r w:rsidRPr="00335CA0">
        <w:rPr>
          <w:rFonts w:ascii="Times New Roman" w:hAnsi="Times New Roman" w:cs="宋体" w:hint="eastAsia"/>
          <w:sz w:val="18"/>
          <w:szCs w:val="18"/>
        </w:rPr>
        <w:t>：杨育斌（</w:t>
      </w:r>
      <w:r w:rsidRPr="00335CA0">
        <w:rPr>
          <w:rFonts w:ascii="Times New Roman" w:hAnsi="Times New Roman"/>
          <w:sz w:val="18"/>
          <w:szCs w:val="18"/>
        </w:rPr>
        <w:t>1974</w:t>
      </w:r>
      <w:r w:rsidRPr="00335CA0">
        <w:rPr>
          <w:rFonts w:ascii="Times New Roman" w:hAnsi="Times New Roman" w:cs="宋体" w:hint="eastAsia"/>
          <w:sz w:val="18"/>
          <w:szCs w:val="18"/>
        </w:rPr>
        <w:t>－至今），男，广东·广州，高级工程师，博士，研究方向：信息安全、云计算、移动互联网、网络应急体系，广州信息港，手机：</w:t>
      </w:r>
      <w:r w:rsidRPr="00335CA0">
        <w:rPr>
          <w:rFonts w:ascii="Times New Roman" w:hAnsi="Times New Roman"/>
          <w:sz w:val="18"/>
          <w:szCs w:val="18"/>
        </w:rPr>
        <w:t>139 2601 3338</w:t>
      </w:r>
      <w:r w:rsidRPr="00335CA0">
        <w:rPr>
          <w:rFonts w:ascii="Times New Roman" w:hAnsi="Times New Roman" w:cs="宋体" w:hint="eastAsia"/>
          <w:sz w:val="18"/>
          <w:szCs w:val="18"/>
        </w:rPr>
        <w:t>，电话：（</w:t>
      </w:r>
      <w:r w:rsidRPr="00335CA0">
        <w:rPr>
          <w:rFonts w:ascii="Times New Roman" w:hAnsi="Times New Roman"/>
          <w:sz w:val="18"/>
          <w:szCs w:val="18"/>
        </w:rPr>
        <w:t>86-20</w:t>
      </w:r>
      <w:r w:rsidRPr="00335CA0">
        <w:rPr>
          <w:rFonts w:ascii="Times New Roman" w:hAnsi="Times New Roman" w:cs="宋体" w:hint="eastAsia"/>
          <w:sz w:val="18"/>
          <w:szCs w:val="18"/>
        </w:rPr>
        <w:t>）</w:t>
      </w:r>
      <w:r w:rsidRPr="00335CA0">
        <w:rPr>
          <w:rFonts w:ascii="Times New Roman" w:hAnsi="Times New Roman"/>
          <w:sz w:val="18"/>
          <w:szCs w:val="18"/>
        </w:rPr>
        <w:t>85526663</w:t>
      </w:r>
      <w:r w:rsidRPr="00335CA0">
        <w:rPr>
          <w:rFonts w:ascii="Times New Roman" w:hAnsi="Times New Roman" w:cs="宋体" w:hint="eastAsia"/>
          <w:sz w:val="18"/>
          <w:szCs w:val="18"/>
        </w:rPr>
        <w:t>，</w:t>
      </w:r>
      <w:r w:rsidRPr="00335CA0">
        <w:rPr>
          <w:rFonts w:ascii="Times New Roman" w:hAnsi="Times New Roman"/>
          <w:sz w:val="18"/>
          <w:szCs w:val="18"/>
        </w:rPr>
        <w:t>Email: yyb@chinabluedon.cn</w:t>
      </w:r>
      <w:r w:rsidRPr="00335CA0">
        <w:rPr>
          <w:rFonts w:ascii="Times New Roman" w:hAnsi="Times New Roman" w:cs="宋体" w:hint="eastAsia"/>
          <w:sz w:val="18"/>
          <w:szCs w:val="18"/>
        </w:rPr>
        <w:t>。</w:t>
      </w:r>
    </w:p>
    <w:p w14:paraId="5D810628" w14:textId="142C6301" w:rsidR="008B509E" w:rsidRPr="00335CA0" w:rsidRDefault="008B509E" w:rsidP="003D1DB4">
      <w:pPr>
        <w:tabs>
          <w:tab w:val="left" w:pos="220"/>
          <w:tab w:val="left" w:pos="720"/>
        </w:tabs>
        <w:autoSpaceDE w:val="0"/>
        <w:autoSpaceDN w:val="0"/>
        <w:adjustRightInd w:val="0"/>
        <w:spacing w:after="240" w:line="260" w:lineRule="atLeast"/>
        <w:jc w:val="left"/>
        <w:rPr>
          <w:rFonts w:ascii="Times New Roman" w:hAnsi="Times New Roman" w:cs="Times"/>
          <w:color w:val="000000"/>
          <w:kern w:val="0"/>
          <w:sz w:val="20"/>
          <w:szCs w:val="20"/>
        </w:rPr>
      </w:pPr>
    </w:p>
    <w:p w14:paraId="05DECA19" w14:textId="77777777" w:rsidR="008B509E" w:rsidRPr="00335CA0" w:rsidRDefault="008B509E" w:rsidP="003D1DB4">
      <w:pPr>
        <w:tabs>
          <w:tab w:val="left" w:pos="220"/>
          <w:tab w:val="left" w:pos="720"/>
        </w:tabs>
        <w:autoSpaceDE w:val="0"/>
        <w:autoSpaceDN w:val="0"/>
        <w:adjustRightInd w:val="0"/>
        <w:spacing w:after="240" w:line="260" w:lineRule="atLeast"/>
        <w:jc w:val="left"/>
        <w:rPr>
          <w:rFonts w:ascii="Times New Roman" w:hAnsi="Times New Roman" w:cs="Times"/>
          <w:color w:val="000000"/>
          <w:kern w:val="0"/>
          <w:sz w:val="20"/>
          <w:szCs w:val="20"/>
        </w:rPr>
      </w:pPr>
    </w:p>
    <w:sectPr w:rsidR="008B509E" w:rsidRPr="00335CA0">
      <w:footerReference w:type="even" r:id="rId19"/>
      <w:footerReference w:type="default" r:id="rId20"/>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nhy" w:date="2018-09-10T15:09:00Z" w:initials="p">
    <w:p w14:paraId="52E93619" w14:textId="77777777" w:rsidR="00E53920" w:rsidRDefault="00E53920" w:rsidP="008B509E">
      <w:pPr>
        <w:pStyle w:val="aa"/>
      </w:pPr>
      <w:r>
        <w:rPr>
          <w:rStyle w:val="a9"/>
        </w:rPr>
        <w:annotationRef/>
      </w:r>
      <w:r>
        <w:rPr>
          <w:rFonts w:hint="eastAsia"/>
        </w:rPr>
        <w:t>核实</w:t>
      </w:r>
    </w:p>
  </w:comment>
  <w:comment w:id="1" w:author="panhy" w:date="2018-09-10T16:16:00Z" w:initials="p">
    <w:p w14:paraId="57CD4AB3" w14:textId="77777777" w:rsidR="00E53920" w:rsidRDefault="00E53920" w:rsidP="008B509E">
      <w:pPr>
        <w:pStyle w:val="aa"/>
      </w:pPr>
      <w:r>
        <w:rPr>
          <w:rStyle w:val="a9"/>
        </w:rPr>
        <w:annotationRef/>
      </w:r>
      <w:r>
        <w:rPr>
          <w:rFonts w:hint="eastAsia"/>
        </w:rPr>
        <w:t>核实</w:t>
      </w:r>
    </w:p>
  </w:comment>
  <w:comment w:id="5" w:author="panhy" w:date="2018-09-13T11:18:00Z" w:initials="p">
    <w:p w14:paraId="658CB1BE" w14:textId="77777777" w:rsidR="00E53920" w:rsidRDefault="00E53920" w:rsidP="00184553">
      <w:pPr>
        <w:pStyle w:val="aa"/>
      </w:pPr>
      <w:r>
        <w:rPr>
          <w:rStyle w:val="a9"/>
        </w:rPr>
        <w:annotationRef/>
      </w:r>
    </w:p>
  </w:comment>
  <w:comment w:id="6" w:author="panhy" w:date="2018-09-13T11:18:00Z" w:initials="p">
    <w:p w14:paraId="26F8CDD0" w14:textId="31FC5EDC" w:rsidR="00E53920" w:rsidRDefault="00E53920">
      <w:pPr>
        <w:pStyle w:val="aa"/>
      </w:pPr>
      <w:r>
        <w:rPr>
          <w:rStyle w:val="a9"/>
        </w:rPr>
        <w:annotationRef/>
      </w:r>
    </w:p>
  </w:comment>
  <w:comment w:id="11" w:author="panhy" w:date="2018-09-13T13:17:00Z" w:initials="p">
    <w:p w14:paraId="18A771FB" w14:textId="099E4F12" w:rsidR="00E53920" w:rsidRDefault="00E53920">
      <w:pPr>
        <w:pStyle w:val="aa"/>
      </w:pPr>
      <w:bookmarkStart w:id="12" w:name="_GoBack"/>
      <w:bookmarkEnd w:id="12"/>
      <w:r>
        <w:rPr>
          <w:rStyle w:val="a9"/>
        </w:rPr>
        <w:annotationRef/>
      </w:r>
      <w:r>
        <w:rPr>
          <w:rFonts w:hint="eastAsia"/>
        </w:rPr>
        <w:t>并未</w:t>
      </w:r>
      <w:r>
        <w:t>在表</w:t>
      </w:r>
      <w:r>
        <w:rPr>
          <w:rFonts w:hint="eastAsia"/>
        </w:rPr>
        <w:t>1</w:t>
      </w:r>
      <w:r>
        <w:rPr>
          <w:rFonts w:hint="eastAsia"/>
        </w:rPr>
        <w:t>中</w:t>
      </w:r>
    </w:p>
  </w:comment>
  <w:comment w:id="16" w:author="panhy" w:date="2018-09-13T13:30:00Z" w:initials="p">
    <w:p w14:paraId="479B021B" w14:textId="6D4A8BBD" w:rsidR="00E53920" w:rsidRDefault="00E53920">
      <w:pPr>
        <w:pStyle w:val="aa"/>
      </w:pPr>
      <w:r>
        <w:rPr>
          <w:rStyle w:val="a9"/>
        </w:rPr>
        <w:annotationRef/>
      </w:r>
      <w:r>
        <w:rPr>
          <w:rFonts w:hint="eastAsia"/>
        </w:rPr>
        <w:t>Visio</w:t>
      </w:r>
      <w:r>
        <w:t>，中文</w:t>
      </w:r>
    </w:p>
  </w:comment>
  <w:comment w:id="19" w:author="panhy" w:date="2018-09-13T13:37:00Z" w:initials="p">
    <w:p w14:paraId="730FCC61" w14:textId="19AAE2DD" w:rsidR="00E53920" w:rsidRDefault="00E53920">
      <w:pPr>
        <w:pStyle w:val="aa"/>
      </w:pPr>
      <w:r>
        <w:rPr>
          <w:rStyle w:val="a9"/>
        </w:rPr>
        <w:annotationRef/>
      </w:r>
      <w:r>
        <w:rPr>
          <w:rFonts w:hint="eastAsia"/>
        </w:rPr>
        <w:t>纵坐标</w:t>
      </w:r>
      <w:r>
        <w:t>及单位</w:t>
      </w:r>
    </w:p>
  </w:comment>
  <w:comment w:id="20" w:author="panhy" w:date="2018-09-13T13:40:00Z" w:initials="p">
    <w:p w14:paraId="167203EE" w14:textId="77777777" w:rsidR="00E53920" w:rsidRDefault="00E53920" w:rsidP="0039723C">
      <w:pPr>
        <w:pStyle w:val="aa"/>
      </w:pPr>
      <w:r>
        <w:rPr>
          <w:rStyle w:val="a9"/>
        </w:rPr>
        <w:annotationRef/>
      </w:r>
      <w:r>
        <w:rPr>
          <w:rFonts w:hint="eastAsia"/>
        </w:rPr>
        <w:t>啥意思</w:t>
      </w:r>
    </w:p>
  </w:comment>
  <w:comment w:id="21" w:author="panhy" w:date="2018-09-13T13:45:00Z" w:initials="p">
    <w:p w14:paraId="2F0D9156" w14:textId="77777777" w:rsidR="00E53920" w:rsidRDefault="00E53920" w:rsidP="0039723C">
      <w:pPr>
        <w:pStyle w:val="aa"/>
      </w:pPr>
      <w:r>
        <w:rPr>
          <w:rStyle w:val="a9"/>
        </w:rPr>
        <w:annotationRef/>
      </w:r>
    </w:p>
  </w:comment>
  <w:comment w:id="22" w:author="panhy" w:date="2018-09-13T13:42:00Z" w:initials="p">
    <w:p w14:paraId="368D5BD9" w14:textId="77777777" w:rsidR="00E53920" w:rsidRDefault="00E53920" w:rsidP="0039723C">
      <w:pPr>
        <w:pStyle w:val="aa"/>
      </w:pPr>
      <w:r>
        <w:rPr>
          <w:rStyle w:val="a9"/>
        </w:rPr>
        <w:annotationRef/>
      </w:r>
      <w:r>
        <w:rPr>
          <w:rFonts w:hint="eastAsia"/>
        </w:rPr>
        <w:t>样本</w:t>
      </w:r>
      <w:r>
        <w:t>、</w:t>
      </w:r>
      <w:r>
        <w:t>PDF</w:t>
      </w:r>
      <w:r>
        <w:t>样本、</w:t>
      </w:r>
      <w:r>
        <w:t>PDF</w:t>
      </w:r>
      <w:r>
        <w:t>文件，统一</w:t>
      </w:r>
    </w:p>
  </w:comment>
  <w:comment w:id="23" w:author="panhy" w:date="2018-09-13T13:45:00Z" w:initials="p">
    <w:p w14:paraId="680951DF" w14:textId="77777777" w:rsidR="00E53920" w:rsidRDefault="00E53920" w:rsidP="0039723C">
      <w:pPr>
        <w:pStyle w:val="aa"/>
      </w:pPr>
      <w:r>
        <w:rPr>
          <w:rStyle w:val="a9"/>
        </w:rPr>
        <w:annotationRef/>
      </w:r>
    </w:p>
  </w:comment>
  <w:comment w:id="24" w:author="panhy" w:date="2018-09-13T13:52:00Z" w:initials="p">
    <w:p w14:paraId="786B5B7C" w14:textId="50B20CE2" w:rsidR="00E53920" w:rsidRDefault="00E53920">
      <w:pPr>
        <w:pStyle w:val="aa"/>
      </w:pPr>
      <w:r>
        <w:rPr>
          <w:rStyle w:val="a9"/>
        </w:rPr>
        <w:annotationRef/>
      </w:r>
      <w:r>
        <w:rPr>
          <w:rFonts w:hint="eastAsia"/>
        </w:rPr>
        <w:t>中文</w:t>
      </w:r>
    </w:p>
  </w:comment>
  <w:comment w:id="25" w:author="panhy" w:date="2018-09-13T14:13:00Z" w:initials="p">
    <w:p w14:paraId="08642AB2" w14:textId="05C69BED" w:rsidR="00E53920" w:rsidRDefault="00E53920">
      <w:pPr>
        <w:pStyle w:val="aa"/>
      </w:pPr>
      <w:r>
        <w:rPr>
          <w:rStyle w:val="a9"/>
        </w:rPr>
        <w:annotationRef/>
      </w:r>
    </w:p>
  </w:comment>
  <w:comment w:id="26" w:author="panhy" w:date="2018-09-13T15:12:00Z" w:initials="p">
    <w:p w14:paraId="21A62CFA" w14:textId="4DAB7775" w:rsidR="00E53920" w:rsidRDefault="00E53920">
      <w:pPr>
        <w:pStyle w:val="aa"/>
      </w:pPr>
      <w:r>
        <w:rPr>
          <w:rStyle w:val="a9"/>
        </w:rPr>
        <w:annotationRef/>
      </w:r>
      <w:r>
        <w:rPr>
          <w:rFonts w:hint="eastAsia"/>
        </w:rPr>
        <w:t>Visio</w:t>
      </w:r>
      <w:r>
        <w:t>，中文</w:t>
      </w:r>
    </w:p>
  </w:comment>
  <w:comment w:id="27" w:author="panhy" w:date="2018-09-13T14:17:00Z" w:initials="p">
    <w:p w14:paraId="5551608E" w14:textId="2DF21715" w:rsidR="00E53920" w:rsidRDefault="00E53920">
      <w:pPr>
        <w:pStyle w:val="aa"/>
      </w:pPr>
      <w:r>
        <w:rPr>
          <w:rStyle w:val="a9"/>
        </w:rPr>
        <w:annotationRef/>
      </w:r>
    </w:p>
  </w:comment>
  <w:comment w:id="28" w:author="panhy" w:date="2018-09-13T14:18:00Z" w:initials="p">
    <w:p w14:paraId="101A0267" w14:textId="50DAE2D0" w:rsidR="00E53920" w:rsidRDefault="00E53920">
      <w:pPr>
        <w:pStyle w:val="aa"/>
      </w:pPr>
      <w:r>
        <w:rPr>
          <w:rStyle w:val="a9"/>
        </w:rPr>
        <w:annotationRef/>
      </w:r>
    </w:p>
  </w:comment>
  <w:comment w:id="29" w:author="panhy" w:date="2018-09-13T14:21:00Z" w:initials="p">
    <w:p w14:paraId="650D1945" w14:textId="428F5D6F" w:rsidR="00E53920" w:rsidRDefault="00E53920">
      <w:pPr>
        <w:pStyle w:val="aa"/>
      </w:pPr>
      <w:r>
        <w:rPr>
          <w:rStyle w:val="a9"/>
        </w:rPr>
        <w:annotationRef/>
      </w:r>
    </w:p>
  </w:comment>
  <w:comment w:id="30" w:author="panhy" w:date="2018-09-13T14:42:00Z" w:initials="p">
    <w:p w14:paraId="20B09DAC" w14:textId="329D8C07" w:rsidR="00E53920" w:rsidRDefault="00E53920">
      <w:pPr>
        <w:pStyle w:val="aa"/>
      </w:pPr>
      <w:r>
        <w:rPr>
          <w:rStyle w:val="a9"/>
        </w:rPr>
        <w:annotationRef/>
      </w:r>
    </w:p>
  </w:comment>
  <w:comment w:id="31" w:author="panhy" w:date="2018-09-13T14:42:00Z" w:initials="p">
    <w:p w14:paraId="2A87D429" w14:textId="77777777" w:rsidR="00E53920" w:rsidRDefault="00E53920">
      <w:pPr>
        <w:pStyle w:val="aa"/>
      </w:pPr>
      <w:r>
        <w:rPr>
          <w:rStyle w:val="a9"/>
        </w:rPr>
        <w:annotationRef/>
      </w:r>
      <w:r>
        <w:rPr>
          <w:rFonts w:hint="eastAsia"/>
        </w:rPr>
        <w:t>1</w:t>
      </w:r>
      <w:r>
        <w:rPr>
          <w:rFonts w:hint="eastAsia"/>
        </w:rPr>
        <w:t>、</w:t>
      </w:r>
      <w:r>
        <w:t>什么意思</w:t>
      </w:r>
    </w:p>
    <w:p w14:paraId="64CB091C" w14:textId="000FC2C8" w:rsidR="00E53920" w:rsidRDefault="00E53920">
      <w:pPr>
        <w:pStyle w:val="aa"/>
      </w:pPr>
      <w:r>
        <w:rPr>
          <w:rFonts w:hint="eastAsia"/>
        </w:rPr>
        <w:t>2/</w:t>
      </w:r>
      <w:proofErr w:type="gramStart"/>
      <w:r>
        <w:rPr>
          <w:rFonts w:hint="eastAsia"/>
        </w:rPr>
        <w:t>60  61</w:t>
      </w:r>
      <w:proofErr w:type="gramEnd"/>
    </w:p>
  </w:comment>
  <w:comment w:id="32" w:author="panhy" w:date="2018-09-13T14:48:00Z" w:initials="p">
    <w:p w14:paraId="3A55135E" w14:textId="6CD4CF0B" w:rsidR="00E53920" w:rsidRDefault="00E53920">
      <w:pPr>
        <w:pStyle w:val="aa"/>
      </w:pPr>
      <w:r>
        <w:rPr>
          <w:rStyle w:val="a9"/>
        </w:rPr>
        <w:annotationRef/>
      </w:r>
    </w:p>
  </w:comment>
  <w:comment w:id="33" w:author="panhy" w:date="2018-09-13T15:15:00Z" w:initials="p">
    <w:p w14:paraId="301B3696" w14:textId="413C3333" w:rsidR="00E53920" w:rsidRDefault="00E53920">
      <w:pPr>
        <w:pStyle w:val="aa"/>
      </w:pPr>
      <w:r>
        <w:rPr>
          <w:rStyle w:val="a9"/>
        </w:rPr>
        <w:annotationRef/>
      </w:r>
      <w:r>
        <w:rPr>
          <w:rFonts w:hint="eastAsia"/>
        </w:rPr>
        <w:t>横坐标</w:t>
      </w:r>
      <w:r>
        <w:t>及单位</w:t>
      </w:r>
    </w:p>
  </w:comment>
  <w:comment w:id="34" w:author="panhy" w:date="2018-09-13T15:29:00Z" w:initials="p">
    <w:p w14:paraId="2CB96892" w14:textId="0F1E1192" w:rsidR="00E53920" w:rsidRDefault="00E53920">
      <w:pPr>
        <w:pStyle w:val="aa"/>
      </w:pPr>
      <w:r>
        <w:rPr>
          <w:rStyle w:val="a9"/>
        </w:rPr>
        <w:annotationRef/>
      </w:r>
      <w:r>
        <w:rPr>
          <w:rFonts w:hint="eastAsia"/>
        </w:rPr>
        <w:t>横坐标</w:t>
      </w:r>
      <w:r>
        <w:t>单位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93619" w15:done="0"/>
  <w15:commentEx w15:paraId="57CD4AB3" w15:done="0"/>
  <w15:commentEx w15:paraId="658CB1BE" w15:done="0"/>
  <w15:commentEx w15:paraId="26F8CDD0" w15:done="0"/>
  <w15:commentEx w15:paraId="18A771FB" w15:done="0"/>
  <w15:commentEx w15:paraId="479B021B" w15:done="0"/>
  <w15:commentEx w15:paraId="730FCC61" w15:done="0"/>
  <w15:commentEx w15:paraId="167203EE" w15:done="0"/>
  <w15:commentEx w15:paraId="2F0D9156" w15:done="0"/>
  <w15:commentEx w15:paraId="368D5BD9" w15:done="0"/>
  <w15:commentEx w15:paraId="680951DF" w15:done="0"/>
  <w15:commentEx w15:paraId="786B5B7C" w15:done="0"/>
  <w15:commentEx w15:paraId="08642AB2" w15:done="0"/>
  <w15:commentEx w15:paraId="21A62CFA" w15:done="0"/>
  <w15:commentEx w15:paraId="5551608E" w15:done="0"/>
  <w15:commentEx w15:paraId="101A0267" w15:done="0"/>
  <w15:commentEx w15:paraId="650D1945" w15:done="0"/>
  <w15:commentEx w15:paraId="20B09DAC" w15:done="0"/>
  <w15:commentEx w15:paraId="64CB091C" w15:done="0"/>
  <w15:commentEx w15:paraId="3A55135E" w15:done="0"/>
  <w15:commentEx w15:paraId="301B3696" w15:done="0"/>
  <w15:commentEx w15:paraId="2CB968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0D79D" w14:textId="77777777" w:rsidR="000F7952" w:rsidRDefault="000F7952" w:rsidP="00821932">
      <w:r>
        <w:separator/>
      </w:r>
    </w:p>
  </w:endnote>
  <w:endnote w:type="continuationSeparator" w:id="0">
    <w:p w14:paraId="002AF413" w14:textId="77777777" w:rsidR="000F7952" w:rsidRDefault="000F7952" w:rsidP="00821932">
      <w:r>
        <w:continuationSeparator/>
      </w:r>
    </w:p>
  </w:endnote>
  <w:endnote w:type="continuationNotice" w:id="1">
    <w:p w14:paraId="220ACF0D" w14:textId="77777777" w:rsidR="000F7952" w:rsidRDefault="000F7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E53920" w:rsidRDefault="00E53920"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E53920" w:rsidRDefault="00E53920"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5035165D" w:rsidR="00E53920" w:rsidRDefault="00E53920"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459BC">
      <w:rPr>
        <w:rStyle w:val="a6"/>
        <w:noProof/>
      </w:rPr>
      <w:t>12</w:t>
    </w:r>
    <w:r>
      <w:rPr>
        <w:rStyle w:val="a6"/>
      </w:rPr>
      <w:fldChar w:fldCharType="end"/>
    </w:r>
  </w:p>
  <w:p w14:paraId="112B9943" w14:textId="77777777" w:rsidR="00E53920" w:rsidRDefault="00E53920"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BC498" w14:textId="77777777" w:rsidR="000F7952" w:rsidRDefault="000F7952" w:rsidP="00821932">
      <w:r>
        <w:separator/>
      </w:r>
    </w:p>
  </w:footnote>
  <w:footnote w:type="continuationSeparator" w:id="0">
    <w:p w14:paraId="703EF9C4" w14:textId="77777777" w:rsidR="000F7952" w:rsidRDefault="000F7952" w:rsidP="00821932">
      <w:r>
        <w:continuationSeparator/>
      </w:r>
    </w:p>
  </w:footnote>
  <w:footnote w:type="continuationNotice" w:id="1">
    <w:p w14:paraId="27018CA3" w14:textId="77777777" w:rsidR="000F7952" w:rsidRDefault="000F7952"/>
  </w:footnote>
  <w:footnote w:id="2">
    <w:p w14:paraId="030F259A" w14:textId="77777777" w:rsidR="00E53920" w:rsidRPr="00116145" w:rsidRDefault="00E53920" w:rsidP="008B509E">
      <w:pPr>
        <w:pStyle w:val="af"/>
        <w:rPr>
          <w:rFonts w:ascii="Times New Roman" w:hAnsi="Times New Roman"/>
        </w:rPr>
      </w:pPr>
      <w:r w:rsidRPr="00116145">
        <w:rPr>
          <w:rFonts w:ascii="Times New Roman" w:hAnsi="Times New Roman" w:hint="eastAsia"/>
        </w:rPr>
        <w:t>收稿日期：</w:t>
      </w:r>
      <w:r w:rsidRPr="00116145">
        <w:rPr>
          <w:rFonts w:ascii="Times New Roman" w:hAnsi="Times New Roman" w:hint="eastAsia"/>
        </w:rPr>
        <w:t>2018-7-17</w:t>
      </w:r>
    </w:p>
    <w:p w14:paraId="77223FFC" w14:textId="128B5E14" w:rsidR="00E53920" w:rsidRPr="00116145" w:rsidRDefault="00E53920" w:rsidP="008B509E">
      <w:pPr>
        <w:pStyle w:val="af"/>
        <w:rPr>
          <w:rFonts w:ascii="Times New Roman" w:hAnsi="Times New Roman"/>
        </w:rPr>
      </w:pPr>
      <w:r w:rsidRPr="00116145">
        <w:rPr>
          <w:rFonts w:ascii="Times New Roman" w:hAnsi="Times New Roman" w:hint="eastAsia"/>
        </w:rPr>
        <w:t>作者简介：柯宗贵（</w:t>
      </w:r>
      <w:r w:rsidRPr="00116145">
        <w:rPr>
          <w:rFonts w:ascii="Times New Roman" w:hAnsi="Times New Roman" w:hint="eastAsia"/>
        </w:rPr>
        <w:t>1969</w:t>
      </w:r>
      <w:r w:rsidRPr="00116145">
        <w:rPr>
          <w:rFonts w:ascii="Times New Roman" w:hAnsi="Times New Roman" w:hint="eastAsia"/>
        </w:rPr>
        <w:t>—），男，</w:t>
      </w:r>
      <w:r>
        <w:rPr>
          <w:rFonts w:ascii="Times New Roman" w:hAnsi="Times New Roman" w:hint="eastAsia"/>
          <w:b/>
          <w:color w:val="FF0000"/>
        </w:rPr>
        <w:t>中国·广东</w:t>
      </w:r>
      <w:r w:rsidRPr="00116145">
        <w:rPr>
          <w:rFonts w:ascii="Times New Roman" w:hAnsi="Times New Roman" w:hint="eastAsia"/>
        </w:rPr>
        <w:t>，本科，主要研究方向为信息安全；王凤娇（</w:t>
      </w:r>
      <w:r w:rsidRPr="00116145">
        <w:rPr>
          <w:rFonts w:ascii="Times New Roman" w:hAnsi="Times New Roman" w:hint="eastAsia"/>
        </w:rPr>
        <w:t>1992</w:t>
      </w:r>
      <w:r w:rsidRPr="00116145">
        <w:rPr>
          <w:rFonts w:ascii="Times New Roman" w:hAnsi="Times New Roman" w:hint="eastAsia"/>
        </w:rPr>
        <w:t>—），女，云南，研究员，本科，主要研究方向为信息安全；江纬（</w:t>
      </w:r>
      <w:r w:rsidRPr="00116145">
        <w:rPr>
          <w:rFonts w:ascii="Times New Roman" w:hAnsi="Times New Roman" w:hint="eastAsia"/>
        </w:rPr>
        <w:t>1986</w:t>
      </w:r>
      <w:r w:rsidRPr="00116145">
        <w:rPr>
          <w:rFonts w:ascii="Times New Roman" w:hAnsi="Times New Roman" w:hint="eastAsia"/>
        </w:rPr>
        <w:t>—），男，广东，研究员，硕士，主要研究方向为信息安全；杨育斌（</w:t>
      </w:r>
      <w:r w:rsidRPr="00116145">
        <w:rPr>
          <w:rFonts w:ascii="Times New Roman" w:hAnsi="Times New Roman" w:hint="eastAsia"/>
        </w:rPr>
        <w:t>1974</w:t>
      </w:r>
      <w:r w:rsidRPr="00116145">
        <w:rPr>
          <w:rFonts w:ascii="Times New Roman" w:hAnsi="Times New Roman" w:hint="eastAsia"/>
        </w:rPr>
        <w:t>—），男，广东，高级工程师，博士，主要研究方向为信息安全、云计算、移动互联网、网络应急体系。</w:t>
      </w:r>
    </w:p>
    <w:p w14:paraId="08CC571A" w14:textId="77FDABD8" w:rsidR="00E53920" w:rsidRPr="00116145" w:rsidRDefault="00E53920" w:rsidP="008B509E">
      <w:pPr>
        <w:pStyle w:val="af"/>
        <w:rPr>
          <w:rFonts w:ascii="Times New Roman" w:hAnsi="Times New Roman"/>
        </w:rPr>
      </w:pPr>
      <w:r w:rsidRPr="00116145">
        <w:rPr>
          <w:rFonts w:ascii="Times New Roman" w:hAnsi="Times New Roman" w:hint="eastAsia"/>
        </w:rPr>
        <w:t>通信作者：王凤娇</w:t>
      </w:r>
      <w:r w:rsidRPr="00116145">
        <w:rPr>
          <w:rFonts w:ascii="Times New Roman" w:hAnsi="Times New Roman" w:hint="eastAsia"/>
        </w:rPr>
        <w:t xml:space="preserve"> yonahwang@foxmail.com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6816C55"/>
    <w:multiLevelType w:val="hybridMultilevel"/>
    <w:tmpl w:val="91922C46"/>
    <w:lvl w:ilvl="0" w:tplc="023AD7B6">
      <w:start w:val="1"/>
      <w:numFmt w:val="decimal"/>
      <w:lvlText w:val="%1."/>
      <w:lvlJc w:val="left"/>
      <w:pPr>
        <w:tabs>
          <w:tab w:val="num" w:pos="780"/>
        </w:tabs>
        <w:ind w:left="780" w:hanging="360"/>
      </w:pPr>
    </w:lvl>
    <w:lvl w:ilvl="1" w:tplc="EBA4787E" w:tentative="1">
      <w:start w:val="1"/>
      <w:numFmt w:val="decimal"/>
      <w:lvlText w:val="%2."/>
      <w:lvlJc w:val="left"/>
      <w:pPr>
        <w:tabs>
          <w:tab w:val="num" w:pos="1500"/>
        </w:tabs>
        <w:ind w:left="1500" w:hanging="360"/>
      </w:pPr>
    </w:lvl>
    <w:lvl w:ilvl="2" w:tplc="F38A90B6" w:tentative="1">
      <w:start w:val="1"/>
      <w:numFmt w:val="decimal"/>
      <w:lvlText w:val="%3."/>
      <w:lvlJc w:val="left"/>
      <w:pPr>
        <w:tabs>
          <w:tab w:val="num" w:pos="2220"/>
        </w:tabs>
        <w:ind w:left="2220" w:hanging="360"/>
      </w:pPr>
    </w:lvl>
    <w:lvl w:ilvl="3" w:tplc="17C0AA2C" w:tentative="1">
      <w:start w:val="1"/>
      <w:numFmt w:val="decimal"/>
      <w:lvlText w:val="%4."/>
      <w:lvlJc w:val="left"/>
      <w:pPr>
        <w:tabs>
          <w:tab w:val="num" w:pos="2940"/>
        </w:tabs>
        <w:ind w:left="2940" w:hanging="360"/>
      </w:pPr>
    </w:lvl>
    <w:lvl w:ilvl="4" w:tplc="CEAAD97A" w:tentative="1">
      <w:start w:val="1"/>
      <w:numFmt w:val="decimal"/>
      <w:lvlText w:val="%5."/>
      <w:lvlJc w:val="left"/>
      <w:pPr>
        <w:tabs>
          <w:tab w:val="num" w:pos="3660"/>
        </w:tabs>
        <w:ind w:left="3660" w:hanging="360"/>
      </w:pPr>
    </w:lvl>
    <w:lvl w:ilvl="5" w:tplc="B406F256" w:tentative="1">
      <w:start w:val="1"/>
      <w:numFmt w:val="decimal"/>
      <w:lvlText w:val="%6."/>
      <w:lvlJc w:val="left"/>
      <w:pPr>
        <w:tabs>
          <w:tab w:val="num" w:pos="4380"/>
        </w:tabs>
        <w:ind w:left="4380" w:hanging="360"/>
      </w:pPr>
    </w:lvl>
    <w:lvl w:ilvl="6" w:tplc="7F428B4C" w:tentative="1">
      <w:start w:val="1"/>
      <w:numFmt w:val="decimal"/>
      <w:lvlText w:val="%7."/>
      <w:lvlJc w:val="left"/>
      <w:pPr>
        <w:tabs>
          <w:tab w:val="num" w:pos="5100"/>
        </w:tabs>
        <w:ind w:left="5100" w:hanging="360"/>
      </w:pPr>
    </w:lvl>
    <w:lvl w:ilvl="7" w:tplc="89422558" w:tentative="1">
      <w:start w:val="1"/>
      <w:numFmt w:val="decimal"/>
      <w:lvlText w:val="%8."/>
      <w:lvlJc w:val="left"/>
      <w:pPr>
        <w:tabs>
          <w:tab w:val="num" w:pos="5820"/>
        </w:tabs>
        <w:ind w:left="5820" w:hanging="360"/>
      </w:pPr>
    </w:lvl>
    <w:lvl w:ilvl="8" w:tplc="FB046DF8" w:tentative="1">
      <w:start w:val="1"/>
      <w:numFmt w:val="decimal"/>
      <w:lvlText w:val="%9."/>
      <w:lvlJc w:val="left"/>
      <w:pPr>
        <w:tabs>
          <w:tab w:val="num" w:pos="6540"/>
        </w:tabs>
        <w:ind w:left="6540" w:hanging="360"/>
      </w:pPr>
    </w:lvl>
  </w:abstractNum>
  <w:abstractNum w:abstractNumId="7">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10"/>
  </w:num>
  <w:num w:numId="4">
    <w:abstractNumId w:val="14"/>
  </w:num>
  <w:num w:numId="5">
    <w:abstractNumId w:val="4"/>
  </w:num>
  <w:num w:numId="6">
    <w:abstractNumId w:val="15"/>
  </w:num>
  <w:num w:numId="7">
    <w:abstractNumId w:val="13"/>
  </w:num>
  <w:num w:numId="8">
    <w:abstractNumId w:val="7"/>
  </w:num>
  <w:num w:numId="9">
    <w:abstractNumId w:val="1"/>
  </w:num>
  <w:num w:numId="10">
    <w:abstractNumId w:val="8"/>
  </w:num>
  <w:num w:numId="11">
    <w:abstractNumId w:val="12"/>
  </w:num>
  <w:num w:numId="12">
    <w:abstractNumId w:val="3"/>
  </w:num>
  <w:num w:numId="13">
    <w:abstractNumId w:val="2"/>
  </w:num>
  <w:num w:numId="14">
    <w:abstractNumId w:val="9"/>
  </w:num>
  <w:num w:numId="15">
    <w:abstractNumId w:val="11"/>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hy">
    <w15:presenceInfo w15:providerId="None" w15:userId="panhy"/>
  </w15:person>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0683"/>
    <w:rsid w:val="000125BB"/>
    <w:rsid w:val="000126DB"/>
    <w:rsid w:val="00016214"/>
    <w:rsid w:val="00016F55"/>
    <w:rsid w:val="0002362F"/>
    <w:rsid w:val="00026EFC"/>
    <w:rsid w:val="00027B23"/>
    <w:rsid w:val="0003228E"/>
    <w:rsid w:val="00034D62"/>
    <w:rsid w:val="00036094"/>
    <w:rsid w:val="00037196"/>
    <w:rsid w:val="000373E2"/>
    <w:rsid w:val="000446E6"/>
    <w:rsid w:val="000452C1"/>
    <w:rsid w:val="00046AF6"/>
    <w:rsid w:val="000508EE"/>
    <w:rsid w:val="00050982"/>
    <w:rsid w:val="00050AE8"/>
    <w:rsid w:val="00050F3B"/>
    <w:rsid w:val="00051A94"/>
    <w:rsid w:val="00054B26"/>
    <w:rsid w:val="000579B6"/>
    <w:rsid w:val="00060241"/>
    <w:rsid w:val="00060824"/>
    <w:rsid w:val="00066747"/>
    <w:rsid w:val="00070981"/>
    <w:rsid w:val="000717C1"/>
    <w:rsid w:val="00072431"/>
    <w:rsid w:val="0007707C"/>
    <w:rsid w:val="000775AA"/>
    <w:rsid w:val="00080A7C"/>
    <w:rsid w:val="00082310"/>
    <w:rsid w:val="00084CDA"/>
    <w:rsid w:val="00085304"/>
    <w:rsid w:val="00085A8D"/>
    <w:rsid w:val="00086A25"/>
    <w:rsid w:val="00086B35"/>
    <w:rsid w:val="00087AFE"/>
    <w:rsid w:val="0009024D"/>
    <w:rsid w:val="00090DCD"/>
    <w:rsid w:val="000972F9"/>
    <w:rsid w:val="000A3BF6"/>
    <w:rsid w:val="000A5995"/>
    <w:rsid w:val="000A6676"/>
    <w:rsid w:val="000B17D7"/>
    <w:rsid w:val="000B255B"/>
    <w:rsid w:val="000B5F61"/>
    <w:rsid w:val="000B7BE0"/>
    <w:rsid w:val="000C155B"/>
    <w:rsid w:val="000E3341"/>
    <w:rsid w:val="000F2896"/>
    <w:rsid w:val="000F2BFE"/>
    <w:rsid w:val="000F3F09"/>
    <w:rsid w:val="000F7952"/>
    <w:rsid w:val="0010159B"/>
    <w:rsid w:val="0010360F"/>
    <w:rsid w:val="00104CDB"/>
    <w:rsid w:val="001109B6"/>
    <w:rsid w:val="00110BDE"/>
    <w:rsid w:val="00111783"/>
    <w:rsid w:val="00112EB5"/>
    <w:rsid w:val="00113588"/>
    <w:rsid w:val="00116145"/>
    <w:rsid w:val="0011797F"/>
    <w:rsid w:val="00121613"/>
    <w:rsid w:val="00121ECE"/>
    <w:rsid w:val="001230A3"/>
    <w:rsid w:val="00125718"/>
    <w:rsid w:val="00127728"/>
    <w:rsid w:val="00130FAA"/>
    <w:rsid w:val="00133702"/>
    <w:rsid w:val="001337E6"/>
    <w:rsid w:val="00133D9A"/>
    <w:rsid w:val="00135FB9"/>
    <w:rsid w:val="00136765"/>
    <w:rsid w:val="00137803"/>
    <w:rsid w:val="00154A27"/>
    <w:rsid w:val="00154C2F"/>
    <w:rsid w:val="00155166"/>
    <w:rsid w:val="00157302"/>
    <w:rsid w:val="00162BDB"/>
    <w:rsid w:val="00162C69"/>
    <w:rsid w:val="0016623C"/>
    <w:rsid w:val="001678EF"/>
    <w:rsid w:val="00170F2E"/>
    <w:rsid w:val="00171460"/>
    <w:rsid w:val="00172C3E"/>
    <w:rsid w:val="00173745"/>
    <w:rsid w:val="00174DB7"/>
    <w:rsid w:val="00180A24"/>
    <w:rsid w:val="00182B55"/>
    <w:rsid w:val="00184553"/>
    <w:rsid w:val="00187726"/>
    <w:rsid w:val="001A2136"/>
    <w:rsid w:val="001B332C"/>
    <w:rsid w:val="001B390B"/>
    <w:rsid w:val="001B3D3D"/>
    <w:rsid w:val="001B6707"/>
    <w:rsid w:val="001D041A"/>
    <w:rsid w:val="001D22A4"/>
    <w:rsid w:val="001F0CD9"/>
    <w:rsid w:val="001F2096"/>
    <w:rsid w:val="0020145F"/>
    <w:rsid w:val="002017F2"/>
    <w:rsid w:val="002052E9"/>
    <w:rsid w:val="0021285F"/>
    <w:rsid w:val="00214F69"/>
    <w:rsid w:val="002154AA"/>
    <w:rsid w:val="00215EB9"/>
    <w:rsid w:val="002161F6"/>
    <w:rsid w:val="00220BF3"/>
    <w:rsid w:val="0022207D"/>
    <w:rsid w:val="002224F1"/>
    <w:rsid w:val="00222979"/>
    <w:rsid w:val="002247DB"/>
    <w:rsid w:val="00225942"/>
    <w:rsid w:val="00225B4D"/>
    <w:rsid w:val="00232E1C"/>
    <w:rsid w:val="00234AE5"/>
    <w:rsid w:val="00237C22"/>
    <w:rsid w:val="0024061F"/>
    <w:rsid w:val="002425B0"/>
    <w:rsid w:val="00244572"/>
    <w:rsid w:val="00247E0C"/>
    <w:rsid w:val="00250CFF"/>
    <w:rsid w:val="002565AD"/>
    <w:rsid w:val="0026165F"/>
    <w:rsid w:val="0026377E"/>
    <w:rsid w:val="0026425F"/>
    <w:rsid w:val="00264587"/>
    <w:rsid w:val="00264FEE"/>
    <w:rsid w:val="002659E5"/>
    <w:rsid w:val="002712A1"/>
    <w:rsid w:val="002714F7"/>
    <w:rsid w:val="00274749"/>
    <w:rsid w:val="00275EA8"/>
    <w:rsid w:val="0027608D"/>
    <w:rsid w:val="00284607"/>
    <w:rsid w:val="00290AB5"/>
    <w:rsid w:val="00291BF7"/>
    <w:rsid w:val="00292294"/>
    <w:rsid w:val="0029289B"/>
    <w:rsid w:val="00293578"/>
    <w:rsid w:val="002A038F"/>
    <w:rsid w:val="002A1829"/>
    <w:rsid w:val="002A19DF"/>
    <w:rsid w:val="002A5F58"/>
    <w:rsid w:val="002B4099"/>
    <w:rsid w:val="002B7339"/>
    <w:rsid w:val="002C29E7"/>
    <w:rsid w:val="002C3A5A"/>
    <w:rsid w:val="002D1322"/>
    <w:rsid w:val="002D3AE1"/>
    <w:rsid w:val="002D4B34"/>
    <w:rsid w:val="002E0B83"/>
    <w:rsid w:val="002E1329"/>
    <w:rsid w:val="002E3376"/>
    <w:rsid w:val="002F6280"/>
    <w:rsid w:val="002F675E"/>
    <w:rsid w:val="002F6FFA"/>
    <w:rsid w:val="00303790"/>
    <w:rsid w:val="00306B1C"/>
    <w:rsid w:val="00313671"/>
    <w:rsid w:val="003165C9"/>
    <w:rsid w:val="0032434A"/>
    <w:rsid w:val="003247BE"/>
    <w:rsid w:val="003252DA"/>
    <w:rsid w:val="003276D1"/>
    <w:rsid w:val="00327848"/>
    <w:rsid w:val="00327BD2"/>
    <w:rsid w:val="003301B3"/>
    <w:rsid w:val="00333CCD"/>
    <w:rsid w:val="0033567E"/>
    <w:rsid w:val="00335CA0"/>
    <w:rsid w:val="00335EF8"/>
    <w:rsid w:val="00336AC9"/>
    <w:rsid w:val="0033708B"/>
    <w:rsid w:val="003407B5"/>
    <w:rsid w:val="0034334C"/>
    <w:rsid w:val="00350FF1"/>
    <w:rsid w:val="003531E1"/>
    <w:rsid w:val="00374E8C"/>
    <w:rsid w:val="00381EFA"/>
    <w:rsid w:val="00383093"/>
    <w:rsid w:val="0039237B"/>
    <w:rsid w:val="00395AE9"/>
    <w:rsid w:val="0039723C"/>
    <w:rsid w:val="0039773D"/>
    <w:rsid w:val="003A2152"/>
    <w:rsid w:val="003A33F8"/>
    <w:rsid w:val="003A50CC"/>
    <w:rsid w:val="003A739F"/>
    <w:rsid w:val="003B0C4F"/>
    <w:rsid w:val="003B516A"/>
    <w:rsid w:val="003C0309"/>
    <w:rsid w:val="003C174F"/>
    <w:rsid w:val="003C2166"/>
    <w:rsid w:val="003C3AED"/>
    <w:rsid w:val="003D1260"/>
    <w:rsid w:val="003D1DB4"/>
    <w:rsid w:val="003E2CC3"/>
    <w:rsid w:val="003E4186"/>
    <w:rsid w:val="003E55FF"/>
    <w:rsid w:val="003F104F"/>
    <w:rsid w:val="0040279C"/>
    <w:rsid w:val="0040717C"/>
    <w:rsid w:val="0041214C"/>
    <w:rsid w:val="00423299"/>
    <w:rsid w:val="00423B4E"/>
    <w:rsid w:val="00424541"/>
    <w:rsid w:val="00432CA3"/>
    <w:rsid w:val="00435427"/>
    <w:rsid w:val="00440315"/>
    <w:rsid w:val="00443C68"/>
    <w:rsid w:val="00443D5C"/>
    <w:rsid w:val="00445C24"/>
    <w:rsid w:val="00450C5B"/>
    <w:rsid w:val="00455500"/>
    <w:rsid w:val="00455B78"/>
    <w:rsid w:val="004608AA"/>
    <w:rsid w:val="00460BDC"/>
    <w:rsid w:val="004616DD"/>
    <w:rsid w:val="00461A76"/>
    <w:rsid w:val="00463A2E"/>
    <w:rsid w:val="00465C70"/>
    <w:rsid w:val="00471B88"/>
    <w:rsid w:val="00471D4E"/>
    <w:rsid w:val="00475D8C"/>
    <w:rsid w:val="00477988"/>
    <w:rsid w:val="00481D31"/>
    <w:rsid w:val="00483889"/>
    <w:rsid w:val="00486A5D"/>
    <w:rsid w:val="00490229"/>
    <w:rsid w:val="00493142"/>
    <w:rsid w:val="00495B29"/>
    <w:rsid w:val="0049705C"/>
    <w:rsid w:val="00497DA8"/>
    <w:rsid w:val="004A141D"/>
    <w:rsid w:val="004A3784"/>
    <w:rsid w:val="004A6127"/>
    <w:rsid w:val="004B1F16"/>
    <w:rsid w:val="004B4D34"/>
    <w:rsid w:val="004B5234"/>
    <w:rsid w:val="004C09EB"/>
    <w:rsid w:val="004C17C8"/>
    <w:rsid w:val="004C1FF3"/>
    <w:rsid w:val="004C5716"/>
    <w:rsid w:val="004D103A"/>
    <w:rsid w:val="004D139D"/>
    <w:rsid w:val="004D2966"/>
    <w:rsid w:val="004E2069"/>
    <w:rsid w:val="004E41FC"/>
    <w:rsid w:val="004E46A2"/>
    <w:rsid w:val="004E7F0E"/>
    <w:rsid w:val="004F0253"/>
    <w:rsid w:val="004F3A0F"/>
    <w:rsid w:val="004F53FE"/>
    <w:rsid w:val="00500156"/>
    <w:rsid w:val="005014FB"/>
    <w:rsid w:val="005154A5"/>
    <w:rsid w:val="005157BE"/>
    <w:rsid w:val="00520E62"/>
    <w:rsid w:val="0052103E"/>
    <w:rsid w:val="0052243A"/>
    <w:rsid w:val="00523BD7"/>
    <w:rsid w:val="005243CD"/>
    <w:rsid w:val="0052557E"/>
    <w:rsid w:val="00533A5E"/>
    <w:rsid w:val="00534EA4"/>
    <w:rsid w:val="00537B0B"/>
    <w:rsid w:val="00537E09"/>
    <w:rsid w:val="0054291F"/>
    <w:rsid w:val="005449F2"/>
    <w:rsid w:val="00545567"/>
    <w:rsid w:val="005510A6"/>
    <w:rsid w:val="00553B4A"/>
    <w:rsid w:val="00561C9C"/>
    <w:rsid w:val="00562D6C"/>
    <w:rsid w:val="00566287"/>
    <w:rsid w:val="00570A3D"/>
    <w:rsid w:val="00575753"/>
    <w:rsid w:val="00576FFF"/>
    <w:rsid w:val="00577398"/>
    <w:rsid w:val="00577F91"/>
    <w:rsid w:val="00582781"/>
    <w:rsid w:val="00584022"/>
    <w:rsid w:val="0058632A"/>
    <w:rsid w:val="00586ED6"/>
    <w:rsid w:val="00591067"/>
    <w:rsid w:val="00591646"/>
    <w:rsid w:val="005938E7"/>
    <w:rsid w:val="005960B8"/>
    <w:rsid w:val="005A081B"/>
    <w:rsid w:val="005A0C00"/>
    <w:rsid w:val="005A641E"/>
    <w:rsid w:val="005B0830"/>
    <w:rsid w:val="005B47B2"/>
    <w:rsid w:val="005B49F3"/>
    <w:rsid w:val="005B522C"/>
    <w:rsid w:val="005B54CD"/>
    <w:rsid w:val="005B584C"/>
    <w:rsid w:val="005B5D7A"/>
    <w:rsid w:val="005B79AD"/>
    <w:rsid w:val="005C17B1"/>
    <w:rsid w:val="005C1BB0"/>
    <w:rsid w:val="005C2A0F"/>
    <w:rsid w:val="005C4347"/>
    <w:rsid w:val="005D0051"/>
    <w:rsid w:val="005D02FF"/>
    <w:rsid w:val="005D0364"/>
    <w:rsid w:val="005D26F8"/>
    <w:rsid w:val="005D36FA"/>
    <w:rsid w:val="005D4229"/>
    <w:rsid w:val="005D4C5E"/>
    <w:rsid w:val="005D5ABC"/>
    <w:rsid w:val="005E1CA9"/>
    <w:rsid w:val="005E409E"/>
    <w:rsid w:val="005E59D3"/>
    <w:rsid w:val="005F0A00"/>
    <w:rsid w:val="005F4F6D"/>
    <w:rsid w:val="005F5860"/>
    <w:rsid w:val="005F69E9"/>
    <w:rsid w:val="005F6F1C"/>
    <w:rsid w:val="00601CD3"/>
    <w:rsid w:val="00606D1A"/>
    <w:rsid w:val="00607678"/>
    <w:rsid w:val="00607D62"/>
    <w:rsid w:val="00611A07"/>
    <w:rsid w:val="006125B1"/>
    <w:rsid w:val="00617E25"/>
    <w:rsid w:val="00622DE9"/>
    <w:rsid w:val="00623729"/>
    <w:rsid w:val="00626080"/>
    <w:rsid w:val="006265FD"/>
    <w:rsid w:val="00632130"/>
    <w:rsid w:val="00635D94"/>
    <w:rsid w:val="00636B98"/>
    <w:rsid w:val="006432F0"/>
    <w:rsid w:val="00643305"/>
    <w:rsid w:val="0064553D"/>
    <w:rsid w:val="00650C52"/>
    <w:rsid w:val="006535CC"/>
    <w:rsid w:val="006535FA"/>
    <w:rsid w:val="006541D2"/>
    <w:rsid w:val="00655920"/>
    <w:rsid w:val="00657AE5"/>
    <w:rsid w:val="006621A5"/>
    <w:rsid w:val="006711ED"/>
    <w:rsid w:val="00672D33"/>
    <w:rsid w:val="006730F1"/>
    <w:rsid w:val="00673CB3"/>
    <w:rsid w:val="00674BA8"/>
    <w:rsid w:val="00674F95"/>
    <w:rsid w:val="006773C7"/>
    <w:rsid w:val="006854C8"/>
    <w:rsid w:val="00687A58"/>
    <w:rsid w:val="00691D90"/>
    <w:rsid w:val="00692C26"/>
    <w:rsid w:val="0069320D"/>
    <w:rsid w:val="006939D7"/>
    <w:rsid w:val="00693CDC"/>
    <w:rsid w:val="00695CC5"/>
    <w:rsid w:val="006A2B52"/>
    <w:rsid w:val="006A4CE7"/>
    <w:rsid w:val="006B5D61"/>
    <w:rsid w:val="006B6D2B"/>
    <w:rsid w:val="006C25D5"/>
    <w:rsid w:val="006C27D4"/>
    <w:rsid w:val="006C3213"/>
    <w:rsid w:val="006C36EF"/>
    <w:rsid w:val="006C5139"/>
    <w:rsid w:val="006D1A4C"/>
    <w:rsid w:val="006D2582"/>
    <w:rsid w:val="006D6713"/>
    <w:rsid w:val="006E410A"/>
    <w:rsid w:val="006E428F"/>
    <w:rsid w:val="006E659C"/>
    <w:rsid w:val="006E6ED2"/>
    <w:rsid w:val="006F1897"/>
    <w:rsid w:val="006F1CEE"/>
    <w:rsid w:val="006F25BC"/>
    <w:rsid w:val="006F307F"/>
    <w:rsid w:val="00700658"/>
    <w:rsid w:val="00700806"/>
    <w:rsid w:val="00701DF2"/>
    <w:rsid w:val="007053B9"/>
    <w:rsid w:val="00710015"/>
    <w:rsid w:val="007119DE"/>
    <w:rsid w:val="00711A0E"/>
    <w:rsid w:val="007121DB"/>
    <w:rsid w:val="0071397E"/>
    <w:rsid w:val="00715360"/>
    <w:rsid w:val="007163FA"/>
    <w:rsid w:val="00722264"/>
    <w:rsid w:val="00723E19"/>
    <w:rsid w:val="007254B0"/>
    <w:rsid w:val="00730C1C"/>
    <w:rsid w:val="00736F4B"/>
    <w:rsid w:val="007414D1"/>
    <w:rsid w:val="007454C9"/>
    <w:rsid w:val="00753C4A"/>
    <w:rsid w:val="0076025D"/>
    <w:rsid w:val="00761F95"/>
    <w:rsid w:val="00763066"/>
    <w:rsid w:val="007727E8"/>
    <w:rsid w:val="007740B2"/>
    <w:rsid w:val="00774205"/>
    <w:rsid w:val="00774B0C"/>
    <w:rsid w:val="007815EA"/>
    <w:rsid w:val="00783150"/>
    <w:rsid w:val="007833F3"/>
    <w:rsid w:val="00783B4F"/>
    <w:rsid w:val="00784F2E"/>
    <w:rsid w:val="00787A86"/>
    <w:rsid w:val="00797C4A"/>
    <w:rsid w:val="007A1439"/>
    <w:rsid w:val="007A2A55"/>
    <w:rsid w:val="007A3580"/>
    <w:rsid w:val="007A38CD"/>
    <w:rsid w:val="007A3F3A"/>
    <w:rsid w:val="007A5DD7"/>
    <w:rsid w:val="007A7B3A"/>
    <w:rsid w:val="007B1209"/>
    <w:rsid w:val="007B14EE"/>
    <w:rsid w:val="007B1669"/>
    <w:rsid w:val="007B209D"/>
    <w:rsid w:val="007B6064"/>
    <w:rsid w:val="007B65EB"/>
    <w:rsid w:val="007C0A83"/>
    <w:rsid w:val="007C163B"/>
    <w:rsid w:val="007C2716"/>
    <w:rsid w:val="007C58D5"/>
    <w:rsid w:val="007C6B2D"/>
    <w:rsid w:val="007C71B0"/>
    <w:rsid w:val="007C7E43"/>
    <w:rsid w:val="007D0991"/>
    <w:rsid w:val="007D1529"/>
    <w:rsid w:val="007D641A"/>
    <w:rsid w:val="007D6A2E"/>
    <w:rsid w:val="007E229E"/>
    <w:rsid w:val="007E27B1"/>
    <w:rsid w:val="007E2A27"/>
    <w:rsid w:val="007E3C77"/>
    <w:rsid w:val="007E7EB6"/>
    <w:rsid w:val="007F0E24"/>
    <w:rsid w:val="007F1FF9"/>
    <w:rsid w:val="007F31C9"/>
    <w:rsid w:val="007F65D9"/>
    <w:rsid w:val="007F6DDD"/>
    <w:rsid w:val="00801345"/>
    <w:rsid w:val="0080147B"/>
    <w:rsid w:val="00801B8D"/>
    <w:rsid w:val="00802E60"/>
    <w:rsid w:val="00803AA5"/>
    <w:rsid w:val="0080780C"/>
    <w:rsid w:val="00811F67"/>
    <w:rsid w:val="00813CB9"/>
    <w:rsid w:val="00814B40"/>
    <w:rsid w:val="008202BA"/>
    <w:rsid w:val="00821932"/>
    <w:rsid w:val="008263B5"/>
    <w:rsid w:val="008266AF"/>
    <w:rsid w:val="008278B2"/>
    <w:rsid w:val="00831EDE"/>
    <w:rsid w:val="0083267B"/>
    <w:rsid w:val="00834C29"/>
    <w:rsid w:val="0083519E"/>
    <w:rsid w:val="0083694F"/>
    <w:rsid w:val="00837E2F"/>
    <w:rsid w:val="00842E1B"/>
    <w:rsid w:val="008445EA"/>
    <w:rsid w:val="00847332"/>
    <w:rsid w:val="008502D1"/>
    <w:rsid w:val="0086248A"/>
    <w:rsid w:val="00862EAE"/>
    <w:rsid w:val="00862EF2"/>
    <w:rsid w:val="0087398E"/>
    <w:rsid w:val="00874646"/>
    <w:rsid w:val="0087668D"/>
    <w:rsid w:val="00876AC2"/>
    <w:rsid w:val="00880789"/>
    <w:rsid w:val="00890078"/>
    <w:rsid w:val="0089098B"/>
    <w:rsid w:val="0089262A"/>
    <w:rsid w:val="00896550"/>
    <w:rsid w:val="008B0012"/>
    <w:rsid w:val="008B0212"/>
    <w:rsid w:val="008B0D5E"/>
    <w:rsid w:val="008B225D"/>
    <w:rsid w:val="008B509E"/>
    <w:rsid w:val="008C064A"/>
    <w:rsid w:val="008C23DC"/>
    <w:rsid w:val="008C3652"/>
    <w:rsid w:val="008C5B3F"/>
    <w:rsid w:val="008D3067"/>
    <w:rsid w:val="008D3A37"/>
    <w:rsid w:val="008D53B2"/>
    <w:rsid w:val="008E287A"/>
    <w:rsid w:val="008E48BE"/>
    <w:rsid w:val="008E4E8E"/>
    <w:rsid w:val="008E6892"/>
    <w:rsid w:val="008E7807"/>
    <w:rsid w:val="008E7A28"/>
    <w:rsid w:val="008F01A0"/>
    <w:rsid w:val="008F125F"/>
    <w:rsid w:val="008F30D3"/>
    <w:rsid w:val="008F3109"/>
    <w:rsid w:val="008F4D69"/>
    <w:rsid w:val="008F6AC6"/>
    <w:rsid w:val="009000A1"/>
    <w:rsid w:val="00900AB9"/>
    <w:rsid w:val="00901976"/>
    <w:rsid w:val="00903924"/>
    <w:rsid w:val="00903D67"/>
    <w:rsid w:val="00904342"/>
    <w:rsid w:val="009053EE"/>
    <w:rsid w:val="0090546F"/>
    <w:rsid w:val="00910DDC"/>
    <w:rsid w:val="009157F7"/>
    <w:rsid w:val="009215C4"/>
    <w:rsid w:val="00921CDF"/>
    <w:rsid w:val="00925A9E"/>
    <w:rsid w:val="00925F87"/>
    <w:rsid w:val="00927D5A"/>
    <w:rsid w:val="00930B6C"/>
    <w:rsid w:val="00932E99"/>
    <w:rsid w:val="00934F6B"/>
    <w:rsid w:val="00936B29"/>
    <w:rsid w:val="00937159"/>
    <w:rsid w:val="00942DF5"/>
    <w:rsid w:val="009435F8"/>
    <w:rsid w:val="00945BB1"/>
    <w:rsid w:val="00946B60"/>
    <w:rsid w:val="00950CE4"/>
    <w:rsid w:val="00951DD9"/>
    <w:rsid w:val="009554E6"/>
    <w:rsid w:val="00956BDE"/>
    <w:rsid w:val="00956EDB"/>
    <w:rsid w:val="00957128"/>
    <w:rsid w:val="009604AE"/>
    <w:rsid w:val="00962D2B"/>
    <w:rsid w:val="00963E0E"/>
    <w:rsid w:val="00973159"/>
    <w:rsid w:val="009821FF"/>
    <w:rsid w:val="00987A58"/>
    <w:rsid w:val="0099376A"/>
    <w:rsid w:val="009958D3"/>
    <w:rsid w:val="00995E3B"/>
    <w:rsid w:val="00996690"/>
    <w:rsid w:val="009975F8"/>
    <w:rsid w:val="009A3E05"/>
    <w:rsid w:val="009B1380"/>
    <w:rsid w:val="009B1BB9"/>
    <w:rsid w:val="009B3AC0"/>
    <w:rsid w:val="009B447E"/>
    <w:rsid w:val="009B7A72"/>
    <w:rsid w:val="009C0BC3"/>
    <w:rsid w:val="009C44BF"/>
    <w:rsid w:val="009C4557"/>
    <w:rsid w:val="009C4F65"/>
    <w:rsid w:val="009C6848"/>
    <w:rsid w:val="009D33B1"/>
    <w:rsid w:val="009D43AD"/>
    <w:rsid w:val="009D55F5"/>
    <w:rsid w:val="009E36FD"/>
    <w:rsid w:val="009E3D55"/>
    <w:rsid w:val="009E5087"/>
    <w:rsid w:val="009E7674"/>
    <w:rsid w:val="009F2F09"/>
    <w:rsid w:val="009F3875"/>
    <w:rsid w:val="009F7065"/>
    <w:rsid w:val="00A00172"/>
    <w:rsid w:val="00A0067D"/>
    <w:rsid w:val="00A036CC"/>
    <w:rsid w:val="00A069DF"/>
    <w:rsid w:val="00A1032C"/>
    <w:rsid w:val="00A13B67"/>
    <w:rsid w:val="00A153BF"/>
    <w:rsid w:val="00A15720"/>
    <w:rsid w:val="00A17061"/>
    <w:rsid w:val="00A20CB2"/>
    <w:rsid w:val="00A234B5"/>
    <w:rsid w:val="00A2372A"/>
    <w:rsid w:val="00A2505F"/>
    <w:rsid w:val="00A25771"/>
    <w:rsid w:val="00A26CE1"/>
    <w:rsid w:val="00A33823"/>
    <w:rsid w:val="00A34F00"/>
    <w:rsid w:val="00A352D1"/>
    <w:rsid w:val="00A3687E"/>
    <w:rsid w:val="00A4185F"/>
    <w:rsid w:val="00A4425B"/>
    <w:rsid w:val="00A4482A"/>
    <w:rsid w:val="00A459BC"/>
    <w:rsid w:val="00A50290"/>
    <w:rsid w:val="00A51305"/>
    <w:rsid w:val="00A54D88"/>
    <w:rsid w:val="00A57312"/>
    <w:rsid w:val="00A6444A"/>
    <w:rsid w:val="00A64E7C"/>
    <w:rsid w:val="00A65369"/>
    <w:rsid w:val="00A65D0B"/>
    <w:rsid w:val="00A72038"/>
    <w:rsid w:val="00A743C6"/>
    <w:rsid w:val="00A76622"/>
    <w:rsid w:val="00A81AAB"/>
    <w:rsid w:val="00A8253F"/>
    <w:rsid w:val="00A83AB4"/>
    <w:rsid w:val="00A8491C"/>
    <w:rsid w:val="00A85767"/>
    <w:rsid w:val="00A87958"/>
    <w:rsid w:val="00A94430"/>
    <w:rsid w:val="00A945EB"/>
    <w:rsid w:val="00A97C0F"/>
    <w:rsid w:val="00A97E79"/>
    <w:rsid w:val="00AA4CB9"/>
    <w:rsid w:val="00AA7DD9"/>
    <w:rsid w:val="00AB0E3B"/>
    <w:rsid w:val="00AB4932"/>
    <w:rsid w:val="00AB55BE"/>
    <w:rsid w:val="00AB6580"/>
    <w:rsid w:val="00AC2D52"/>
    <w:rsid w:val="00AC3BEB"/>
    <w:rsid w:val="00AC55B2"/>
    <w:rsid w:val="00AC595F"/>
    <w:rsid w:val="00AC665C"/>
    <w:rsid w:val="00AD1635"/>
    <w:rsid w:val="00AD3482"/>
    <w:rsid w:val="00AD3B74"/>
    <w:rsid w:val="00AD44E8"/>
    <w:rsid w:val="00AD5E42"/>
    <w:rsid w:val="00AD69D6"/>
    <w:rsid w:val="00AE0C87"/>
    <w:rsid w:val="00AE0E36"/>
    <w:rsid w:val="00AF0A3A"/>
    <w:rsid w:val="00B04B18"/>
    <w:rsid w:val="00B1057E"/>
    <w:rsid w:val="00B12C86"/>
    <w:rsid w:val="00B1324D"/>
    <w:rsid w:val="00B13925"/>
    <w:rsid w:val="00B13B15"/>
    <w:rsid w:val="00B15BB0"/>
    <w:rsid w:val="00B16671"/>
    <w:rsid w:val="00B178FB"/>
    <w:rsid w:val="00B20309"/>
    <w:rsid w:val="00B21352"/>
    <w:rsid w:val="00B2184E"/>
    <w:rsid w:val="00B232EC"/>
    <w:rsid w:val="00B23A2F"/>
    <w:rsid w:val="00B2619F"/>
    <w:rsid w:val="00B27A89"/>
    <w:rsid w:val="00B36D53"/>
    <w:rsid w:val="00B36DD8"/>
    <w:rsid w:val="00B42C1F"/>
    <w:rsid w:val="00B437C5"/>
    <w:rsid w:val="00B455E2"/>
    <w:rsid w:val="00B5361D"/>
    <w:rsid w:val="00B5398D"/>
    <w:rsid w:val="00B54324"/>
    <w:rsid w:val="00B54500"/>
    <w:rsid w:val="00B55729"/>
    <w:rsid w:val="00B56F65"/>
    <w:rsid w:val="00B5742B"/>
    <w:rsid w:val="00B57EBE"/>
    <w:rsid w:val="00B61CF0"/>
    <w:rsid w:val="00B70305"/>
    <w:rsid w:val="00B7410C"/>
    <w:rsid w:val="00B76717"/>
    <w:rsid w:val="00B77808"/>
    <w:rsid w:val="00B80E09"/>
    <w:rsid w:val="00B859CB"/>
    <w:rsid w:val="00B90E31"/>
    <w:rsid w:val="00B94247"/>
    <w:rsid w:val="00B95FF3"/>
    <w:rsid w:val="00B9667D"/>
    <w:rsid w:val="00B967D0"/>
    <w:rsid w:val="00B976FE"/>
    <w:rsid w:val="00BA0FFE"/>
    <w:rsid w:val="00BA6A2B"/>
    <w:rsid w:val="00BA702C"/>
    <w:rsid w:val="00BB0CE1"/>
    <w:rsid w:val="00BB4A1C"/>
    <w:rsid w:val="00BC1139"/>
    <w:rsid w:val="00BC2E20"/>
    <w:rsid w:val="00BC3A3B"/>
    <w:rsid w:val="00BD07EE"/>
    <w:rsid w:val="00BD5808"/>
    <w:rsid w:val="00BD7EDF"/>
    <w:rsid w:val="00BE1AA5"/>
    <w:rsid w:val="00BE2EC6"/>
    <w:rsid w:val="00BE3C24"/>
    <w:rsid w:val="00BE43CD"/>
    <w:rsid w:val="00BE71B6"/>
    <w:rsid w:val="00BF2B4A"/>
    <w:rsid w:val="00BF4067"/>
    <w:rsid w:val="00BF6B6C"/>
    <w:rsid w:val="00C02E9C"/>
    <w:rsid w:val="00C048CF"/>
    <w:rsid w:val="00C05E7B"/>
    <w:rsid w:val="00C05ED1"/>
    <w:rsid w:val="00C10676"/>
    <w:rsid w:val="00C1373F"/>
    <w:rsid w:val="00C15401"/>
    <w:rsid w:val="00C15D51"/>
    <w:rsid w:val="00C15DFA"/>
    <w:rsid w:val="00C1615F"/>
    <w:rsid w:val="00C173CB"/>
    <w:rsid w:val="00C251F1"/>
    <w:rsid w:val="00C26F49"/>
    <w:rsid w:val="00C34E4D"/>
    <w:rsid w:val="00C459A4"/>
    <w:rsid w:val="00C50968"/>
    <w:rsid w:val="00C51EB9"/>
    <w:rsid w:val="00C529BB"/>
    <w:rsid w:val="00C5301D"/>
    <w:rsid w:val="00C53934"/>
    <w:rsid w:val="00C55EF0"/>
    <w:rsid w:val="00C61EE7"/>
    <w:rsid w:val="00C62249"/>
    <w:rsid w:val="00C64309"/>
    <w:rsid w:val="00C737FF"/>
    <w:rsid w:val="00C823C9"/>
    <w:rsid w:val="00C82834"/>
    <w:rsid w:val="00C83271"/>
    <w:rsid w:val="00C83A51"/>
    <w:rsid w:val="00C85964"/>
    <w:rsid w:val="00C86526"/>
    <w:rsid w:val="00C92592"/>
    <w:rsid w:val="00C94220"/>
    <w:rsid w:val="00C94B3A"/>
    <w:rsid w:val="00C94BC9"/>
    <w:rsid w:val="00C95494"/>
    <w:rsid w:val="00CA259D"/>
    <w:rsid w:val="00CA55CB"/>
    <w:rsid w:val="00CB0214"/>
    <w:rsid w:val="00CB2B96"/>
    <w:rsid w:val="00CB6DBF"/>
    <w:rsid w:val="00CC3BC2"/>
    <w:rsid w:val="00CD5A2F"/>
    <w:rsid w:val="00CD6B9E"/>
    <w:rsid w:val="00CE0A41"/>
    <w:rsid w:val="00CE19D2"/>
    <w:rsid w:val="00CE4117"/>
    <w:rsid w:val="00CF3ADA"/>
    <w:rsid w:val="00CF4B28"/>
    <w:rsid w:val="00CF6771"/>
    <w:rsid w:val="00D0181A"/>
    <w:rsid w:val="00D02EB4"/>
    <w:rsid w:val="00D047CD"/>
    <w:rsid w:val="00D063B6"/>
    <w:rsid w:val="00D10C4B"/>
    <w:rsid w:val="00D113AD"/>
    <w:rsid w:val="00D2189F"/>
    <w:rsid w:val="00D21B02"/>
    <w:rsid w:val="00D26F49"/>
    <w:rsid w:val="00D272A0"/>
    <w:rsid w:val="00D30F9C"/>
    <w:rsid w:val="00D3240C"/>
    <w:rsid w:val="00D33D37"/>
    <w:rsid w:val="00D46358"/>
    <w:rsid w:val="00D50A52"/>
    <w:rsid w:val="00D5321F"/>
    <w:rsid w:val="00D543B6"/>
    <w:rsid w:val="00D5526A"/>
    <w:rsid w:val="00D62F4A"/>
    <w:rsid w:val="00D63376"/>
    <w:rsid w:val="00D672FB"/>
    <w:rsid w:val="00D72629"/>
    <w:rsid w:val="00D7425A"/>
    <w:rsid w:val="00D76584"/>
    <w:rsid w:val="00D76CEA"/>
    <w:rsid w:val="00D8079B"/>
    <w:rsid w:val="00D824B5"/>
    <w:rsid w:val="00D83ED9"/>
    <w:rsid w:val="00D85971"/>
    <w:rsid w:val="00D85EEE"/>
    <w:rsid w:val="00D864BA"/>
    <w:rsid w:val="00D87C5E"/>
    <w:rsid w:val="00D914DD"/>
    <w:rsid w:val="00D91F56"/>
    <w:rsid w:val="00D925E0"/>
    <w:rsid w:val="00D9561F"/>
    <w:rsid w:val="00D96F82"/>
    <w:rsid w:val="00DA01E7"/>
    <w:rsid w:val="00DA46B6"/>
    <w:rsid w:val="00DA706A"/>
    <w:rsid w:val="00DB0BA1"/>
    <w:rsid w:val="00DB3235"/>
    <w:rsid w:val="00DB4D24"/>
    <w:rsid w:val="00DB61AB"/>
    <w:rsid w:val="00DB6D45"/>
    <w:rsid w:val="00DC100A"/>
    <w:rsid w:val="00DC2D61"/>
    <w:rsid w:val="00DC30D4"/>
    <w:rsid w:val="00DC3180"/>
    <w:rsid w:val="00DC3C79"/>
    <w:rsid w:val="00DC3FC0"/>
    <w:rsid w:val="00DC4BE6"/>
    <w:rsid w:val="00DD1C3A"/>
    <w:rsid w:val="00DD2B0F"/>
    <w:rsid w:val="00DD2FA6"/>
    <w:rsid w:val="00DD3B1D"/>
    <w:rsid w:val="00DD61E2"/>
    <w:rsid w:val="00DE330B"/>
    <w:rsid w:val="00DE3CE5"/>
    <w:rsid w:val="00DE40F7"/>
    <w:rsid w:val="00DE54BC"/>
    <w:rsid w:val="00DE5C5F"/>
    <w:rsid w:val="00DE6A70"/>
    <w:rsid w:val="00DE6DA4"/>
    <w:rsid w:val="00DF0739"/>
    <w:rsid w:val="00DF2646"/>
    <w:rsid w:val="00DF4468"/>
    <w:rsid w:val="00DF5761"/>
    <w:rsid w:val="00DF7631"/>
    <w:rsid w:val="00E004E5"/>
    <w:rsid w:val="00E02F9F"/>
    <w:rsid w:val="00E035E4"/>
    <w:rsid w:val="00E20969"/>
    <w:rsid w:val="00E22E5A"/>
    <w:rsid w:val="00E23BF7"/>
    <w:rsid w:val="00E257E3"/>
    <w:rsid w:val="00E326A0"/>
    <w:rsid w:val="00E32728"/>
    <w:rsid w:val="00E37FEA"/>
    <w:rsid w:val="00E452BF"/>
    <w:rsid w:val="00E477B8"/>
    <w:rsid w:val="00E50155"/>
    <w:rsid w:val="00E505BF"/>
    <w:rsid w:val="00E53920"/>
    <w:rsid w:val="00E53BDA"/>
    <w:rsid w:val="00E54B51"/>
    <w:rsid w:val="00E54C7B"/>
    <w:rsid w:val="00E5764C"/>
    <w:rsid w:val="00E60077"/>
    <w:rsid w:val="00E61927"/>
    <w:rsid w:val="00E62056"/>
    <w:rsid w:val="00E630E3"/>
    <w:rsid w:val="00E6335E"/>
    <w:rsid w:val="00E66ADC"/>
    <w:rsid w:val="00E7020C"/>
    <w:rsid w:val="00E75D1C"/>
    <w:rsid w:val="00E81FED"/>
    <w:rsid w:val="00E825B7"/>
    <w:rsid w:val="00E833A3"/>
    <w:rsid w:val="00E834C7"/>
    <w:rsid w:val="00E90748"/>
    <w:rsid w:val="00E921A0"/>
    <w:rsid w:val="00E92840"/>
    <w:rsid w:val="00E94A1B"/>
    <w:rsid w:val="00E94CFF"/>
    <w:rsid w:val="00E95F2D"/>
    <w:rsid w:val="00EA21B0"/>
    <w:rsid w:val="00EA248C"/>
    <w:rsid w:val="00EA2578"/>
    <w:rsid w:val="00EA38E0"/>
    <w:rsid w:val="00EA7731"/>
    <w:rsid w:val="00EB2FE3"/>
    <w:rsid w:val="00EB379B"/>
    <w:rsid w:val="00EB4259"/>
    <w:rsid w:val="00EB4855"/>
    <w:rsid w:val="00EC6A3B"/>
    <w:rsid w:val="00EC76D7"/>
    <w:rsid w:val="00ED0922"/>
    <w:rsid w:val="00ED12CA"/>
    <w:rsid w:val="00ED1503"/>
    <w:rsid w:val="00ED1E61"/>
    <w:rsid w:val="00ED2017"/>
    <w:rsid w:val="00ED3419"/>
    <w:rsid w:val="00ED3A3A"/>
    <w:rsid w:val="00ED7528"/>
    <w:rsid w:val="00ED7EAF"/>
    <w:rsid w:val="00EE08B9"/>
    <w:rsid w:val="00EE15DA"/>
    <w:rsid w:val="00EE4EC5"/>
    <w:rsid w:val="00EF0810"/>
    <w:rsid w:val="00EF158F"/>
    <w:rsid w:val="00EF36EC"/>
    <w:rsid w:val="00EF5331"/>
    <w:rsid w:val="00F01D32"/>
    <w:rsid w:val="00F02C11"/>
    <w:rsid w:val="00F044A0"/>
    <w:rsid w:val="00F05B56"/>
    <w:rsid w:val="00F06C05"/>
    <w:rsid w:val="00F13D6F"/>
    <w:rsid w:val="00F14B02"/>
    <w:rsid w:val="00F17101"/>
    <w:rsid w:val="00F21D89"/>
    <w:rsid w:val="00F2352E"/>
    <w:rsid w:val="00F23C0A"/>
    <w:rsid w:val="00F27B72"/>
    <w:rsid w:val="00F34420"/>
    <w:rsid w:val="00F36376"/>
    <w:rsid w:val="00F3754C"/>
    <w:rsid w:val="00F4343B"/>
    <w:rsid w:val="00F46855"/>
    <w:rsid w:val="00F534DF"/>
    <w:rsid w:val="00F53A03"/>
    <w:rsid w:val="00F549C9"/>
    <w:rsid w:val="00F57DA5"/>
    <w:rsid w:val="00F668F0"/>
    <w:rsid w:val="00F71310"/>
    <w:rsid w:val="00F74E18"/>
    <w:rsid w:val="00F75C3B"/>
    <w:rsid w:val="00F921BD"/>
    <w:rsid w:val="00F9232C"/>
    <w:rsid w:val="00F961AF"/>
    <w:rsid w:val="00F964E5"/>
    <w:rsid w:val="00F967F7"/>
    <w:rsid w:val="00F975C1"/>
    <w:rsid w:val="00FA1CD6"/>
    <w:rsid w:val="00FA5C0C"/>
    <w:rsid w:val="00FA7C69"/>
    <w:rsid w:val="00FB3197"/>
    <w:rsid w:val="00FB6B9A"/>
    <w:rsid w:val="00FB7DD5"/>
    <w:rsid w:val="00FC0306"/>
    <w:rsid w:val="00FC03FA"/>
    <w:rsid w:val="00FC13BA"/>
    <w:rsid w:val="00FC2813"/>
    <w:rsid w:val="00FC644A"/>
    <w:rsid w:val="00FC704B"/>
    <w:rsid w:val="00FD437C"/>
    <w:rsid w:val="00FE4AD8"/>
    <w:rsid w:val="00FE512A"/>
    <w:rsid w:val="00FE558C"/>
    <w:rsid w:val="00FE7099"/>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6D53"/>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lorfulList-Accent11">
    <w:name w:val="Colorful List - Accent 11"/>
    <w:basedOn w:val="a"/>
    <w:uiPriority w:val="34"/>
    <w:qFormat/>
    <w:rsid w:val="00CB0214"/>
    <w:pPr>
      <w:ind w:firstLineChars="200" w:firstLine="420"/>
    </w:pPr>
    <w:rPr>
      <w:rFonts w:ascii="Times New Roman" w:hAnsi="Times New Roman"/>
      <w:sz w:val="20"/>
    </w:rPr>
  </w:style>
  <w:style w:type="paragraph" w:styleId="af">
    <w:name w:val="footnote text"/>
    <w:basedOn w:val="a"/>
    <w:link w:val="Char4"/>
    <w:uiPriority w:val="99"/>
    <w:semiHidden/>
    <w:unhideWhenUsed/>
    <w:rsid w:val="008B509E"/>
    <w:pPr>
      <w:snapToGrid w:val="0"/>
      <w:jc w:val="left"/>
    </w:pPr>
    <w:rPr>
      <w:sz w:val="18"/>
      <w:szCs w:val="18"/>
    </w:rPr>
  </w:style>
  <w:style w:type="character" w:customStyle="1" w:styleId="Char4">
    <w:name w:val="脚注文本 Char"/>
    <w:basedOn w:val="a0"/>
    <w:link w:val="af"/>
    <w:uiPriority w:val="99"/>
    <w:semiHidden/>
    <w:rsid w:val="008B509E"/>
    <w:rPr>
      <w:rFonts w:ascii="Calibri" w:eastAsia="宋体" w:hAnsi="Calibri" w:cs="Times New Roman"/>
      <w:sz w:val="18"/>
      <w:szCs w:val="18"/>
    </w:rPr>
  </w:style>
  <w:style w:type="character" w:styleId="af0">
    <w:name w:val="footnote reference"/>
    <w:basedOn w:val="a0"/>
    <w:uiPriority w:val="99"/>
    <w:semiHidden/>
    <w:unhideWhenUsed/>
    <w:rsid w:val="008B50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124198385">
      <w:bodyDiv w:val="1"/>
      <w:marLeft w:val="0"/>
      <w:marRight w:val="0"/>
      <w:marTop w:val="0"/>
      <w:marBottom w:val="0"/>
      <w:divBdr>
        <w:top w:val="none" w:sz="0" w:space="0" w:color="auto"/>
        <w:left w:val="none" w:sz="0" w:space="0" w:color="auto"/>
        <w:bottom w:val="none" w:sz="0" w:space="0" w:color="auto"/>
        <w:right w:val="none" w:sz="0" w:space="0" w:color="auto"/>
      </w:divBdr>
      <w:divsChild>
        <w:div w:id="834228600">
          <w:marLeft w:val="806"/>
          <w:marRight w:val="0"/>
          <w:marTop w:val="0"/>
          <w:marBottom w:val="0"/>
          <w:divBdr>
            <w:top w:val="none" w:sz="0" w:space="0" w:color="auto"/>
            <w:left w:val="none" w:sz="0" w:space="0" w:color="auto"/>
            <w:bottom w:val="none" w:sz="0" w:space="0" w:color="auto"/>
            <w:right w:val="none" w:sz="0" w:space="0" w:color="auto"/>
          </w:divBdr>
        </w:div>
        <w:div w:id="108743909">
          <w:marLeft w:val="806"/>
          <w:marRight w:val="0"/>
          <w:marTop w:val="0"/>
          <w:marBottom w:val="0"/>
          <w:divBdr>
            <w:top w:val="none" w:sz="0" w:space="0" w:color="auto"/>
            <w:left w:val="none" w:sz="0" w:space="0" w:color="auto"/>
            <w:bottom w:val="none" w:sz="0" w:space="0" w:color="auto"/>
            <w:right w:val="none" w:sz="0" w:space="0" w:color="auto"/>
          </w:divBdr>
        </w:div>
        <w:div w:id="1790664760">
          <w:marLeft w:val="806"/>
          <w:marRight w:val="0"/>
          <w:marTop w:val="0"/>
          <w:marBottom w:val="0"/>
          <w:divBdr>
            <w:top w:val="none" w:sz="0" w:space="0" w:color="auto"/>
            <w:left w:val="none" w:sz="0" w:space="0" w:color="auto"/>
            <w:bottom w:val="none" w:sz="0" w:space="0" w:color="auto"/>
            <w:right w:val="none" w:sz="0" w:space="0" w:color="auto"/>
          </w:divBdr>
        </w:div>
        <w:div w:id="1268076282">
          <w:marLeft w:val="806"/>
          <w:marRight w:val="0"/>
          <w:marTop w:val="0"/>
          <w:marBottom w:val="0"/>
          <w:divBdr>
            <w:top w:val="none" w:sz="0" w:space="0" w:color="auto"/>
            <w:left w:val="none" w:sz="0" w:space="0" w:color="auto"/>
            <w:bottom w:val="none" w:sz="0" w:space="0" w:color="auto"/>
            <w:right w:val="none" w:sz="0" w:space="0" w:color="auto"/>
          </w:divBdr>
        </w:div>
        <w:div w:id="477461670">
          <w:marLeft w:val="806"/>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950017533">
      <w:bodyDiv w:val="1"/>
      <w:marLeft w:val="0"/>
      <w:marRight w:val="0"/>
      <w:marTop w:val="0"/>
      <w:marBottom w:val="0"/>
      <w:divBdr>
        <w:top w:val="none" w:sz="0" w:space="0" w:color="auto"/>
        <w:left w:val="none" w:sz="0" w:space="0" w:color="auto"/>
        <w:bottom w:val="none" w:sz="0" w:space="0" w:color="auto"/>
        <w:right w:val="none" w:sz="0" w:space="0" w:color="auto"/>
      </w:divBdr>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mailto:weijiang2009@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mailto:yonahwang@fox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F:\PDFpy\God_with_me\3Q2018\plot\ByYe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DFpy\God_with_me\2018Q2\paper\imp_featur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lumMod val="50000"/>
                <a:lumOff val="50000"/>
              </a:schemeClr>
            </a:solidFill>
            <a:ln>
              <a:noFill/>
            </a:ln>
            <a:effectLst/>
          </c:spPr>
          <c:invertIfNegative val="0"/>
          <c:cat>
            <c:numRef>
              <c:f>Sheet1!$A$1:$A$21</c:f>
              <c:numCache>
                <c:formatCode>General</c:formatCode>
                <c:ptCount val="21"/>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numCache>
            </c:numRef>
          </c:cat>
          <c:val>
            <c:numRef>
              <c:f>Sheet1!$B$1:$B$21</c:f>
              <c:numCache>
                <c:formatCode>0.00_ </c:formatCode>
                <c:ptCount val="21"/>
                <c:pt idx="0">
                  <c:v>0.52356020942408377</c:v>
                </c:pt>
                <c:pt idx="1">
                  <c:v>0.78534031413612559</c:v>
                </c:pt>
                <c:pt idx="2">
                  <c:v>0.94240837696335078</c:v>
                </c:pt>
                <c:pt idx="3">
                  <c:v>2.6178010471204187</c:v>
                </c:pt>
                <c:pt idx="4">
                  <c:v>1.3089005235602094</c:v>
                </c:pt>
                <c:pt idx="5">
                  <c:v>1.256544502617801</c:v>
                </c:pt>
                <c:pt idx="6">
                  <c:v>1.5706806282722512</c:v>
                </c:pt>
                <c:pt idx="7">
                  <c:v>1.6230366492146597</c:v>
                </c:pt>
                <c:pt idx="8">
                  <c:v>2.8795811518324608</c:v>
                </c:pt>
                <c:pt idx="9">
                  <c:v>3.5602094240837698</c:v>
                </c:pt>
                <c:pt idx="10">
                  <c:v>3.4031413612565444</c:v>
                </c:pt>
                <c:pt idx="11">
                  <c:v>3.1413612565445024</c:v>
                </c:pt>
                <c:pt idx="12">
                  <c:v>5.6544502617801049</c:v>
                </c:pt>
                <c:pt idx="13">
                  <c:v>5.340314136125655</c:v>
                </c:pt>
                <c:pt idx="14">
                  <c:v>4.9214659685863875</c:v>
                </c:pt>
                <c:pt idx="15">
                  <c:v>6.9109947643979055</c:v>
                </c:pt>
                <c:pt idx="16">
                  <c:v>7.5916230366492146</c:v>
                </c:pt>
                <c:pt idx="17">
                  <c:v>12.879581151832461</c:v>
                </c:pt>
                <c:pt idx="18">
                  <c:v>11.832460732984293</c:v>
                </c:pt>
                <c:pt idx="19">
                  <c:v>8.2722513089005236</c:v>
                </c:pt>
                <c:pt idx="20">
                  <c:v>12.984293193717278</c:v>
                </c:pt>
              </c:numCache>
            </c:numRef>
          </c:val>
          <c:extLst xmlns:c16r2="http://schemas.microsoft.com/office/drawing/2015/06/chart">
            <c:ext xmlns:c16="http://schemas.microsoft.com/office/drawing/2014/chart" uri="{C3380CC4-5D6E-409C-BE32-E72D297353CC}">
              <c16:uniqueId val="{00000000-364A-4728-8A55-F748A227441F}"/>
            </c:ext>
          </c:extLst>
        </c:ser>
        <c:dLbls>
          <c:showLegendKey val="0"/>
          <c:showVal val="0"/>
          <c:showCatName val="0"/>
          <c:showSerName val="0"/>
          <c:showPercent val="0"/>
          <c:showBubbleSize val="0"/>
        </c:dLbls>
        <c:gapWidth val="219"/>
        <c:overlap val="-27"/>
        <c:axId val="597786568"/>
        <c:axId val="597787352"/>
      </c:barChart>
      <c:catAx>
        <c:axId val="597786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9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597787352"/>
        <c:crosses val="autoZero"/>
        <c:auto val="1"/>
        <c:lblAlgn val="ctr"/>
        <c:lblOffset val="100"/>
        <c:noMultiLvlLbl val="0"/>
      </c:catAx>
      <c:valAx>
        <c:axId val="59778735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9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597786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90"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tx1">
                <a:lumMod val="50000"/>
                <a:lumOff val="50000"/>
              </a:schemeClr>
            </a:solidFill>
            <a:ln>
              <a:noFill/>
            </a:ln>
            <a:effectLst/>
          </c:spPr>
          <c:invertIfNegative val="0"/>
          <c:cat>
            <c:strRef>
              <c:f>imp!$A$107:$A$136</c:f>
              <c:strCache>
                <c:ptCount val="30"/>
                <c:pt idx="0">
                  <c:v>createdate_version_ratio</c:v>
                </c:pt>
                <c:pt idx="1">
                  <c:v>pdfid0_mismatch</c:v>
                </c:pt>
                <c:pt idx="2">
                  <c:v>pdfid1_mismatch</c:v>
                </c:pt>
                <c:pt idx="3">
                  <c:v>count_page</c:v>
                </c:pt>
                <c:pt idx="4">
                  <c:v>len_obj_min</c:v>
                </c:pt>
                <c:pt idx="5">
                  <c:v>count_startxref</c:v>
                </c:pt>
                <c:pt idx="6">
                  <c:v>producer_num</c:v>
                </c:pt>
                <c:pt idx="7">
                  <c:v>len_stream_max</c:v>
                </c:pt>
                <c:pt idx="8">
                  <c:v>pdfid1_len</c:v>
                </c:pt>
                <c:pt idx="9">
                  <c:v>producer_uc</c:v>
                </c:pt>
                <c:pt idx="10">
                  <c:v>pdfid0_num</c:v>
                </c:pt>
                <c:pt idx="11">
                  <c:v>len_obj_avg</c:v>
                </c:pt>
                <c:pt idx="12">
                  <c:v>len_stream_avg</c:v>
                </c:pt>
                <c:pt idx="13">
                  <c:v>len_obj_max</c:v>
                </c:pt>
                <c:pt idx="14">
                  <c:v>producer_mismatch</c:v>
                </c:pt>
                <c:pt idx="15">
                  <c:v>producer_lc</c:v>
                </c:pt>
                <c:pt idx="16">
                  <c:v>pdfid0_len</c:v>
                </c:pt>
                <c:pt idx="17">
                  <c:v>count_js</c:v>
                </c:pt>
                <c:pt idx="18">
                  <c:v>count_endstream</c:v>
                </c:pt>
                <c:pt idx="19">
                  <c:v>count_stream</c:v>
                </c:pt>
                <c:pt idx="20">
                  <c:v>count_box_other</c:v>
                </c:pt>
                <c:pt idx="21">
                  <c:v>producer_dot</c:v>
                </c:pt>
                <c:pt idx="22">
                  <c:v>pdfid1_num</c:v>
                </c:pt>
                <c:pt idx="23">
                  <c:v>producer_len</c:v>
                </c:pt>
                <c:pt idx="24">
                  <c:v>producer_oth</c:v>
                </c:pt>
                <c:pt idx="25">
                  <c:v>count_endobj</c:v>
                </c:pt>
                <c:pt idx="26">
                  <c:v>count_obj</c:v>
                </c:pt>
                <c:pt idx="27">
                  <c:v>size</c:v>
                </c:pt>
                <c:pt idx="28">
                  <c:v>count_javascript</c:v>
                </c:pt>
                <c:pt idx="29">
                  <c:v>count_font</c:v>
                </c:pt>
              </c:strCache>
            </c:strRef>
          </c:cat>
          <c:val>
            <c:numRef>
              <c:f>imp!$B$107:$B$136</c:f>
              <c:numCache>
                <c:formatCode>General</c:formatCode>
                <c:ptCount val="30"/>
                <c:pt idx="0">
                  <c:v>5.6809410000000001E-3</c:v>
                </c:pt>
                <c:pt idx="1">
                  <c:v>6.0435899999999997E-3</c:v>
                </c:pt>
                <c:pt idx="2">
                  <c:v>7.6173029999999997E-3</c:v>
                </c:pt>
                <c:pt idx="3">
                  <c:v>8.1057130000000005E-3</c:v>
                </c:pt>
                <c:pt idx="4">
                  <c:v>8.1784289999999992E-3</c:v>
                </c:pt>
                <c:pt idx="5">
                  <c:v>9.2425010000000002E-3</c:v>
                </c:pt>
                <c:pt idx="6">
                  <c:v>1.1487610000000001E-2</c:v>
                </c:pt>
                <c:pt idx="7">
                  <c:v>1.3086014E-2</c:v>
                </c:pt>
                <c:pt idx="8">
                  <c:v>1.5948857E-2</c:v>
                </c:pt>
                <c:pt idx="9">
                  <c:v>1.6284363E-2</c:v>
                </c:pt>
                <c:pt idx="10">
                  <c:v>1.6363327E-2</c:v>
                </c:pt>
                <c:pt idx="11">
                  <c:v>1.6931043E-2</c:v>
                </c:pt>
                <c:pt idx="12">
                  <c:v>1.7994394E-2</c:v>
                </c:pt>
                <c:pt idx="13">
                  <c:v>1.8316734000000001E-2</c:v>
                </c:pt>
                <c:pt idx="14">
                  <c:v>1.8667957999999998E-2</c:v>
                </c:pt>
                <c:pt idx="15">
                  <c:v>1.9059550000000001E-2</c:v>
                </c:pt>
                <c:pt idx="16">
                  <c:v>1.9087400000000001E-2</c:v>
                </c:pt>
                <c:pt idx="17">
                  <c:v>2.0743452999999999E-2</c:v>
                </c:pt>
                <c:pt idx="18">
                  <c:v>3.0199918999999999E-2</c:v>
                </c:pt>
                <c:pt idx="19">
                  <c:v>3.6112735999999999E-2</c:v>
                </c:pt>
                <c:pt idx="20">
                  <c:v>3.6859911000000002E-2</c:v>
                </c:pt>
                <c:pt idx="21">
                  <c:v>3.7493466000000003E-2</c:v>
                </c:pt>
                <c:pt idx="22">
                  <c:v>3.9755525999999999E-2</c:v>
                </c:pt>
                <c:pt idx="23">
                  <c:v>4.8369598999999999E-2</c:v>
                </c:pt>
                <c:pt idx="24">
                  <c:v>5.0540079000000002E-2</c:v>
                </c:pt>
                <c:pt idx="25">
                  <c:v>5.9953543999999998E-2</c:v>
                </c:pt>
                <c:pt idx="26">
                  <c:v>6.9801064999999995E-2</c:v>
                </c:pt>
                <c:pt idx="27">
                  <c:v>7.9580861000000003E-2</c:v>
                </c:pt>
                <c:pt idx="28">
                  <c:v>8.7662329999999997E-2</c:v>
                </c:pt>
                <c:pt idx="29">
                  <c:v>0.10877160600000001</c:v>
                </c:pt>
              </c:numCache>
            </c:numRef>
          </c:val>
          <c:extLst xmlns:c16r2="http://schemas.microsoft.com/office/drawing/2015/06/chart">
            <c:ext xmlns:c16="http://schemas.microsoft.com/office/drawing/2014/chart" uri="{C3380CC4-5D6E-409C-BE32-E72D297353CC}">
              <c16:uniqueId val="{00000000-DAFD-42C2-9BDD-7584961667A4}"/>
            </c:ext>
          </c:extLst>
        </c:ser>
        <c:dLbls>
          <c:showLegendKey val="0"/>
          <c:showVal val="0"/>
          <c:showCatName val="0"/>
          <c:showSerName val="0"/>
          <c:showPercent val="0"/>
          <c:showBubbleSize val="0"/>
        </c:dLbls>
        <c:gapWidth val="182"/>
        <c:axId val="597786176"/>
        <c:axId val="597784216"/>
      </c:barChart>
      <c:catAx>
        <c:axId val="597786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597784216"/>
        <c:crosses val="autoZero"/>
        <c:auto val="1"/>
        <c:lblAlgn val="ctr"/>
        <c:lblOffset val="100"/>
        <c:noMultiLvlLbl val="0"/>
      </c:catAx>
      <c:valAx>
        <c:axId val="597784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59778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3C4EF-60AD-4B80-8F11-D6744B705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22</cp:revision>
  <cp:lastPrinted>2018-07-02T03:12:00Z</cp:lastPrinted>
  <dcterms:created xsi:type="dcterms:W3CDTF">2018-09-14T01:21:00Z</dcterms:created>
  <dcterms:modified xsi:type="dcterms:W3CDTF">2018-09-14T12:17:00Z</dcterms:modified>
</cp:coreProperties>
</file>